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2CA" w:rsidRDefault="004472CA" w:rsidP="004472CA"/>
    <w:p w:rsidR="004472CA" w:rsidRDefault="004472CA" w:rsidP="004472CA">
      <w:pPr>
        <w:pStyle w:val="Intestazione"/>
        <w:tabs>
          <w:tab w:val="clear" w:pos="4819"/>
          <w:tab w:val="clear" w:pos="9638"/>
        </w:tabs>
        <w:jc w:val="center"/>
      </w:pPr>
    </w:p>
    <w:p w:rsidR="004472CA" w:rsidRDefault="004472CA" w:rsidP="004472CA">
      <w:pPr>
        <w:pBdr>
          <w:top w:val="threeDEmboss" w:sz="24" w:space="1" w:color="auto"/>
          <w:left w:val="threeDEmboss" w:sz="24" w:space="4" w:color="auto"/>
          <w:bottom w:val="threeDEngrave" w:sz="24" w:space="1" w:color="auto"/>
          <w:right w:val="threeDEngrave" w:sz="24" w:space="4" w:color="auto"/>
        </w:pBdr>
        <w:jc w:val="center"/>
      </w:pPr>
    </w:p>
    <w:p w:rsidR="004472CA" w:rsidRDefault="004472CA"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Pr>
          <w:b/>
          <w:i/>
          <w:color w:val="800000"/>
          <w:sz w:val="28"/>
          <w:lang w:val="en-US"/>
        </w:rPr>
        <w:t>RAD</w:t>
      </w:r>
    </w:p>
    <w:p w:rsidR="004472CA" w:rsidRDefault="004472CA"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Pr>
          <w:b/>
          <w:i/>
          <w:color w:val="800000"/>
          <w:sz w:val="28"/>
          <w:lang w:val="en-US"/>
        </w:rPr>
        <w:t>Requirements Analysis Document</w:t>
      </w:r>
    </w:p>
    <w:p w:rsidR="004472CA" w:rsidRDefault="009C659E"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r w:rsidRPr="009C659E">
        <w:rPr>
          <w:b/>
          <w:i/>
          <w:color w:val="800000"/>
          <w:sz w:val="28"/>
          <w:lang w:val="en-US"/>
        </w:rPr>
        <w:t>My Secret wish</w:t>
      </w:r>
    </w:p>
    <w:p w:rsidR="004472CA" w:rsidRPr="002F4D30" w:rsidRDefault="004472CA" w:rsidP="004472CA">
      <w:pPr>
        <w:pBdr>
          <w:top w:val="threeDEmboss" w:sz="24" w:space="1" w:color="auto"/>
          <w:left w:val="threeDEmboss" w:sz="24" w:space="4" w:color="auto"/>
          <w:bottom w:val="threeDEngrave" w:sz="24" w:space="1" w:color="auto"/>
          <w:right w:val="threeDEngrave" w:sz="24" w:space="4" w:color="auto"/>
        </w:pBdr>
        <w:jc w:val="center"/>
        <w:rPr>
          <w:b/>
          <w:i/>
          <w:color w:val="800000"/>
          <w:sz w:val="28"/>
          <w:lang w:val="en-US"/>
        </w:rPr>
      </w:pPr>
      <w:proofErr w:type="spellStart"/>
      <w:r>
        <w:rPr>
          <w:b/>
          <w:i/>
          <w:color w:val="800000"/>
          <w:sz w:val="28"/>
          <w:lang w:val="en-US"/>
        </w:rPr>
        <w:t>Versione</w:t>
      </w:r>
      <w:proofErr w:type="spellEnd"/>
      <w:r>
        <w:rPr>
          <w:b/>
          <w:i/>
          <w:color w:val="800000"/>
          <w:sz w:val="28"/>
          <w:lang w:val="en-US"/>
        </w:rPr>
        <w:t xml:space="preserve"> </w:t>
      </w:r>
      <w:r w:rsidRPr="009C659E">
        <w:rPr>
          <w:b/>
          <w:i/>
          <w:color w:val="800000"/>
          <w:sz w:val="28"/>
          <w:lang w:val="en-US"/>
        </w:rPr>
        <w:t>1.</w:t>
      </w:r>
      <w:r w:rsidR="00360EB3">
        <w:rPr>
          <w:b/>
          <w:i/>
          <w:color w:val="800000"/>
          <w:sz w:val="28"/>
          <w:lang w:val="en-US"/>
        </w:rPr>
        <w:t>2</w:t>
      </w:r>
    </w:p>
    <w:p w:rsidR="004472CA" w:rsidRPr="002F4D30" w:rsidRDefault="004472CA" w:rsidP="004472CA">
      <w:pPr>
        <w:pBdr>
          <w:top w:val="threeDEmboss" w:sz="24" w:space="1" w:color="auto"/>
          <w:left w:val="threeDEmboss" w:sz="24" w:space="4" w:color="auto"/>
          <w:bottom w:val="threeDEngrave" w:sz="24" w:space="1" w:color="auto"/>
          <w:right w:val="threeDEngrave" w:sz="24" w:space="4" w:color="auto"/>
        </w:pBdr>
        <w:jc w:val="center"/>
        <w:rPr>
          <w:b/>
          <w:sz w:val="28"/>
          <w:lang w:val="en-US"/>
        </w:rPr>
      </w:pPr>
    </w:p>
    <w:p w:rsidR="004472CA" w:rsidRPr="002F4D30" w:rsidRDefault="004472CA" w:rsidP="004472CA">
      <w:pPr>
        <w:jc w:val="center"/>
        <w:rPr>
          <w:lang w:val="en-US"/>
        </w:rPr>
      </w:pPr>
    </w:p>
    <w:p w:rsidR="004472CA" w:rsidRPr="002F4D30" w:rsidRDefault="004472CA" w:rsidP="004472CA">
      <w:pPr>
        <w:rPr>
          <w:lang w:val="en-US"/>
        </w:rPr>
      </w:pPr>
    </w:p>
    <w:p w:rsidR="004472CA" w:rsidRPr="002F4D30" w:rsidRDefault="004472CA" w:rsidP="004472CA">
      <w:pPr>
        <w:rPr>
          <w:lang w:val="en-US"/>
        </w:rPr>
      </w:pPr>
    </w:p>
    <w:p w:rsidR="004472CA" w:rsidRPr="002F4D30" w:rsidRDefault="004472CA" w:rsidP="004472CA">
      <w:pPr>
        <w:rPr>
          <w:lang w:val="en-US"/>
        </w:rPr>
      </w:pPr>
    </w:p>
    <w:p w:rsidR="004472CA" w:rsidRPr="002F4D30" w:rsidRDefault="004472CA" w:rsidP="004472CA">
      <w:pPr>
        <w:rPr>
          <w:lang w:val="en-US"/>
        </w:rPr>
      </w:pPr>
    </w:p>
    <w:p w:rsidR="004472CA" w:rsidRPr="002F4D30" w:rsidRDefault="004472CA" w:rsidP="004472CA">
      <w:pPr>
        <w:jc w:val="center"/>
        <w:rPr>
          <w:lang w:val="en-US"/>
        </w:rPr>
      </w:pPr>
    </w:p>
    <w:p w:rsidR="004472CA" w:rsidRPr="002F4D30" w:rsidRDefault="004472CA" w:rsidP="004472CA">
      <w:pPr>
        <w:tabs>
          <w:tab w:val="left" w:pos="3375"/>
        </w:tabs>
        <w:rPr>
          <w:lang w:val="en-US"/>
        </w:rPr>
      </w:pPr>
      <w:r w:rsidRPr="002F4D30">
        <w:rPr>
          <w:lang w:val="en-US"/>
        </w:rPr>
        <w:tab/>
      </w:r>
      <w:r w:rsidRPr="002F4D30">
        <w:rPr>
          <w:lang w:val="en-US"/>
        </w:rPr>
        <w:tab/>
      </w:r>
      <w:r w:rsidRPr="002F4D30">
        <w:rPr>
          <w:lang w:val="en-US"/>
        </w:rPr>
        <w:tab/>
      </w:r>
      <w:r w:rsidRPr="002F4D30">
        <w:rPr>
          <w:lang w:val="en-US"/>
        </w:rPr>
        <w:tab/>
      </w:r>
      <w:r w:rsidRPr="002F4D30">
        <w:rPr>
          <w:lang w:val="en-US"/>
        </w:rPr>
        <w:tab/>
      </w:r>
      <w:r w:rsidRPr="002F4D30">
        <w:rPr>
          <w:lang w:val="en-US"/>
        </w:rPr>
        <w:tab/>
      </w:r>
      <w:r w:rsidRPr="002F4D30">
        <w:rPr>
          <w:lang w:val="en-US"/>
        </w:rPr>
        <w:tab/>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2663"/>
        <w:gridCol w:w="2464"/>
        <w:gridCol w:w="2464"/>
      </w:tblGrid>
      <w:tr w:rsidR="004472CA" w:rsidRPr="00757592" w:rsidTr="00DC26B8">
        <w:tc>
          <w:tcPr>
            <w:tcW w:w="2496"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Responsabile</w:t>
            </w:r>
          </w:p>
        </w:tc>
        <w:tc>
          <w:tcPr>
            <w:tcW w:w="2663"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Funzione</w:t>
            </w:r>
          </w:p>
        </w:tc>
        <w:tc>
          <w:tcPr>
            <w:tcW w:w="2464"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Data approvazione</w:t>
            </w:r>
          </w:p>
        </w:tc>
        <w:tc>
          <w:tcPr>
            <w:tcW w:w="2464" w:type="dxa"/>
            <w:shd w:val="clear" w:color="auto" w:fill="E6E6E6"/>
          </w:tcPr>
          <w:p w:rsidR="004472CA" w:rsidRPr="00757592" w:rsidRDefault="004472CA" w:rsidP="00DC26B8">
            <w:pPr>
              <w:rPr>
                <w:rFonts w:ascii="Tahoma" w:hAnsi="Tahoma" w:cs="Tahoma"/>
                <w:b/>
                <w:sz w:val="20"/>
                <w:szCs w:val="20"/>
              </w:rPr>
            </w:pPr>
            <w:r w:rsidRPr="00757592">
              <w:rPr>
                <w:rFonts w:ascii="Tahoma" w:hAnsi="Tahoma" w:cs="Tahoma"/>
                <w:b/>
                <w:sz w:val="20"/>
                <w:szCs w:val="20"/>
              </w:rPr>
              <w:t>Firma</w:t>
            </w:r>
          </w:p>
        </w:tc>
      </w:tr>
      <w:tr w:rsidR="004472CA" w:rsidRPr="00757592" w:rsidTr="00DC26B8">
        <w:trPr>
          <w:trHeight w:val="534"/>
        </w:trPr>
        <w:tc>
          <w:tcPr>
            <w:tcW w:w="2496" w:type="dxa"/>
            <w:shd w:val="clear" w:color="auto" w:fill="auto"/>
          </w:tcPr>
          <w:p w:rsidR="004472CA" w:rsidRPr="00757592" w:rsidRDefault="004472CA" w:rsidP="00DC26B8">
            <w:pPr>
              <w:rPr>
                <w:rFonts w:ascii="Tahoma" w:hAnsi="Tahoma" w:cs="Tahoma"/>
                <w:sz w:val="20"/>
                <w:szCs w:val="20"/>
              </w:rPr>
            </w:pPr>
          </w:p>
        </w:tc>
        <w:tc>
          <w:tcPr>
            <w:tcW w:w="2663" w:type="dxa"/>
            <w:shd w:val="clear" w:color="auto" w:fill="auto"/>
          </w:tcPr>
          <w:p w:rsidR="004472CA" w:rsidRPr="00757592" w:rsidRDefault="004472CA" w:rsidP="00DC26B8">
            <w:pPr>
              <w:rPr>
                <w:rFonts w:ascii="Tahoma" w:hAnsi="Tahoma" w:cs="Tahoma"/>
                <w:sz w:val="20"/>
                <w:szCs w:val="20"/>
              </w:rPr>
            </w:pPr>
          </w:p>
        </w:tc>
        <w:tc>
          <w:tcPr>
            <w:tcW w:w="2464"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DC26B8">
        <w:trPr>
          <w:trHeight w:val="484"/>
        </w:trPr>
        <w:tc>
          <w:tcPr>
            <w:tcW w:w="2496" w:type="dxa"/>
            <w:shd w:val="clear" w:color="auto" w:fill="auto"/>
          </w:tcPr>
          <w:p w:rsidR="004472CA" w:rsidRPr="00757592" w:rsidRDefault="004472CA" w:rsidP="00DC26B8">
            <w:pPr>
              <w:rPr>
                <w:rFonts w:ascii="Tahoma" w:hAnsi="Tahoma" w:cs="Tahoma"/>
                <w:sz w:val="20"/>
                <w:szCs w:val="20"/>
              </w:rPr>
            </w:pPr>
          </w:p>
        </w:tc>
        <w:tc>
          <w:tcPr>
            <w:tcW w:w="2663" w:type="dxa"/>
            <w:shd w:val="clear" w:color="auto" w:fill="auto"/>
          </w:tcPr>
          <w:p w:rsidR="004472CA" w:rsidRPr="00757592" w:rsidRDefault="004472CA" w:rsidP="00DC26B8">
            <w:pPr>
              <w:rPr>
                <w:rFonts w:ascii="Tahoma" w:hAnsi="Tahoma" w:cs="Tahoma"/>
                <w:sz w:val="20"/>
                <w:szCs w:val="20"/>
              </w:rPr>
            </w:pPr>
          </w:p>
        </w:tc>
        <w:tc>
          <w:tcPr>
            <w:tcW w:w="2464"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DC26B8">
        <w:trPr>
          <w:trHeight w:val="514"/>
        </w:trPr>
        <w:tc>
          <w:tcPr>
            <w:tcW w:w="2496" w:type="dxa"/>
            <w:shd w:val="clear" w:color="auto" w:fill="auto"/>
          </w:tcPr>
          <w:p w:rsidR="004472CA" w:rsidRPr="00757592" w:rsidRDefault="004472CA" w:rsidP="00DC26B8">
            <w:pPr>
              <w:rPr>
                <w:rFonts w:ascii="Tahoma" w:hAnsi="Tahoma" w:cs="Tahoma"/>
                <w:sz w:val="20"/>
                <w:szCs w:val="20"/>
              </w:rPr>
            </w:pPr>
          </w:p>
        </w:tc>
        <w:tc>
          <w:tcPr>
            <w:tcW w:w="2663" w:type="dxa"/>
            <w:shd w:val="clear" w:color="auto" w:fill="auto"/>
          </w:tcPr>
          <w:p w:rsidR="004472CA" w:rsidRPr="00757592" w:rsidRDefault="004472CA" w:rsidP="00DC26B8">
            <w:pPr>
              <w:rPr>
                <w:rFonts w:ascii="Tahoma" w:hAnsi="Tahoma" w:cs="Tahoma"/>
                <w:sz w:val="20"/>
                <w:szCs w:val="20"/>
              </w:rPr>
            </w:pPr>
          </w:p>
        </w:tc>
        <w:tc>
          <w:tcPr>
            <w:tcW w:w="2464"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bl>
    <w:p w:rsidR="004472CA" w:rsidRDefault="004472CA" w:rsidP="004472CA">
      <w:pPr>
        <w:jc w:val="center"/>
      </w:pPr>
    </w:p>
    <w:p w:rsidR="004472CA" w:rsidRDefault="004472CA" w:rsidP="004472CA">
      <w:pPr>
        <w:jc w:val="center"/>
      </w:pPr>
    </w:p>
    <w:p w:rsidR="002476BC" w:rsidRPr="004472CA" w:rsidRDefault="004472CA" w:rsidP="000841C0">
      <w:pPr>
        <w:rPr>
          <w:b/>
        </w:rPr>
      </w:pPr>
      <w:r w:rsidRPr="00CB71FE">
        <w:rPr>
          <w:rFonts w:ascii="Tahoma" w:hAnsi="Tahoma" w:cs="Tahoma"/>
          <w:b/>
          <w:i/>
          <w:sz w:val="20"/>
          <w:szCs w:val="20"/>
        </w:rPr>
        <w:br w:type="page"/>
      </w:r>
      <w:proofErr w:type="spellStart"/>
      <w:r w:rsidRPr="004472CA">
        <w:rPr>
          <w:b/>
        </w:rPr>
        <w:lastRenderedPageBreak/>
        <w:t>Revision</w:t>
      </w:r>
      <w:proofErr w:type="spellEnd"/>
      <w:r w:rsidRPr="004472CA">
        <w:rPr>
          <w:b/>
        </w:rPr>
        <w:t xml:space="preserve"> </w:t>
      </w:r>
      <w:proofErr w:type="spellStart"/>
      <w:r w:rsidRPr="004472CA">
        <w:rPr>
          <w:b/>
        </w:rPr>
        <w:t>History</w:t>
      </w:r>
      <w:proofErr w:type="spellEnd"/>
      <w:r w:rsidRPr="004472CA">
        <w:rPr>
          <w:b/>
        </w:rPr>
        <w:t>:</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134"/>
        <w:gridCol w:w="5076"/>
        <w:gridCol w:w="2464"/>
      </w:tblGrid>
      <w:tr w:rsidR="004472CA" w:rsidRPr="00757592" w:rsidTr="004472CA">
        <w:tc>
          <w:tcPr>
            <w:tcW w:w="1413"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Data</w:t>
            </w:r>
          </w:p>
        </w:tc>
        <w:tc>
          <w:tcPr>
            <w:tcW w:w="1134"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Versione</w:t>
            </w:r>
          </w:p>
        </w:tc>
        <w:tc>
          <w:tcPr>
            <w:tcW w:w="5076"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Descrizione</w:t>
            </w:r>
          </w:p>
        </w:tc>
        <w:tc>
          <w:tcPr>
            <w:tcW w:w="2464" w:type="dxa"/>
            <w:shd w:val="clear" w:color="auto" w:fill="E6E6E6"/>
          </w:tcPr>
          <w:p w:rsidR="004472CA" w:rsidRPr="00757592" w:rsidRDefault="004472CA" w:rsidP="00DC26B8">
            <w:pPr>
              <w:rPr>
                <w:rFonts w:ascii="Tahoma" w:hAnsi="Tahoma" w:cs="Tahoma"/>
                <w:b/>
                <w:sz w:val="20"/>
                <w:szCs w:val="20"/>
              </w:rPr>
            </w:pPr>
            <w:r>
              <w:rPr>
                <w:rFonts w:ascii="Tahoma" w:hAnsi="Tahoma" w:cs="Tahoma"/>
                <w:b/>
                <w:sz w:val="20"/>
                <w:szCs w:val="20"/>
              </w:rPr>
              <w:t>Autore</w:t>
            </w:r>
          </w:p>
        </w:tc>
      </w:tr>
      <w:tr w:rsidR="004472CA" w:rsidRPr="00757592" w:rsidTr="004472CA">
        <w:trPr>
          <w:trHeight w:val="534"/>
        </w:trPr>
        <w:tc>
          <w:tcPr>
            <w:tcW w:w="1413" w:type="dxa"/>
            <w:shd w:val="clear" w:color="auto" w:fill="auto"/>
          </w:tcPr>
          <w:p w:rsidR="004472CA" w:rsidRPr="00757592" w:rsidRDefault="004472CA" w:rsidP="00DC26B8">
            <w:pPr>
              <w:rPr>
                <w:rFonts w:ascii="Tahoma" w:hAnsi="Tahoma" w:cs="Tahoma"/>
                <w:sz w:val="20"/>
                <w:szCs w:val="20"/>
              </w:rPr>
            </w:pPr>
          </w:p>
        </w:tc>
        <w:tc>
          <w:tcPr>
            <w:tcW w:w="1134" w:type="dxa"/>
            <w:shd w:val="clear" w:color="auto" w:fill="auto"/>
          </w:tcPr>
          <w:p w:rsidR="004472CA" w:rsidRPr="00757592" w:rsidRDefault="004472CA" w:rsidP="00DC26B8">
            <w:pPr>
              <w:rPr>
                <w:rFonts w:ascii="Tahoma" w:hAnsi="Tahoma" w:cs="Tahoma"/>
                <w:sz w:val="20"/>
                <w:szCs w:val="20"/>
              </w:rPr>
            </w:pPr>
          </w:p>
        </w:tc>
        <w:tc>
          <w:tcPr>
            <w:tcW w:w="5076"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4472CA">
        <w:trPr>
          <w:trHeight w:val="484"/>
        </w:trPr>
        <w:tc>
          <w:tcPr>
            <w:tcW w:w="1413" w:type="dxa"/>
            <w:shd w:val="clear" w:color="auto" w:fill="auto"/>
          </w:tcPr>
          <w:p w:rsidR="004472CA" w:rsidRPr="00757592" w:rsidRDefault="004472CA" w:rsidP="00DC26B8">
            <w:pPr>
              <w:rPr>
                <w:rFonts w:ascii="Tahoma" w:hAnsi="Tahoma" w:cs="Tahoma"/>
                <w:sz w:val="20"/>
                <w:szCs w:val="20"/>
              </w:rPr>
            </w:pPr>
          </w:p>
        </w:tc>
        <w:tc>
          <w:tcPr>
            <w:tcW w:w="1134" w:type="dxa"/>
            <w:shd w:val="clear" w:color="auto" w:fill="auto"/>
          </w:tcPr>
          <w:p w:rsidR="004472CA" w:rsidRPr="00757592" w:rsidRDefault="004472CA" w:rsidP="00DC26B8">
            <w:pPr>
              <w:rPr>
                <w:rFonts w:ascii="Tahoma" w:hAnsi="Tahoma" w:cs="Tahoma"/>
                <w:sz w:val="20"/>
                <w:szCs w:val="20"/>
              </w:rPr>
            </w:pPr>
          </w:p>
        </w:tc>
        <w:tc>
          <w:tcPr>
            <w:tcW w:w="5076"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r w:rsidR="004472CA" w:rsidRPr="00757592" w:rsidTr="004472CA">
        <w:trPr>
          <w:trHeight w:val="514"/>
        </w:trPr>
        <w:tc>
          <w:tcPr>
            <w:tcW w:w="1413" w:type="dxa"/>
            <w:shd w:val="clear" w:color="auto" w:fill="auto"/>
          </w:tcPr>
          <w:p w:rsidR="004472CA" w:rsidRPr="00757592" w:rsidRDefault="004472CA" w:rsidP="00DC26B8">
            <w:pPr>
              <w:rPr>
                <w:rFonts w:ascii="Tahoma" w:hAnsi="Tahoma" w:cs="Tahoma"/>
                <w:sz w:val="20"/>
                <w:szCs w:val="20"/>
              </w:rPr>
            </w:pPr>
          </w:p>
        </w:tc>
        <w:tc>
          <w:tcPr>
            <w:tcW w:w="1134" w:type="dxa"/>
            <w:shd w:val="clear" w:color="auto" w:fill="auto"/>
          </w:tcPr>
          <w:p w:rsidR="004472CA" w:rsidRPr="00757592" w:rsidRDefault="004472CA" w:rsidP="00DC26B8">
            <w:pPr>
              <w:rPr>
                <w:rFonts w:ascii="Tahoma" w:hAnsi="Tahoma" w:cs="Tahoma"/>
                <w:sz w:val="20"/>
                <w:szCs w:val="20"/>
              </w:rPr>
            </w:pPr>
          </w:p>
        </w:tc>
        <w:tc>
          <w:tcPr>
            <w:tcW w:w="5076" w:type="dxa"/>
            <w:shd w:val="clear" w:color="auto" w:fill="auto"/>
          </w:tcPr>
          <w:p w:rsidR="004472CA" w:rsidRPr="00757592" w:rsidRDefault="004472CA" w:rsidP="00DC26B8">
            <w:pPr>
              <w:rPr>
                <w:rFonts w:ascii="Tahoma" w:hAnsi="Tahoma" w:cs="Tahoma"/>
              </w:rPr>
            </w:pPr>
          </w:p>
        </w:tc>
        <w:tc>
          <w:tcPr>
            <w:tcW w:w="2464" w:type="dxa"/>
            <w:shd w:val="clear" w:color="auto" w:fill="auto"/>
          </w:tcPr>
          <w:p w:rsidR="004472CA" w:rsidRPr="00757592" w:rsidRDefault="004472CA" w:rsidP="00DC26B8">
            <w:pPr>
              <w:rPr>
                <w:rFonts w:ascii="Tahoma" w:hAnsi="Tahoma" w:cs="Tahoma"/>
              </w:rPr>
            </w:pPr>
          </w:p>
        </w:tc>
      </w:tr>
    </w:tbl>
    <w:p w:rsidR="004472CA" w:rsidRDefault="004472CA" w:rsidP="000841C0"/>
    <w:p w:rsidR="004472CA" w:rsidRDefault="004472CA" w:rsidP="000841C0">
      <w:r>
        <w:br w:type="page"/>
      </w:r>
    </w:p>
    <w:p w:rsidR="00DC26B8" w:rsidRPr="00DC26B8" w:rsidRDefault="00DC26B8" w:rsidP="00DC26B8">
      <w:pPr>
        <w:pStyle w:val="Titolo"/>
        <w:rPr>
          <w:rFonts w:ascii="Arial" w:hAnsi="Arial" w:cs="Arial"/>
          <w:b/>
          <w:sz w:val="28"/>
          <w:szCs w:val="28"/>
        </w:rPr>
      </w:pPr>
      <w:r w:rsidRPr="00DC26B8">
        <w:rPr>
          <w:rFonts w:ascii="Arial" w:hAnsi="Arial" w:cs="Arial"/>
          <w:b/>
          <w:sz w:val="28"/>
          <w:szCs w:val="28"/>
        </w:rPr>
        <w:lastRenderedPageBreak/>
        <w:t>Sommario</w:t>
      </w:r>
    </w:p>
    <w:p w:rsidR="00387377" w:rsidRDefault="00BF344B">
      <w:pPr>
        <w:pStyle w:val="Sommario1"/>
        <w:tabs>
          <w:tab w:val="left" w:pos="440"/>
          <w:tab w:val="right" w:leader="dot" w:pos="9628"/>
        </w:tabs>
        <w:rPr>
          <w:rFonts w:cstheme="minorBidi"/>
          <w:noProof/>
        </w:rPr>
      </w:pPr>
      <w:r>
        <w:fldChar w:fldCharType="begin"/>
      </w:r>
      <w:r w:rsidR="00DC26B8">
        <w:instrText xml:space="preserve"> TOC \o "1-4" \h \z \u </w:instrText>
      </w:r>
      <w:r>
        <w:fldChar w:fldCharType="separate"/>
      </w:r>
      <w:hyperlink w:anchor="_Toc507840386" w:history="1">
        <w:r w:rsidR="00387377" w:rsidRPr="00AA1637">
          <w:rPr>
            <w:rStyle w:val="Collegamentoipertestuale"/>
            <w:noProof/>
          </w:rPr>
          <w:t>1</w:t>
        </w:r>
        <w:r w:rsidR="00387377">
          <w:rPr>
            <w:rFonts w:cstheme="minorBidi"/>
            <w:noProof/>
          </w:rPr>
          <w:tab/>
        </w:r>
        <w:r w:rsidR="00387377" w:rsidRPr="00AA1637">
          <w:rPr>
            <w:rStyle w:val="Collegamentoipertestuale"/>
            <w:noProof/>
          </w:rPr>
          <w:t>Introduzione</w:t>
        </w:r>
        <w:r w:rsidR="00387377">
          <w:rPr>
            <w:noProof/>
            <w:webHidden/>
          </w:rPr>
          <w:tab/>
        </w:r>
        <w:r w:rsidR="00387377">
          <w:rPr>
            <w:noProof/>
            <w:webHidden/>
          </w:rPr>
          <w:fldChar w:fldCharType="begin"/>
        </w:r>
        <w:r w:rsidR="00387377">
          <w:rPr>
            <w:noProof/>
            <w:webHidden/>
          </w:rPr>
          <w:instrText xml:space="preserve"> PAGEREF _Toc507840386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387" w:history="1">
        <w:r w:rsidR="00387377" w:rsidRPr="00AA1637">
          <w:rPr>
            <w:rStyle w:val="Collegamentoipertestuale"/>
            <w:noProof/>
          </w:rPr>
          <w:t>1.1</w:t>
        </w:r>
        <w:r w:rsidR="00387377">
          <w:rPr>
            <w:rFonts w:cstheme="minorBidi"/>
            <w:noProof/>
          </w:rPr>
          <w:tab/>
        </w:r>
        <w:r w:rsidR="00387377" w:rsidRPr="00AA1637">
          <w:rPr>
            <w:rStyle w:val="Collegamentoipertestuale"/>
            <w:noProof/>
          </w:rPr>
          <w:t>Stato dell’arte</w:t>
        </w:r>
        <w:r w:rsidR="00387377">
          <w:rPr>
            <w:noProof/>
            <w:webHidden/>
          </w:rPr>
          <w:tab/>
        </w:r>
        <w:r w:rsidR="00387377">
          <w:rPr>
            <w:noProof/>
            <w:webHidden/>
          </w:rPr>
          <w:fldChar w:fldCharType="begin"/>
        </w:r>
        <w:r w:rsidR="00387377">
          <w:rPr>
            <w:noProof/>
            <w:webHidden/>
          </w:rPr>
          <w:instrText xml:space="preserve"> PAGEREF _Toc507840387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388" w:history="1">
        <w:r w:rsidR="00387377" w:rsidRPr="00AA1637">
          <w:rPr>
            <w:rStyle w:val="Collegamentoipertestuale"/>
            <w:noProof/>
          </w:rPr>
          <w:t>1.2</w:t>
        </w:r>
        <w:r w:rsidR="00387377">
          <w:rPr>
            <w:rFonts w:cstheme="minorBidi"/>
            <w:noProof/>
          </w:rPr>
          <w:tab/>
        </w:r>
        <w:r w:rsidR="00387377" w:rsidRPr="00AA1637">
          <w:rPr>
            <w:rStyle w:val="Collegamentoipertestuale"/>
            <w:noProof/>
          </w:rPr>
          <w:t>Scopo del Sistema</w:t>
        </w:r>
        <w:r w:rsidR="00387377">
          <w:rPr>
            <w:noProof/>
            <w:webHidden/>
          </w:rPr>
          <w:tab/>
        </w:r>
        <w:r w:rsidR="00387377">
          <w:rPr>
            <w:noProof/>
            <w:webHidden/>
          </w:rPr>
          <w:fldChar w:fldCharType="begin"/>
        </w:r>
        <w:r w:rsidR="00387377">
          <w:rPr>
            <w:noProof/>
            <w:webHidden/>
          </w:rPr>
          <w:instrText xml:space="preserve"> PAGEREF _Toc507840388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389" w:history="1">
        <w:r w:rsidR="00387377" w:rsidRPr="00AA1637">
          <w:rPr>
            <w:rStyle w:val="Collegamentoipertestuale"/>
            <w:noProof/>
          </w:rPr>
          <w:t>1.3</w:t>
        </w:r>
        <w:r w:rsidR="00387377">
          <w:rPr>
            <w:rFonts w:cstheme="minorBidi"/>
            <w:noProof/>
          </w:rPr>
          <w:tab/>
        </w:r>
        <w:r w:rsidR="00387377" w:rsidRPr="00AA1637">
          <w:rPr>
            <w:rStyle w:val="Collegamentoipertestuale"/>
            <w:noProof/>
          </w:rPr>
          <w:t>Obiettivi e criteri di successo del progetto</w:t>
        </w:r>
        <w:r w:rsidR="00387377">
          <w:rPr>
            <w:noProof/>
            <w:webHidden/>
          </w:rPr>
          <w:tab/>
        </w:r>
        <w:r w:rsidR="00387377">
          <w:rPr>
            <w:noProof/>
            <w:webHidden/>
          </w:rPr>
          <w:fldChar w:fldCharType="begin"/>
        </w:r>
        <w:r w:rsidR="00387377">
          <w:rPr>
            <w:noProof/>
            <w:webHidden/>
          </w:rPr>
          <w:instrText xml:space="preserve"> PAGEREF _Toc507840389 \h </w:instrText>
        </w:r>
        <w:r w:rsidR="00387377">
          <w:rPr>
            <w:noProof/>
            <w:webHidden/>
          </w:rPr>
        </w:r>
        <w:r w:rsidR="00387377">
          <w:rPr>
            <w:noProof/>
            <w:webHidden/>
          </w:rPr>
          <w:fldChar w:fldCharType="separate"/>
        </w:r>
        <w:r w:rsidR="00387377">
          <w:rPr>
            <w:noProof/>
            <w:webHidden/>
          </w:rPr>
          <w:t>7</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390" w:history="1">
        <w:r w:rsidR="00387377" w:rsidRPr="00AA1637">
          <w:rPr>
            <w:rStyle w:val="Collegamentoipertestuale"/>
            <w:noProof/>
          </w:rPr>
          <w:t>1.4</w:t>
        </w:r>
        <w:r w:rsidR="00387377">
          <w:rPr>
            <w:rFonts w:cstheme="minorBidi"/>
            <w:noProof/>
          </w:rPr>
          <w:tab/>
        </w:r>
        <w:r w:rsidR="00387377" w:rsidRPr="00AA1637">
          <w:rPr>
            <w:rStyle w:val="Collegamentoipertestuale"/>
            <w:noProof/>
          </w:rPr>
          <w:t>Riferimenti</w:t>
        </w:r>
        <w:r w:rsidR="00387377">
          <w:rPr>
            <w:noProof/>
            <w:webHidden/>
          </w:rPr>
          <w:tab/>
        </w:r>
        <w:r w:rsidR="00387377">
          <w:rPr>
            <w:noProof/>
            <w:webHidden/>
          </w:rPr>
          <w:fldChar w:fldCharType="begin"/>
        </w:r>
        <w:r w:rsidR="00387377">
          <w:rPr>
            <w:noProof/>
            <w:webHidden/>
          </w:rPr>
          <w:instrText xml:space="preserve"> PAGEREF _Toc507840390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391" w:history="1">
        <w:r w:rsidR="00387377" w:rsidRPr="00AA1637">
          <w:rPr>
            <w:rStyle w:val="Collegamentoipertestuale"/>
            <w:noProof/>
          </w:rPr>
          <w:t>1.5</w:t>
        </w:r>
        <w:r w:rsidR="00387377">
          <w:rPr>
            <w:rFonts w:cstheme="minorBidi"/>
            <w:noProof/>
          </w:rPr>
          <w:tab/>
        </w:r>
        <w:r w:rsidR="00387377" w:rsidRPr="00AA1637">
          <w:rPr>
            <w:rStyle w:val="Collegamentoipertestuale"/>
            <w:noProof/>
          </w:rPr>
          <w:t>Organizzazione del documento</w:t>
        </w:r>
        <w:r w:rsidR="00387377">
          <w:rPr>
            <w:noProof/>
            <w:webHidden/>
          </w:rPr>
          <w:tab/>
        </w:r>
        <w:r w:rsidR="00387377">
          <w:rPr>
            <w:noProof/>
            <w:webHidden/>
          </w:rPr>
          <w:fldChar w:fldCharType="begin"/>
        </w:r>
        <w:r w:rsidR="00387377">
          <w:rPr>
            <w:noProof/>
            <w:webHidden/>
          </w:rPr>
          <w:instrText xml:space="preserve"> PAGEREF _Toc507840391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0B2C71">
      <w:pPr>
        <w:pStyle w:val="Sommario1"/>
        <w:tabs>
          <w:tab w:val="left" w:pos="440"/>
          <w:tab w:val="right" w:leader="dot" w:pos="9628"/>
        </w:tabs>
        <w:rPr>
          <w:rFonts w:cstheme="minorBidi"/>
          <w:noProof/>
        </w:rPr>
      </w:pPr>
      <w:hyperlink w:anchor="_Toc507840392" w:history="1">
        <w:r w:rsidR="00387377" w:rsidRPr="00AA1637">
          <w:rPr>
            <w:rStyle w:val="Collegamentoipertestuale"/>
            <w:noProof/>
          </w:rPr>
          <w:t>2</w:t>
        </w:r>
        <w:r w:rsidR="00387377">
          <w:rPr>
            <w:rFonts w:cstheme="minorBidi"/>
            <w:noProof/>
          </w:rPr>
          <w:tab/>
        </w:r>
        <w:r w:rsidR="00387377" w:rsidRPr="00AA1637">
          <w:rPr>
            <w:rStyle w:val="Collegamentoipertestuale"/>
            <w:noProof/>
          </w:rPr>
          <w:t>Sistema corrente</w:t>
        </w:r>
        <w:r w:rsidR="00387377">
          <w:rPr>
            <w:noProof/>
            <w:webHidden/>
          </w:rPr>
          <w:tab/>
        </w:r>
        <w:r w:rsidR="00387377">
          <w:rPr>
            <w:noProof/>
            <w:webHidden/>
          </w:rPr>
          <w:fldChar w:fldCharType="begin"/>
        </w:r>
        <w:r w:rsidR="00387377">
          <w:rPr>
            <w:noProof/>
            <w:webHidden/>
          </w:rPr>
          <w:instrText xml:space="preserve"> PAGEREF _Toc507840392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0B2C71">
      <w:pPr>
        <w:pStyle w:val="Sommario1"/>
        <w:tabs>
          <w:tab w:val="left" w:pos="440"/>
          <w:tab w:val="right" w:leader="dot" w:pos="9628"/>
        </w:tabs>
        <w:rPr>
          <w:rFonts w:cstheme="minorBidi"/>
          <w:noProof/>
        </w:rPr>
      </w:pPr>
      <w:hyperlink w:anchor="_Toc507840393" w:history="1">
        <w:r w:rsidR="00387377" w:rsidRPr="00AA1637">
          <w:rPr>
            <w:rStyle w:val="Collegamentoipertestuale"/>
            <w:noProof/>
          </w:rPr>
          <w:t>3</w:t>
        </w:r>
        <w:r w:rsidR="00387377">
          <w:rPr>
            <w:rFonts w:cstheme="minorBidi"/>
            <w:noProof/>
          </w:rPr>
          <w:tab/>
        </w:r>
        <w:r w:rsidR="00387377" w:rsidRPr="00AA1637">
          <w:rPr>
            <w:rStyle w:val="Collegamentoipertestuale"/>
            <w:noProof/>
          </w:rPr>
          <w:t>Sistema proposto</w:t>
        </w:r>
        <w:r w:rsidR="00387377">
          <w:rPr>
            <w:noProof/>
            <w:webHidden/>
          </w:rPr>
          <w:tab/>
        </w:r>
        <w:r w:rsidR="00387377">
          <w:rPr>
            <w:noProof/>
            <w:webHidden/>
          </w:rPr>
          <w:fldChar w:fldCharType="begin"/>
        </w:r>
        <w:r w:rsidR="00387377">
          <w:rPr>
            <w:noProof/>
            <w:webHidden/>
          </w:rPr>
          <w:instrText xml:space="preserve"> PAGEREF _Toc507840393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394" w:history="1">
        <w:r w:rsidR="00387377" w:rsidRPr="00AA1637">
          <w:rPr>
            <w:rStyle w:val="Collegamentoipertestuale"/>
            <w:noProof/>
          </w:rPr>
          <w:t>3.1</w:t>
        </w:r>
        <w:r w:rsidR="00387377">
          <w:rPr>
            <w:rFonts w:cstheme="minorBidi"/>
            <w:noProof/>
          </w:rPr>
          <w:tab/>
        </w:r>
        <w:r w:rsidR="00387377" w:rsidRPr="00AA1637">
          <w:rPr>
            <w:rStyle w:val="Collegamentoipertestuale"/>
            <w:noProof/>
          </w:rPr>
          <w:t>Overview</w:t>
        </w:r>
        <w:r w:rsidR="00387377">
          <w:rPr>
            <w:noProof/>
            <w:webHidden/>
          </w:rPr>
          <w:tab/>
        </w:r>
        <w:r w:rsidR="00387377">
          <w:rPr>
            <w:noProof/>
            <w:webHidden/>
          </w:rPr>
          <w:fldChar w:fldCharType="begin"/>
        </w:r>
        <w:r w:rsidR="00387377">
          <w:rPr>
            <w:noProof/>
            <w:webHidden/>
          </w:rPr>
          <w:instrText xml:space="preserve"> PAGEREF _Toc507840394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395" w:history="1">
        <w:r w:rsidR="00387377" w:rsidRPr="00AA1637">
          <w:rPr>
            <w:rStyle w:val="Collegamentoipertestuale"/>
            <w:noProof/>
          </w:rPr>
          <w:t>3.1.1</w:t>
        </w:r>
        <w:r w:rsidR="00387377">
          <w:rPr>
            <w:rFonts w:cstheme="minorBidi"/>
            <w:noProof/>
          </w:rPr>
          <w:tab/>
        </w:r>
        <w:r w:rsidR="00387377" w:rsidRPr="00AA1637">
          <w:rPr>
            <w:rStyle w:val="Collegamentoipertestuale"/>
            <w:noProof/>
          </w:rPr>
          <w:t>Attori del sistema</w:t>
        </w:r>
        <w:r w:rsidR="00387377">
          <w:rPr>
            <w:noProof/>
            <w:webHidden/>
          </w:rPr>
          <w:tab/>
        </w:r>
        <w:r w:rsidR="00387377">
          <w:rPr>
            <w:noProof/>
            <w:webHidden/>
          </w:rPr>
          <w:fldChar w:fldCharType="begin"/>
        </w:r>
        <w:r w:rsidR="00387377">
          <w:rPr>
            <w:noProof/>
            <w:webHidden/>
          </w:rPr>
          <w:instrText xml:space="preserve"> PAGEREF _Toc507840395 \h </w:instrText>
        </w:r>
        <w:r w:rsidR="00387377">
          <w:rPr>
            <w:noProof/>
            <w:webHidden/>
          </w:rPr>
        </w:r>
        <w:r w:rsidR="00387377">
          <w:rPr>
            <w:noProof/>
            <w:webHidden/>
          </w:rPr>
          <w:fldChar w:fldCharType="separate"/>
        </w:r>
        <w:r w:rsidR="00387377">
          <w:rPr>
            <w:noProof/>
            <w:webHidden/>
          </w:rPr>
          <w:t>8</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396" w:history="1">
        <w:r w:rsidR="00387377" w:rsidRPr="00AA1637">
          <w:rPr>
            <w:rStyle w:val="Collegamentoipertestuale"/>
            <w:noProof/>
          </w:rPr>
          <w:t>3.2</w:t>
        </w:r>
        <w:r w:rsidR="00387377">
          <w:rPr>
            <w:rFonts w:cstheme="minorBidi"/>
            <w:noProof/>
          </w:rPr>
          <w:tab/>
        </w:r>
        <w:r w:rsidR="00387377" w:rsidRPr="00AA1637">
          <w:rPr>
            <w:rStyle w:val="Collegamentoipertestuale"/>
            <w:noProof/>
          </w:rPr>
          <w:t>Requisiti funzionali</w:t>
        </w:r>
        <w:r w:rsidR="00387377">
          <w:rPr>
            <w:noProof/>
            <w:webHidden/>
          </w:rPr>
          <w:tab/>
        </w:r>
        <w:r w:rsidR="00387377">
          <w:rPr>
            <w:noProof/>
            <w:webHidden/>
          </w:rPr>
          <w:fldChar w:fldCharType="begin"/>
        </w:r>
        <w:r w:rsidR="00387377">
          <w:rPr>
            <w:noProof/>
            <w:webHidden/>
          </w:rPr>
          <w:instrText xml:space="preserve"> PAGEREF _Toc507840396 \h </w:instrText>
        </w:r>
        <w:r w:rsidR="00387377">
          <w:rPr>
            <w:noProof/>
            <w:webHidden/>
          </w:rPr>
        </w:r>
        <w:r w:rsidR="00387377">
          <w:rPr>
            <w:noProof/>
            <w:webHidden/>
          </w:rPr>
          <w:fldChar w:fldCharType="separate"/>
        </w:r>
        <w:r w:rsidR="00387377">
          <w:rPr>
            <w:noProof/>
            <w:webHidden/>
          </w:rPr>
          <w:t>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397" w:history="1">
        <w:r w:rsidR="00387377" w:rsidRPr="00AA1637">
          <w:rPr>
            <w:rStyle w:val="Collegamentoipertestuale"/>
            <w:noProof/>
          </w:rPr>
          <w:t>3.2.1</w:t>
        </w:r>
        <w:r w:rsidR="00387377">
          <w:rPr>
            <w:rFonts w:cstheme="minorBidi"/>
            <w:noProof/>
          </w:rPr>
          <w:tab/>
        </w:r>
        <w:r w:rsidR="00387377" w:rsidRPr="00AA1637">
          <w:rPr>
            <w:rStyle w:val="Collegamentoipertestuale"/>
            <w:noProof/>
          </w:rPr>
          <w:t>RF_0 Gestione autenticazione</w:t>
        </w:r>
        <w:r w:rsidR="00387377">
          <w:rPr>
            <w:noProof/>
            <w:webHidden/>
          </w:rPr>
          <w:tab/>
        </w:r>
        <w:r w:rsidR="00387377">
          <w:rPr>
            <w:noProof/>
            <w:webHidden/>
          </w:rPr>
          <w:fldChar w:fldCharType="begin"/>
        </w:r>
        <w:r w:rsidR="00387377">
          <w:rPr>
            <w:noProof/>
            <w:webHidden/>
          </w:rPr>
          <w:instrText xml:space="preserve"> PAGEREF _Toc507840397 \h </w:instrText>
        </w:r>
        <w:r w:rsidR="00387377">
          <w:rPr>
            <w:noProof/>
            <w:webHidden/>
          </w:rPr>
        </w:r>
        <w:r w:rsidR="00387377">
          <w:rPr>
            <w:noProof/>
            <w:webHidden/>
          </w:rPr>
          <w:fldChar w:fldCharType="separate"/>
        </w:r>
        <w:r w:rsidR="00387377">
          <w:rPr>
            <w:noProof/>
            <w:webHidden/>
          </w:rPr>
          <w:t>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398" w:history="1">
        <w:r w:rsidR="00387377" w:rsidRPr="00AA1637">
          <w:rPr>
            <w:rStyle w:val="Collegamentoipertestuale"/>
            <w:i/>
            <w:noProof/>
          </w:rPr>
          <w:t>3.2.2</w:t>
        </w:r>
        <w:r w:rsidR="00387377">
          <w:rPr>
            <w:rFonts w:cstheme="minorBidi"/>
            <w:noProof/>
          </w:rPr>
          <w:tab/>
        </w:r>
        <w:r w:rsidR="00387377" w:rsidRPr="00AA1637">
          <w:rPr>
            <w:rStyle w:val="Collegamentoipertestuale"/>
            <w:i/>
            <w:noProof/>
          </w:rPr>
          <w:t>RF_1 Registrazione utente</w:t>
        </w:r>
        <w:r w:rsidR="00387377">
          <w:rPr>
            <w:noProof/>
            <w:webHidden/>
          </w:rPr>
          <w:tab/>
        </w:r>
        <w:r w:rsidR="00387377">
          <w:rPr>
            <w:noProof/>
            <w:webHidden/>
          </w:rPr>
          <w:fldChar w:fldCharType="begin"/>
        </w:r>
        <w:r w:rsidR="00387377">
          <w:rPr>
            <w:noProof/>
            <w:webHidden/>
          </w:rPr>
          <w:instrText xml:space="preserve"> PAGEREF _Toc507840398 \h </w:instrText>
        </w:r>
        <w:r w:rsidR="00387377">
          <w:rPr>
            <w:noProof/>
            <w:webHidden/>
          </w:rPr>
        </w:r>
        <w:r w:rsidR="00387377">
          <w:rPr>
            <w:noProof/>
            <w:webHidden/>
          </w:rPr>
          <w:fldChar w:fldCharType="separate"/>
        </w:r>
        <w:r w:rsidR="00387377">
          <w:rPr>
            <w:noProof/>
            <w:webHidden/>
          </w:rPr>
          <w:t>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399" w:history="1">
        <w:r w:rsidR="00387377" w:rsidRPr="00AA1637">
          <w:rPr>
            <w:rStyle w:val="Collegamentoipertestuale"/>
            <w:i/>
            <w:noProof/>
          </w:rPr>
          <w:t>3.2.3</w:t>
        </w:r>
        <w:r w:rsidR="00387377">
          <w:rPr>
            <w:rFonts w:cstheme="minorBidi"/>
            <w:noProof/>
          </w:rPr>
          <w:tab/>
        </w:r>
        <w:r w:rsidR="00387377" w:rsidRPr="00AA1637">
          <w:rPr>
            <w:rStyle w:val="Collegamentoipertestuale"/>
            <w:i/>
            <w:noProof/>
          </w:rPr>
          <w:t>RF_2 Gestione profilo utente privato</w:t>
        </w:r>
        <w:r w:rsidR="00387377">
          <w:rPr>
            <w:noProof/>
            <w:webHidden/>
          </w:rPr>
          <w:tab/>
        </w:r>
        <w:r w:rsidR="00387377">
          <w:rPr>
            <w:noProof/>
            <w:webHidden/>
          </w:rPr>
          <w:fldChar w:fldCharType="begin"/>
        </w:r>
        <w:r w:rsidR="00387377">
          <w:rPr>
            <w:noProof/>
            <w:webHidden/>
          </w:rPr>
          <w:instrText xml:space="preserve"> PAGEREF _Toc507840399 \h </w:instrText>
        </w:r>
        <w:r w:rsidR="00387377">
          <w:rPr>
            <w:noProof/>
            <w:webHidden/>
          </w:rPr>
        </w:r>
        <w:r w:rsidR="00387377">
          <w:rPr>
            <w:noProof/>
            <w:webHidden/>
          </w:rPr>
          <w:fldChar w:fldCharType="separate"/>
        </w:r>
        <w:r w:rsidR="00387377">
          <w:rPr>
            <w:noProof/>
            <w:webHidden/>
          </w:rPr>
          <w:t>10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0" w:history="1">
        <w:r w:rsidR="00387377" w:rsidRPr="00AA1637">
          <w:rPr>
            <w:rStyle w:val="Collegamentoipertestuale"/>
            <w:i/>
            <w:noProof/>
          </w:rPr>
          <w:t>3.2.4</w:t>
        </w:r>
        <w:r w:rsidR="00387377">
          <w:rPr>
            <w:rFonts w:cstheme="minorBidi"/>
            <w:noProof/>
          </w:rPr>
          <w:tab/>
        </w:r>
        <w:r w:rsidR="00387377" w:rsidRPr="00AA1637">
          <w:rPr>
            <w:rStyle w:val="Collegamentoipertestuale"/>
            <w:i/>
            <w:noProof/>
          </w:rPr>
          <w:t>RF_3 Gestione struttura</w:t>
        </w:r>
        <w:r w:rsidR="00387377">
          <w:rPr>
            <w:noProof/>
            <w:webHidden/>
          </w:rPr>
          <w:tab/>
        </w:r>
        <w:r w:rsidR="00387377">
          <w:rPr>
            <w:noProof/>
            <w:webHidden/>
          </w:rPr>
          <w:fldChar w:fldCharType="begin"/>
        </w:r>
        <w:r w:rsidR="00387377">
          <w:rPr>
            <w:noProof/>
            <w:webHidden/>
          </w:rPr>
          <w:instrText xml:space="preserve"> PAGEREF _Toc507840400 \h </w:instrText>
        </w:r>
        <w:r w:rsidR="00387377">
          <w:rPr>
            <w:noProof/>
            <w:webHidden/>
          </w:rPr>
        </w:r>
        <w:r w:rsidR="00387377">
          <w:rPr>
            <w:noProof/>
            <w:webHidden/>
          </w:rPr>
          <w:fldChar w:fldCharType="separate"/>
        </w:r>
        <w:r w:rsidR="00387377">
          <w:rPr>
            <w:noProof/>
            <w:webHidden/>
          </w:rPr>
          <w:t>11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1" w:history="1">
        <w:r w:rsidR="00387377" w:rsidRPr="00AA1637">
          <w:rPr>
            <w:rStyle w:val="Collegamentoipertestuale"/>
            <w:i/>
            <w:noProof/>
          </w:rPr>
          <w:t>3.2.5</w:t>
        </w:r>
        <w:r w:rsidR="00387377">
          <w:rPr>
            <w:rFonts w:cstheme="minorBidi"/>
            <w:noProof/>
          </w:rPr>
          <w:tab/>
        </w:r>
        <w:r w:rsidR="00387377" w:rsidRPr="00AA1637">
          <w:rPr>
            <w:rStyle w:val="Collegamentoipertestuale"/>
            <w:i/>
            <w:noProof/>
          </w:rPr>
          <w:t>RF_4 Gestione Iva</w:t>
        </w:r>
        <w:r w:rsidR="00387377">
          <w:rPr>
            <w:noProof/>
            <w:webHidden/>
          </w:rPr>
          <w:tab/>
        </w:r>
        <w:r w:rsidR="00387377">
          <w:rPr>
            <w:noProof/>
            <w:webHidden/>
          </w:rPr>
          <w:fldChar w:fldCharType="begin"/>
        </w:r>
        <w:r w:rsidR="00387377">
          <w:rPr>
            <w:noProof/>
            <w:webHidden/>
          </w:rPr>
          <w:instrText xml:space="preserve"> PAGEREF _Toc507840401 \h </w:instrText>
        </w:r>
        <w:r w:rsidR="00387377">
          <w:rPr>
            <w:noProof/>
            <w:webHidden/>
          </w:rPr>
        </w:r>
        <w:r w:rsidR="00387377">
          <w:rPr>
            <w:noProof/>
            <w:webHidden/>
          </w:rPr>
          <w:fldChar w:fldCharType="separate"/>
        </w:r>
        <w:r w:rsidR="00387377">
          <w:rPr>
            <w:noProof/>
            <w:webHidden/>
          </w:rPr>
          <w:t>11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2" w:history="1">
        <w:r w:rsidR="00387377" w:rsidRPr="00AA1637">
          <w:rPr>
            <w:rStyle w:val="Collegamentoipertestuale"/>
            <w:i/>
            <w:noProof/>
          </w:rPr>
          <w:t>3.2.6</w:t>
        </w:r>
        <w:r w:rsidR="00387377">
          <w:rPr>
            <w:rFonts w:cstheme="minorBidi"/>
            <w:noProof/>
          </w:rPr>
          <w:tab/>
        </w:r>
        <w:r w:rsidR="00387377" w:rsidRPr="00AA1637">
          <w:rPr>
            <w:rStyle w:val="Collegamentoipertestuale"/>
            <w:i/>
            <w:noProof/>
          </w:rPr>
          <w:t>RF_5 Gestione tasse e supplementi</w:t>
        </w:r>
        <w:r w:rsidR="00387377">
          <w:rPr>
            <w:noProof/>
            <w:webHidden/>
          </w:rPr>
          <w:tab/>
        </w:r>
        <w:r w:rsidR="00387377">
          <w:rPr>
            <w:noProof/>
            <w:webHidden/>
          </w:rPr>
          <w:fldChar w:fldCharType="begin"/>
        </w:r>
        <w:r w:rsidR="00387377">
          <w:rPr>
            <w:noProof/>
            <w:webHidden/>
          </w:rPr>
          <w:instrText xml:space="preserve"> PAGEREF _Toc507840402 \h </w:instrText>
        </w:r>
        <w:r w:rsidR="00387377">
          <w:rPr>
            <w:noProof/>
            <w:webHidden/>
          </w:rPr>
        </w:r>
        <w:r w:rsidR="00387377">
          <w:rPr>
            <w:noProof/>
            <w:webHidden/>
          </w:rPr>
          <w:fldChar w:fldCharType="separate"/>
        </w:r>
        <w:r w:rsidR="00387377">
          <w:rPr>
            <w:noProof/>
            <w:webHidden/>
          </w:rPr>
          <w:t>11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3" w:history="1">
        <w:r w:rsidR="00387377" w:rsidRPr="00AA1637">
          <w:rPr>
            <w:rStyle w:val="Collegamentoipertestuale"/>
            <w:i/>
            <w:noProof/>
          </w:rPr>
          <w:t>3.2.7</w:t>
        </w:r>
        <w:r w:rsidR="00387377">
          <w:rPr>
            <w:rFonts w:cstheme="minorBidi"/>
            <w:noProof/>
          </w:rPr>
          <w:tab/>
        </w:r>
        <w:r w:rsidR="00387377" w:rsidRPr="00AA1637">
          <w:rPr>
            <w:rStyle w:val="Collegamentoipertestuale"/>
            <w:i/>
            <w:noProof/>
          </w:rPr>
          <w:t>RF_6 Gestione foto struttura</w:t>
        </w:r>
        <w:r w:rsidR="00387377">
          <w:rPr>
            <w:noProof/>
            <w:webHidden/>
          </w:rPr>
          <w:tab/>
        </w:r>
        <w:r w:rsidR="00387377">
          <w:rPr>
            <w:noProof/>
            <w:webHidden/>
          </w:rPr>
          <w:fldChar w:fldCharType="begin"/>
        </w:r>
        <w:r w:rsidR="00387377">
          <w:rPr>
            <w:noProof/>
            <w:webHidden/>
          </w:rPr>
          <w:instrText xml:space="preserve"> PAGEREF _Toc507840403 \h </w:instrText>
        </w:r>
        <w:r w:rsidR="00387377">
          <w:rPr>
            <w:noProof/>
            <w:webHidden/>
          </w:rPr>
        </w:r>
        <w:r w:rsidR="00387377">
          <w:rPr>
            <w:noProof/>
            <w:webHidden/>
          </w:rPr>
          <w:fldChar w:fldCharType="separate"/>
        </w:r>
        <w:r w:rsidR="00387377">
          <w:rPr>
            <w:noProof/>
            <w:webHidden/>
          </w:rPr>
          <w:t>12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4" w:history="1">
        <w:r w:rsidR="00387377" w:rsidRPr="00AA1637">
          <w:rPr>
            <w:rStyle w:val="Collegamentoipertestuale"/>
            <w:i/>
            <w:noProof/>
          </w:rPr>
          <w:t>3.2.8</w:t>
        </w:r>
        <w:r w:rsidR="00387377">
          <w:rPr>
            <w:rFonts w:cstheme="minorBidi"/>
            <w:noProof/>
          </w:rPr>
          <w:tab/>
        </w:r>
        <w:r w:rsidR="00387377" w:rsidRPr="00AA1637">
          <w:rPr>
            <w:rStyle w:val="Collegamentoipertestuale"/>
            <w:i/>
            <w:noProof/>
          </w:rPr>
          <w:t>RF_7 Gestione indicazioni struttura</w:t>
        </w:r>
        <w:r w:rsidR="00387377">
          <w:rPr>
            <w:noProof/>
            <w:webHidden/>
          </w:rPr>
          <w:tab/>
        </w:r>
        <w:r w:rsidR="00387377">
          <w:rPr>
            <w:noProof/>
            <w:webHidden/>
          </w:rPr>
          <w:fldChar w:fldCharType="begin"/>
        </w:r>
        <w:r w:rsidR="00387377">
          <w:rPr>
            <w:noProof/>
            <w:webHidden/>
          </w:rPr>
          <w:instrText xml:space="preserve"> PAGEREF _Toc507840404 \h </w:instrText>
        </w:r>
        <w:r w:rsidR="00387377">
          <w:rPr>
            <w:noProof/>
            <w:webHidden/>
          </w:rPr>
        </w:r>
        <w:r w:rsidR="00387377">
          <w:rPr>
            <w:noProof/>
            <w:webHidden/>
          </w:rPr>
          <w:fldChar w:fldCharType="separate"/>
        </w:r>
        <w:r w:rsidR="00387377">
          <w:rPr>
            <w:noProof/>
            <w:webHidden/>
          </w:rPr>
          <w:t>12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5" w:history="1">
        <w:r w:rsidR="00387377" w:rsidRPr="00AA1637">
          <w:rPr>
            <w:rStyle w:val="Collegamentoipertestuale"/>
            <w:i/>
            <w:noProof/>
          </w:rPr>
          <w:t>3.2.9</w:t>
        </w:r>
        <w:r w:rsidR="00387377">
          <w:rPr>
            <w:rFonts w:cstheme="minorBidi"/>
            <w:noProof/>
          </w:rPr>
          <w:tab/>
        </w:r>
        <w:r w:rsidR="00387377" w:rsidRPr="00AA1637">
          <w:rPr>
            <w:rStyle w:val="Collegamentoipertestuale"/>
            <w:i/>
            <w:noProof/>
          </w:rPr>
          <w:t>RF_8 Gestione dati struttura</w:t>
        </w:r>
        <w:r w:rsidR="00387377">
          <w:rPr>
            <w:noProof/>
            <w:webHidden/>
          </w:rPr>
          <w:tab/>
        </w:r>
        <w:r w:rsidR="00387377">
          <w:rPr>
            <w:noProof/>
            <w:webHidden/>
          </w:rPr>
          <w:fldChar w:fldCharType="begin"/>
        </w:r>
        <w:r w:rsidR="00387377">
          <w:rPr>
            <w:noProof/>
            <w:webHidden/>
          </w:rPr>
          <w:instrText xml:space="preserve"> PAGEREF _Toc507840405 \h </w:instrText>
        </w:r>
        <w:r w:rsidR="00387377">
          <w:rPr>
            <w:noProof/>
            <w:webHidden/>
          </w:rPr>
        </w:r>
        <w:r w:rsidR="00387377">
          <w:rPr>
            <w:noProof/>
            <w:webHidden/>
          </w:rPr>
          <w:fldChar w:fldCharType="separate"/>
        </w:r>
        <w:r w:rsidR="00387377">
          <w:rPr>
            <w:noProof/>
            <w:webHidden/>
          </w:rPr>
          <w:t>12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6" w:history="1">
        <w:r w:rsidR="00387377" w:rsidRPr="00AA1637">
          <w:rPr>
            <w:rStyle w:val="Collegamentoipertestuale"/>
            <w:i/>
            <w:noProof/>
          </w:rPr>
          <w:t>3.2.10</w:t>
        </w:r>
        <w:r w:rsidR="00387377">
          <w:rPr>
            <w:rFonts w:cstheme="minorBidi"/>
            <w:noProof/>
          </w:rPr>
          <w:tab/>
        </w:r>
        <w:r w:rsidR="00387377" w:rsidRPr="00AA1637">
          <w:rPr>
            <w:rStyle w:val="Collegamentoipertestuale"/>
            <w:i/>
            <w:noProof/>
          </w:rPr>
          <w:t>RF_9 Gestione shopping e ristorante</w:t>
        </w:r>
        <w:r w:rsidR="00387377">
          <w:rPr>
            <w:noProof/>
            <w:webHidden/>
          </w:rPr>
          <w:tab/>
        </w:r>
        <w:r w:rsidR="00387377">
          <w:rPr>
            <w:noProof/>
            <w:webHidden/>
          </w:rPr>
          <w:fldChar w:fldCharType="begin"/>
        </w:r>
        <w:r w:rsidR="00387377">
          <w:rPr>
            <w:noProof/>
            <w:webHidden/>
          </w:rPr>
          <w:instrText xml:space="preserve"> PAGEREF _Toc507840406 \h </w:instrText>
        </w:r>
        <w:r w:rsidR="00387377">
          <w:rPr>
            <w:noProof/>
            <w:webHidden/>
          </w:rPr>
        </w:r>
        <w:r w:rsidR="00387377">
          <w:rPr>
            <w:noProof/>
            <w:webHidden/>
          </w:rPr>
          <w:fldChar w:fldCharType="separate"/>
        </w:r>
        <w:r w:rsidR="00387377">
          <w:rPr>
            <w:noProof/>
            <w:webHidden/>
          </w:rPr>
          <w:t>13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7" w:history="1">
        <w:r w:rsidR="00387377" w:rsidRPr="00AA1637">
          <w:rPr>
            <w:rStyle w:val="Collegamentoipertestuale"/>
            <w:i/>
            <w:noProof/>
          </w:rPr>
          <w:t>3.2.11</w:t>
        </w:r>
        <w:r w:rsidR="00387377">
          <w:rPr>
            <w:rFonts w:cstheme="minorBidi"/>
            <w:noProof/>
          </w:rPr>
          <w:tab/>
        </w:r>
        <w:r w:rsidR="00387377" w:rsidRPr="00AA1637">
          <w:rPr>
            <w:rStyle w:val="Collegamentoipertestuale"/>
            <w:i/>
            <w:noProof/>
          </w:rPr>
          <w:t>RF_10 Gestione dintorni struttura</w:t>
        </w:r>
        <w:r w:rsidR="00387377">
          <w:rPr>
            <w:noProof/>
            <w:webHidden/>
          </w:rPr>
          <w:tab/>
        </w:r>
        <w:r w:rsidR="00387377">
          <w:rPr>
            <w:noProof/>
            <w:webHidden/>
          </w:rPr>
          <w:fldChar w:fldCharType="begin"/>
        </w:r>
        <w:r w:rsidR="00387377">
          <w:rPr>
            <w:noProof/>
            <w:webHidden/>
          </w:rPr>
          <w:instrText xml:space="preserve"> PAGEREF _Toc507840407 \h </w:instrText>
        </w:r>
        <w:r w:rsidR="00387377">
          <w:rPr>
            <w:noProof/>
            <w:webHidden/>
          </w:rPr>
        </w:r>
        <w:r w:rsidR="00387377">
          <w:rPr>
            <w:noProof/>
            <w:webHidden/>
          </w:rPr>
          <w:fldChar w:fldCharType="separate"/>
        </w:r>
        <w:r w:rsidR="00387377">
          <w:rPr>
            <w:noProof/>
            <w:webHidden/>
          </w:rPr>
          <w:t>13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8" w:history="1">
        <w:r w:rsidR="00387377" w:rsidRPr="00AA1637">
          <w:rPr>
            <w:rStyle w:val="Collegamentoipertestuale"/>
            <w:i/>
            <w:noProof/>
          </w:rPr>
          <w:t>3.2.12</w:t>
        </w:r>
        <w:r w:rsidR="00387377">
          <w:rPr>
            <w:rFonts w:cstheme="minorBidi"/>
            <w:noProof/>
          </w:rPr>
          <w:tab/>
        </w:r>
        <w:r w:rsidR="00387377" w:rsidRPr="00AA1637">
          <w:rPr>
            <w:rStyle w:val="Collegamentoipertestuale"/>
            <w:i/>
            <w:noProof/>
          </w:rPr>
          <w:t>RF_11 Gestione servizi della struttura</w:t>
        </w:r>
        <w:r w:rsidR="00387377">
          <w:rPr>
            <w:noProof/>
            <w:webHidden/>
          </w:rPr>
          <w:tab/>
        </w:r>
        <w:r w:rsidR="00387377">
          <w:rPr>
            <w:noProof/>
            <w:webHidden/>
          </w:rPr>
          <w:fldChar w:fldCharType="begin"/>
        </w:r>
        <w:r w:rsidR="00387377">
          <w:rPr>
            <w:noProof/>
            <w:webHidden/>
          </w:rPr>
          <w:instrText xml:space="preserve"> PAGEREF _Toc507840408 \h </w:instrText>
        </w:r>
        <w:r w:rsidR="00387377">
          <w:rPr>
            <w:noProof/>
            <w:webHidden/>
          </w:rPr>
        </w:r>
        <w:r w:rsidR="00387377">
          <w:rPr>
            <w:noProof/>
            <w:webHidden/>
          </w:rPr>
          <w:fldChar w:fldCharType="separate"/>
        </w:r>
        <w:r w:rsidR="00387377">
          <w:rPr>
            <w:noProof/>
            <w:webHidden/>
          </w:rPr>
          <w:t>15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09" w:history="1">
        <w:r w:rsidR="00387377" w:rsidRPr="00AA1637">
          <w:rPr>
            <w:rStyle w:val="Collegamentoipertestuale"/>
            <w:i/>
            <w:noProof/>
          </w:rPr>
          <w:t>3.2.13</w:t>
        </w:r>
        <w:r w:rsidR="00387377">
          <w:rPr>
            <w:rFonts w:cstheme="minorBidi"/>
            <w:noProof/>
          </w:rPr>
          <w:tab/>
        </w:r>
        <w:r w:rsidR="00387377" w:rsidRPr="00AA1637">
          <w:rPr>
            <w:rStyle w:val="Collegamentoipertestuale"/>
            <w:i/>
            <w:noProof/>
          </w:rPr>
          <w:t>RF_12 Gestione camere della struttura</w:t>
        </w:r>
        <w:r w:rsidR="00387377">
          <w:rPr>
            <w:noProof/>
            <w:webHidden/>
          </w:rPr>
          <w:tab/>
        </w:r>
        <w:r w:rsidR="00387377">
          <w:rPr>
            <w:noProof/>
            <w:webHidden/>
          </w:rPr>
          <w:fldChar w:fldCharType="begin"/>
        </w:r>
        <w:r w:rsidR="00387377">
          <w:rPr>
            <w:noProof/>
            <w:webHidden/>
          </w:rPr>
          <w:instrText xml:space="preserve"> PAGEREF _Toc507840409 \h </w:instrText>
        </w:r>
        <w:r w:rsidR="00387377">
          <w:rPr>
            <w:noProof/>
            <w:webHidden/>
          </w:rPr>
        </w:r>
        <w:r w:rsidR="00387377">
          <w:rPr>
            <w:noProof/>
            <w:webHidden/>
          </w:rPr>
          <w:fldChar w:fldCharType="separate"/>
        </w:r>
        <w:r w:rsidR="00387377">
          <w:rPr>
            <w:noProof/>
            <w:webHidden/>
          </w:rPr>
          <w:t>17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0" w:history="1">
        <w:r w:rsidR="00387377" w:rsidRPr="00AA1637">
          <w:rPr>
            <w:rStyle w:val="Collegamentoipertestuale"/>
            <w:i/>
            <w:noProof/>
          </w:rPr>
          <w:t>3.2.14</w:t>
        </w:r>
        <w:r w:rsidR="00387377">
          <w:rPr>
            <w:rFonts w:cstheme="minorBidi"/>
            <w:noProof/>
          </w:rPr>
          <w:tab/>
        </w:r>
        <w:r w:rsidR="00387377" w:rsidRPr="00AA1637">
          <w:rPr>
            <w:rStyle w:val="Collegamentoipertestuale"/>
            <w:i/>
            <w:noProof/>
          </w:rPr>
          <w:t>RF_13 Gestione foto camera</w:t>
        </w:r>
        <w:r w:rsidR="00387377">
          <w:rPr>
            <w:noProof/>
            <w:webHidden/>
          </w:rPr>
          <w:tab/>
        </w:r>
        <w:r w:rsidR="00387377">
          <w:rPr>
            <w:noProof/>
            <w:webHidden/>
          </w:rPr>
          <w:fldChar w:fldCharType="begin"/>
        </w:r>
        <w:r w:rsidR="00387377">
          <w:rPr>
            <w:noProof/>
            <w:webHidden/>
          </w:rPr>
          <w:instrText xml:space="preserve"> PAGEREF _Toc507840410 \h </w:instrText>
        </w:r>
        <w:r w:rsidR="00387377">
          <w:rPr>
            <w:noProof/>
            <w:webHidden/>
          </w:rPr>
        </w:r>
        <w:r w:rsidR="00387377">
          <w:rPr>
            <w:noProof/>
            <w:webHidden/>
          </w:rPr>
          <w:fldChar w:fldCharType="separate"/>
        </w:r>
        <w:r w:rsidR="00387377">
          <w:rPr>
            <w:noProof/>
            <w:webHidden/>
          </w:rPr>
          <w:t>19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1" w:history="1">
        <w:r w:rsidR="00387377" w:rsidRPr="00AA1637">
          <w:rPr>
            <w:rStyle w:val="Collegamentoipertestuale"/>
            <w:i/>
            <w:noProof/>
          </w:rPr>
          <w:t>3.2.15</w:t>
        </w:r>
        <w:r w:rsidR="00387377">
          <w:rPr>
            <w:rFonts w:cstheme="minorBidi"/>
            <w:noProof/>
          </w:rPr>
          <w:tab/>
        </w:r>
        <w:r w:rsidR="00387377" w:rsidRPr="00AA1637">
          <w:rPr>
            <w:rStyle w:val="Collegamentoipertestuale"/>
            <w:i/>
            <w:noProof/>
          </w:rPr>
          <w:t>RF_14 Gestione tariffe</w:t>
        </w:r>
        <w:r w:rsidR="00387377">
          <w:rPr>
            <w:noProof/>
            <w:webHidden/>
          </w:rPr>
          <w:tab/>
        </w:r>
        <w:r w:rsidR="00387377">
          <w:rPr>
            <w:noProof/>
            <w:webHidden/>
          </w:rPr>
          <w:fldChar w:fldCharType="begin"/>
        </w:r>
        <w:r w:rsidR="00387377">
          <w:rPr>
            <w:noProof/>
            <w:webHidden/>
          </w:rPr>
          <w:instrText xml:space="preserve"> PAGEREF _Toc507840411 \h </w:instrText>
        </w:r>
        <w:r w:rsidR="00387377">
          <w:rPr>
            <w:noProof/>
            <w:webHidden/>
          </w:rPr>
        </w:r>
        <w:r w:rsidR="00387377">
          <w:rPr>
            <w:noProof/>
            <w:webHidden/>
          </w:rPr>
          <w:fldChar w:fldCharType="separate"/>
        </w:r>
        <w:r w:rsidR="00387377">
          <w:rPr>
            <w:noProof/>
            <w:webHidden/>
          </w:rPr>
          <w:t>20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2" w:history="1">
        <w:r w:rsidR="00387377" w:rsidRPr="00AA1637">
          <w:rPr>
            <w:rStyle w:val="Collegamentoipertestuale"/>
            <w:i/>
            <w:noProof/>
          </w:rPr>
          <w:t>3.2.16</w:t>
        </w:r>
        <w:r w:rsidR="00387377">
          <w:rPr>
            <w:rFonts w:cstheme="minorBidi"/>
            <w:noProof/>
          </w:rPr>
          <w:tab/>
        </w:r>
        <w:r w:rsidR="00387377" w:rsidRPr="00AA1637">
          <w:rPr>
            <w:rStyle w:val="Collegamentoipertestuale"/>
            <w:i/>
            <w:noProof/>
          </w:rPr>
          <w:t>RF_15 Gestione restrizioni</w:t>
        </w:r>
        <w:r w:rsidR="00387377">
          <w:rPr>
            <w:noProof/>
            <w:webHidden/>
          </w:rPr>
          <w:tab/>
        </w:r>
        <w:r w:rsidR="00387377">
          <w:rPr>
            <w:noProof/>
            <w:webHidden/>
          </w:rPr>
          <w:fldChar w:fldCharType="begin"/>
        </w:r>
        <w:r w:rsidR="00387377">
          <w:rPr>
            <w:noProof/>
            <w:webHidden/>
          </w:rPr>
          <w:instrText xml:space="preserve"> PAGEREF _Toc507840412 \h </w:instrText>
        </w:r>
        <w:r w:rsidR="00387377">
          <w:rPr>
            <w:noProof/>
            <w:webHidden/>
          </w:rPr>
        </w:r>
        <w:r w:rsidR="00387377">
          <w:rPr>
            <w:noProof/>
            <w:webHidden/>
          </w:rPr>
          <w:fldChar w:fldCharType="separate"/>
        </w:r>
        <w:r w:rsidR="00387377">
          <w:rPr>
            <w:noProof/>
            <w:webHidden/>
          </w:rPr>
          <w:t>20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3" w:history="1">
        <w:r w:rsidR="00387377" w:rsidRPr="00AA1637">
          <w:rPr>
            <w:rStyle w:val="Collegamentoipertestuale"/>
            <w:i/>
            <w:noProof/>
          </w:rPr>
          <w:t>3.2.17</w:t>
        </w:r>
        <w:r w:rsidR="00387377">
          <w:rPr>
            <w:rFonts w:cstheme="minorBidi"/>
            <w:noProof/>
          </w:rPr>
          <w:tab/>
        </w:r>
        <w:r w:rsidR="00387377" w:rsidRPr="00AA1637">
          <w:rPr>
            <w:rStyle w:val="Collegamentoipertestuale"/>
            <w:i/>
            <w:noProof/>
          </w:rPr>
          <w:t>RF_16 Gestione apertura e chiusura camere</w:t>
        </w:r>
        <w:r w:rsidR="00387377">
          <w:rPr>
            <w:noProof/>
            <w:webHidden/>
          </w:rPr>
          <w:tab/>
        </w:r>
        <w:r w:rsidR="00387377">
          <w:rPr>
            <w:noProof/>
            <w:webHidden/>
          </w:rPr>
          <w:fldChar w:fldCharType="begin"/>
        </w:r>
        <w:r w:rsidR="00387377">
          <w:rPr>
            <w:noProof/>
            <w:webHidden/>
          </w:rPr>
          <w:instrText xml:space="preserve"> PAGEREF _Toc507840413 \h </w:instrText>
        </w:r>
        <w:r w:rsidR="00387377">
          <w:rPr>
            <w:noProof/>
            <w:webHidden/>
          </w:rPr>
        </w:r>
        <w:r w:rsidR="00387377">
          <w:rPr>
            <w:noProof/>
            <w:webHidden/>
          </w:rPr>
          <w:fldChar w:fldCharType="separate"/>
        </w:r>
        <w:r w:rsidR="00387377">
          <w:rPr>
            <w:noProof/>
            <w:webHidden/>
          </w:rPr>
          <w:t>20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4" w:history="1">
        <w:r w:rsidR="00387377" w:rsidRPr="00AA1637">
          <w:rPr>
            <w:rStyle w:val="Collegamentoipertestuale"/>
            <w:i/>
            <w:noProof/>
          </w:rPr>
          <w:t>3.2.18</w:t>
        </w:r>
        <w:r w:rsidR="00387377">
          <w:rPr>
            <w:rFonts w:cstheme="minorBidi"/>
            <w:noProof/>
          </w:rPr>
          <w:tab/>
        </w:r>
        <w:r w:rsidR="00387377" w:rsidRPr="00AA1637">
          <w:rPr>
            <w:rStyle w:val="Collegamentoipertestuale"/>
            <w:i/>
            <w:noProof/>
          </w:rPr>
          <w:t>RF_17 Gestione condizioni di cancellazione</w:t>
        </w:r>
        <w:r w:rsidR="00387377">
          <w:rPr>
            <w:noProof/>
            <w:webHidden/>
          </w:rPr>
          <w:tab/>
        </w:r>
        <w:r w:rsidR="00387377">
          <w:rPr>
            <w:noProof/>
            <w:webHidden/>
          </w:rPr>
          <w:fldChar w:fldCharType="begin"/>
        </w:r>
        <w:r w:rsidR="00387377">
          <w:rPr>
            <w:noProof/>
            <w:webHidden/>
          </w:rPr>
          <w:instrText xml:space="preserve"> PAGEREF _Toc507840414 \h </w:instrText>
        </w:r>
        <w:r w:rsidR="00387377">
          <w:rPr>
            <w:noProof/>
            <w:webHidden/>
          </w:rPr>
        </w:r>
        <w:r w:rsidR="00387377">
          <w:rPr>
            <w:noProof/>
            <w:webHidden/>
          </w:rPr>
          <w:fldChar w:fldCharType="separate"/>
        </w:r>
        <w:r w:rsidR="00387377">
          <w:rPr>
            <w:noProof/>
            <w:webHidden/>
          </w:rPr>
          <w:t>21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5" w:history="1">
        <w:r w:rsidR="00387377" w:rsidRPr="00AA1637">
          <w:rPr>
            <w:rStyle w:val="Collegamentoipertestuale"/>
            <w:i/>
            <w:noProof/>
          </w:rPr>
          <w:t>3.2.19</w:t>
        </w:r>
        <w:r w:rsidR="00387377">
          <w:rPr>
            <w:rFonts w:cstheme="minorBidi"/>
            <w:noProof/>
          </w:rPr>
          <w:tab/>
        </w:r>
        <w:r w:rsidR="00387377" w:rsidRPr="00AA1637">
          <w:rPr>
            <w:rStyle w:val="Collegamentoipertestuale"/>
            <w:i/>
            <w:noProof/>
          </w:rPr>
          <w:t>RF_18 Gestione condizioni di pagamento</w:t>
        </w:r>
        <w:r w:rsidR="00387377">
          <w:rPr>
            <w:noProof/>
            <w:webHidden/>
          </w:rPr>
          <w:tab/>
        </w:r>
        <w:r w:rsidR="00387377">
          <w:rPr>
            <w:noProof/>
            <w:webHidden/>
          </w:rPr>
          <w:fldChar w:fldCharType="begin"/>
        </w:r>
        <w:r w:rsidR="00387377">
          <w:rPr>
            <w:noProof/>
            <w:webHidden/>
          </w:rPr>
          <w:instrText xml:space="preserve"> PAGEREF _Toc507840415 \h </w:instrText>
        </w:r>
        <w:r w:rsidR="00387377">
          <w:rPr>
            <w:noProof/>
            <w:webHidden/>
          </w:rPr>
        </w:r>
        <w:r w:rsidR="00387377">
          <w:rPr>
            <w:noProof/>
            <w:webHidden/>
          </w:rPr>
          <w:fldChar w:fldCharType="separate"/>
        </w:r>
        <w:r w:rsidR="00387377">
          <w:rPr>
            <w:noProof/>
            <w:webHidden/>
          </w:rPr>
          <w:t>21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6" w:history="1">
        <w:r w:rsidR="00387377" w:rsidRPr="00AA1637">
          <w:rPr>
            <w:rStyle w:val="Collegamentoipertestuale"/>
            <w:i/>
            <w:noProof/>
          </w:rPr>
          <w:t>3.2.20</w:t>
        </w:r>
        <w:r w:rsidR="00387377">
          <w:rPr>
            <w:rFonts w:cstheme="minorBidi"/>
            <w:noProof/>
          </w:rPr>
          <w:tab/>
        </w:r>
        <w:r w:rsidR="00387377" w:rsidRPr="00AA1637">
          <w:rPr>
            <w:rStyle w:val="Collegamentoipertestuale"/>
            <w:i/>
            <w:noProof/>
          </w:rPr>
          <w:t>RF_19 Gestione altre condizioni</w:t>
        </w:r>
        <w:r w:rsidR="00387377">
          <w:rPr>
            <w:noProof/>
            <w:webHidden/>
          </w:rPr>
          <w:tab/>
        </w:r>
        <w:r w:rsidR="00387377">
          <w:rPr>
            <w:noProof/>
            <w:webHidden/>
          </w:rPr>
          <w:fldChar w:fldCharType="begin"/>
        </w:r>
        <w:r w:rsidR="00387377">
          <w:rPr>
            <w:noProof/>
            <w:webHidden/>
          </w:rPr>
          <w:instrText xml:space="preserve"> PAGEREF _Toc507840416 \h </w:instrText>
        </w:r>
        <w:r w:rsidR="00387377">
          <w:rPr>
            <w:noProof/>
            <w:webHidden/>
          </w:rPr>
        </w:r>
        <w:r w:rsidR="00387377">
          <w:rPr>
            <w:noProof/>
            <w:webHidden/>
          </w:rPr>
          <w:fldChar w:fldCharType="separate"/>
        </w:r>
        <w:r w:rsidR="00387377">
          <w:rPr>
            <w:noProof/>
            <w:webHidden/>
          </w:rPr>
          <w:t>22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7" w:history="1">
        <w:r w:rsidR="00387377" w:rsidRPr="00AA1637">
          <w:rPr>
            <w:rStyle w:val="Collegamentoipertestuale"/>
            <w:i/>
            <w:noProof/>
          </w:rPr>
          <w:t>3.2.21</w:t>
        </w:r>
        <w:r w:rsidR="00387377">
          <w:rPr>
            <w:rFonts w:cstheme="minorBidi"/>
            <w:noProof/>
          </w:rPr>
          <w:tab/>
        </w:r>
        <w:r w:rsidR="00387377" w:rsidRPr="00AA1637">
          <w:rPr>
            <w:rStyle w:val="Collegamentoipertestuale"/>
            <w:i/>
            <w:noProof/>
          </w:rPr>
          <w:t>RF_20 Gestione costi aggiuntivi</w:t>
        </w:r>
        <w:r w:rsidR="00387377">
          <w:rPr>
            <w:noProof/>
            <w:webHidden/>
          </w:rPr>
          <w:tab/>
        </w:r>
        <w:r w:rsidR="00387377">
          <w:rPr>
            <w:noProof/>
            <w:webHidden/>
          </w:rPr>
          <w:fldChar w:fldCharType="begin"/>
        </w:r>
        <w:r w:rsidR="00387377">
          <w:rPr>
            <w:noProof/>
            <w:webHidden/>
          </w:rPr>
          <w:instrText xml:space="preserve"> PAGEREF _Toc507840417 \h </w:instrText>
        </w:r>
        <w:r w:rsidR="00387377">
          <w:rPr>
            <w:noProof/>
            <w:webHidden/>
          </w:rPr>
        </w:r>
        <w:r w:rsidR="00387377">
          <w:rPr>
            <w:noProof/>
            <w:webHidden/>
          </w:rPr>
          <w:fldChar w:fldCharType="separate"/>
        </w:r>
        <w:r w:rsidR="00387377">
          <w:rPr>
            <w:noProof/>
            <w:webHidden/>
          </w:rPr>
          <w:t>22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8" w:history="1">
        <w:r w:rsidR="00387377" w:rsidRPr="00AA1637">
          <w:rPr>
            <w:rStyle w:val="Collegamentoipertestuale"/>
            <w:i/>
            <w:noProof/>
          </w:rPr>
          <w:t>3.2.22</w:t>
        </w:r>
        <w:r w:rsidR="00387377">
          <w:rPr>
            <w:rFonts w:cstheme="minorBidi"/>
            <w:noProof/>
          </w:rPr>
          <w:tab/>
        </w:r>
        <w:r w:rsidR="00387377" w:rsidRPr="00AA1637">
          <w:rPr>
            <w:rStyle w:val="Collegamentoipertestuale"/>
            <w:i/>
            <w:noProof/>
          </w:rPr>
          <w:t>RF_21 Gestione delega struttura</w:t>
        </w:r>
        <w:r w:rsidR="00387377">
          <w:rPr>
            <w:noProof/>
            <w:webHidden/>
          </w:rPr>
          <w:tab/>
        </w:r>
        <w:r w:rsidR="00387377">
          <w:rPr>
            <w:noProof/>
            <w:webHidden/>
          </w:rPr>
          <w:fldChar w:fldCharType="begin"/>
        </w:r>
        <w:r w:rsidR="00387377">
          <w:rPr>
            <w:noProof/>
            <w:webHidden/>
          </w:rPr>
          <w:instrText xml:space="preserve"> PAGEREF _Toc507840418 \h </w:instrText>
        </w:r>
        <w:r w:rsidR="00387377">
          <w:rPr>
            <w:noProof/>
            <w:webHidden/>
          </w:rPr>
        </w:r>
        <w:r w:rsidR="00387377">
          <w:rPr>
            <w:noProof/>
            <w:webHidden/>
          </w:rPr>
          <w:fldChar w:fldCharType="separate"/>
        </w:r>
        <w:r w:rsidR="00387377">
          <w:rPr>
            <w:noProof/>
            <w:webHidden/>
          </w:rPr>
          <w:t>22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19" w:history="1">
        <w:r w:rsidR="00387377" w:rsidRPr="00AA1637">
          <w:rPr>
            <w:rStyle w:val="Collegamentoipertestuale"/>
            <w:i/>
            <w:noProof/>
          </w:rPr>
          <w:t>3.2.23</w:t>
        </w:r>
        <w:r w:rsidR="00387377">
          <w:rPr>
            <w:rFonts w:cstheme="minorBidi"/>
            <w:noProof/>
          </w:rPr>
          <w:tab/>
        </w:r>
        <w:r w:rsidR="00387377" w:rsidRPr="00AA1637">
          <w:rPr>
            <w:rStyle w:val="Collegamentoipertestuale"/>
            <w:i/>
            <w:noProof/>
          </w:rPr>
          <w:t>RF_22 Seleziona struttura</w:t>
        </w:r>
        <w:r w:rsidR="00387377">
          <w:rPr>
            <w:noProof/>
            <w:webHidden/>
          </w:rPr>
          <w:tab/>
        </w:r>
        <w:r w:rsidR="00387377">
          <w:rPr>
            <w:noProof/>
            <w:webHidden/>
          </w:rPr>
          <w:fldChar w:fldCharType="begin"/>
        </w:r>
        <w:r w:rsidR="00387377">
          <w:rPr>
            <w:noProof/>
            <w:webHidden/>
          </w:rPr>
          <w:instrText xml:space="preserve"> PAGEREF _Toc507840419 \h </w:instrText>
        </w:r>
        <w:r w:rsidR="00387377">
          <w:rPr>
            <w:noProof/>
            <w:webHidden/>
          </w:rPr>
        </w:r>
        <w:r w:rsidR="00387377">
          <w:rPr>
            <w:noProof/>
            <w:webHidden/>
          </w:rPr>
          <w:fldChar w:fldCharType="separate"/>
        </w:r>
        <w:r w:rsidR="00387377">
          <w:rPr>
            <w:noProof/>
            <w:webHidden/>
          </w:rPr>
          <w:t>23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0" w:history="1">
        <w:r w:rsidR="00387377" w:rsidRPr="00AA1637">
          <w:rPr>
            <w:rStyle w:val="Collegamentoipertestuale"/>
            <w:i/>
            <w:noProof/>
          </w:rPr>
          <w:t>3.2.24</w:t>
        </w:r>
        <w:r w:rsidR="00387377">
          <w:rPr>
            <w:rFonts w:cstheme="minorBidi"/>
            <w:noProof/>
          </w:rPr>
          <w:tab/>
        </w:r>
        <w:r w:rsidR="00387377" w:rsidRPr="00AA1637">
          <w:rPr>
            <w:rStyle w:val="Collegamentoipertestuale"/>
            <w:i/>
            <w:noProof/>
          </w:rPr>
          <w:t>RF_23 Trova offerte</w:t>
        </w:r>
        <w:r w:rsidR="00387377">
          <w:rPr>
            <w:noProof/>
            <w:webHidden/>
          </w:rPr>
          <w:tab/>
        </w:r>
        <w:r w:rsidR="00387377">
          <w:rPr>
            <w:noProof/>
            <w:webHidden/>
          </w:rPr>
          <w:fldChar w:fldCharType="begin"/>
        </w:r>
        <w:r w:rsidR="00387377">
          <w:rPr>
            <w:noProof/>
            <w:webHidden/>
          </w:rPr>
          <w:instrText xml:space="preserve"> PAGEREF _Toc507840420 \h </w:instrText>
        </w:r>
        <w:r w:rsidR="00387377">
          <w:rPr>
            <w:noProof/>
            <w:webHidden/>
          </w:rPr>
        </w:r>
        <w:r w:rsidR="00387377">
          <w:rPr>
            <w:noProof/>
            <w:webHidden/>
          </w:rPr>
          <w:fldChar w:fldCharType="separate"/>
        </w:r>
        <w:r w:rsidR="00387377">
          <w:rPr>
            <w:noProof/>
            <w:webHidden/>
          </w:rPr>
          <w:t>23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1" w:history="1">
        <w:r w:rsidR="00387377" w:rsidRPr="00AA1637">
          <w:rPr>
            <w:rStyle w:val="Collegamentoipertestuale"/>
            <w:i/>
            <w:noProof/>
          </w:rPr>
          <w:t>3.2.25</w:t>
        </w:r>
        <w:r w:rsidR="00387377">
          <w:rPr>
            <w:rFonts w:cstheme="minorBidi"/>
            <w:noProof/>
          </w:rPr>
          <w:tab/>
        </w:r>
        <w:r w:rsidR="00387377" w:rsidRPr="00AA1637">
          <w:rPr>
            <w:rStyle w:val="Collegamentoipertestuale"/>
            <w:i/>
            <w:noProof/>
          </w:rPr>
          <w:t>RF_24 Gestione richieste di preventivo per l’utente business</w:t>
        </w:r>
        <w:r w:rsidR="00387377">
          <w:rPr>
            <w:noProof/>
            <w:webHidden/>
          </w:rPr>
          <w:tab/>
        </w:r>
        <w:r w:rsidR="00387377">
          <w:rPr>
            <w:noProof/>
            <w:webHidden/>
          </w:rPr>
          <w:fldChar w:fldCharType="begin"/>
        </w:r>
        <w:r w:rsidR="00387377">
          <w:rPr>
            <w:noProof/>
            <w:webHidden/>
          </w:rPr>
          <w:instrText xml:space="preserve"> PAGEREF _Toc507840421 \h </w:instrText>
        </w:r>
        <w:r w:rsidR="00387377">
          <w:rPr>
            <w:noProof/>
            <w:webHidden/>
          </w:rPr>
        </w:r>
        <w:r w:rsidR="00387377">
          <w:rPr>
            <w:noProof/>
            <w:webHidden/>
          </w:rPr>
          <w:fldChar w:fldCharType="separate"/>
        </w:r>
        <w:r w:rsidR="00387377">
          <w:rPr>
            <w:noProof/>
            <w:webHidden/>
          </w:rPr>
          <w:t>24</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2" w:history="1">
        <w:r w:rsidR="00387377" w:rsidRPr="00AA1637">
          <w:rPr>
            <w:rStyle w:val="Collegamentoipertestuale"/>
            <w:i/>
            <w:noProof/>
          </w:rPr>
          <w:t>3.2.26</w:t>
        </w:r>
        <w:r w:rsidR="00387377">
          <w:rPr>
            <w:rFonts w:cstheme="minorBidi"/>
            <w:noProof/>
          </w:rPr>
          <w:tab/>
        </w:r>
        <w:r w:rsidR="00387377" w:rsidRPr="00AA1637">
          <w:rPr>
            <w:rStyle w:val="Collegamentoipertestuale"/>
            <w:i/>
            <w:noProof/>
          </w:rPr>
          <w:t>RF_25 Gestione richieste di preventivo per l’utente privato</w:t>
        </w:r>
        <w:r w:rsidR="00387377">
          <w:rPr>
            <w:noProof/>
            <w:webHidden/>
          </w:rPr>
          <w:tab/>
        </w:r>
        <w:r w:rsidR="00387377">
          <w:rPr>
            <w:noProof/>
            <w:webHidden/>
          </w:rPr>
          <w:fldChar w:fldCharType="begin"/>
        </w:r>
        <w:r w:rsidR="00387377">
          <w:rPr>
            <w:noProof/>
            <w:webHidden/>
          </w:rPr>
          <w:instrText xml:space="preserve"> PAGEREF _Toc507840422 \h </w:instrText>
        </w:r>
        <w:r w:rsidR="00387377">
          <w:rPr>
            <w:noProof/>
            <w:webHidden/>
          </w:rPr>
        </w:r>
        <w:r w:rsidR="00387377">
          <w:rPr>
            <w:noProof/>
            <w:webHidden/>
          </w:rPr>
          <w:fldChar w:fldCharType="separate"/>
        </w:r>
        <w:r w:rsidR="00387377">
          <w:rPr>
            <w:noProof/>
            <w:webHidden/>
          </w:rPr>
          <w:t>24</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3" w:history="1">
        <w:r w:rsidR="00387377" w:rsidRPr="00AA1637">
          <w:rPr>
            <w:rStyle w:val="Collegamentoipertestuale"/>
            <w:i/>
            <w:noProof/>
          </w:rPr>
          <w:t>3.2.27</w:t>
        </w:r>
        <w:r w:rsidR="00387377">
          <w:rPr>
            <w:rFonts w:cstheme="minorBidi"/>
            <w:noProof/>
          </w:rPr>
          <w:tab/>
        </w:r>
        <w:r w:rsidR="00387377" w:rsidRPr="00AA1637">
          <w:rPr>
            <w:rStyle w:val="Collegamentoipertestuale"/>
            <w:i/>
            <w:noProof/>
          </w:rPr>
          <w:t>RF_26 Gestione prenotazioni per l’utente business</w:t>
        </w:r>
        <w:r w:rsidR="00387377">
          <w:rPr>
            <w:noProof/>
            <w:webHidden/>
          </w:rPr>
          <w:tab/>
        </w:r>
        <w:r w:rsidR="00387377">
          <w:rPr>
            <w:noProof/>
            <w:webHidden/>
          </w:rPr>
          <w:fldChar w:fldCharType="begin"/>
        </w:r>
        <w:r w:rsidR="00387377">
          <w:rPr>
            <w:noProof/>
            <w:webHidden/>
          </w:rPr>
          <w:instrText xml:space="preserve"> PAGEREF _Toc507840423 \h </w:instrText>
        </w:r>
        <w:r w:rsidR="00387377">
          <w:rPr>
            <w:noProof/>
            <w:webHidden/>
          </w:rPr>
        </w:r>
        <w:r w:rsidR="00387377">
          <w:rPr>
            <w:noProof/>
            <w:webHidden/>
          </w:rPr>
          <w:fldChar w:fldCharType="separate"/>
        </w:r>
        <w:r w:rsidR="00387377">
          <w:rPr>
            <w:noProof/>
            <w:webHidden/>
          </w:rPr>
          <w:t>25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4" w:history="1">
        <w:r w:rsidR="00387377" w:rsidRPr="00AA1637">
          <w:rPr>
            <w:rStyle w:val="Collegamentoipertestuale"/>
            <w:i/>
            <w:noProof/>
          </w:rPr>
          <w:t>3.2.28</w:t>
        </w:r>
        <w:r w:rsidR="00387377">
          <w:rPr>
            <w:rFonts w:cstheme="minorBidi"/>
            <w:noProof/>
          </w:rPr>
          <w:tab/>
        </w:r>
        <w:r w:rsidR="00387377" w:rsidRPr="00AA1637">
          <w:rPr>
            <w:rStyle w:val="Collegamentoipertestuale"/>
            <w:i/>
            <w:noProof/>
          </w:rPr>
          <w:t>RF_27 Gestione prenotazioni per l’utente privato</w:t>
        </w:r>
        <w:r w:rsidR="00387377">
          <w:rPr>
            <w:noProof/>
            <w:webHidden/>
          </w:rPr>
          <w:tab/>
        </w:r>
        <w:r w:rsidR="00387377">
          <w:rPr>
            <w:noProof/>
            <w:webHidden/>
          </w:rPr>
          <w:fldChar w:fldCharType="begin"/>
        </w:r>
        <w:r w:rsidR="00387377">
          <w:rPr>
            <w:noProof/>
            <w:webHidden/>
          </w:rPr>
          <w:instrText xml:space="preserve"> PAGEREF _Toc507840424 \h </w:instrText>
        </w:r>
        <w:r w:rsidR="00387377">
          <w:rPr>
            <w:noProof/>
            <w:webHidden/>
          </w:rPr>
        </w:r>
        <w:r w:rsidR="00387377">
          <w:rPr>
            <w:noProof/>
            <w:webHidden/>
          </w:rPr>
          <w:fldChar w:fldCharType="separate"/>
        </w:r>
        <w:r w:rsidR="00387377">
          <w:rPr>
            <w:noProof/>
            <w:webHidden/>
          </w:rPr>
          <w:t>25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5" w:history="1">
        <w:r w:rsidR="00387377" w:rsidRPr="00AA1637">
          <w:rPr>
            <w:rStyle w:val="Collegamentoipertestuale"/>
            <w:i/>
            <w:noProof/>
          </w:rPr>
          <w:t>3.2.29</w:t>
        </w:r>
        <w:r w:rsidR="00387377">
          <w:rPr>
            <w:rFonts w:cstheme="minorBidi"/>
            <w:noProof/>
          </w:rPr>
          <w:tab/>
        </w:r>
        <w:r w:rsidR="00387377" w:rsidRPr="00AA1637">
          <w:rPr>
            <w:rStyle w:val="Collegamentoipertestuale"/>
            <w:i/>
            <w:noProof/>
          </w:rPr>
          <w:t>RF_28 Gestione promozioni per l’utente business</w:t>
        </w:r>
        <w:r w:rsidR="00387377">
          <w:rPr>
            <w:noProof/>
            <w:webHidden/>
          </w:rPr>
          <w:tab/>
        </w:r>
        <w:r w:rsidR="00387377">
          <w:rPr>
            <w:noProof/>
            <w:webHidden/>
          </w:rPr>
          <w:fldChar w:fldCharType="begin"/>
        </w:r>
        <w:r w:rsidR="00387377">
          <w:rPr>
            <w:noProof/>
            <w:webHidden/>
          </w:rPr>
          <w:instrText xml:space="preserve"> PAGEREF _Toc507840425 \h </w:instrText>
        </w:r>
        <w:r w:rsidR="00387377">
          <w:rPr>
            <w:noProof/>
            <w:webHidden/>
          </w:rPr>
        </w:r>
        <w:r w:rsidR="00387377">
          <w:rPr>
            <w:noProof/>
            <w:webHidden/>
          </w:rPr>
          <w:fldChar w:fldCharType="separate"/>
        </w:r>
        <w:r w:rsidR="00387377">
          <w:rPr>
            <w:noProof/>
            <w:webHidden/>
          </w:rPr>
          <w:t>25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6" w:history="1">
        <w:r w:rsidR="00387377" w:rsidRPr="00AA1637">
          <w:rPr>
            <w:rStyle w:val="Collegamentoipertestuale"/>
            <w:i/>
            <w:noProof/>
          </w:rPr>
          <w:t>3.2.30</w:t>
        </w:r>
        <w:r w:rsidR="00387377">
          <w:rPr>
            <w:rFonts w:cstheme="minorBidi"/>
            <w:noProof/>
          </w:rPr>
          <w:tab/>
        </w:r>
        <w:r w:rsidR="00387377" w:rsidRPr="00AA1637">
          <w:rPr>
            <w:rStyle w:val="Collegamentoipertestuale"/>
            <w:i/>
            <w:noProof/>
          </w:rPr>
          <w:t>RF_29 Gestione promozioni per l’utente privato</w:t>
        </w:r>
        <w:r w:rsidR="00387377">
          <w:rPr>
            <w:noProof/>
            <w:webHidden/>
          </w:rPr>
          <w:tab/>
        </w:r>
        <w:r w:rsidR="00387377">
          <w:rPr>
            <w:noProof/>
            <w:webHidden/>
          </w:rPr>
          <w:fldChar w:fldCharType="begin"/>
        </w:r>
        <w:r w:rsidR="00387377">
          <w:rPr>
            <w:noProof/>
            <w:webHidden/>
          </w:rPr>
          <w:instrText xml:space="preserve"> PAGEREF _Toc507840426 \h </w:instrText>
        </w:r>
        <w:r w:rsidR="00387377">
          <w:rPr>
            <w:noProof/>
            <w:webHidden/>
          </w:rPr>
        </w:r>
        <w:r w:rsidR="00387377">
          <w:rPr>
            <w:noProof/>
            <w:webHidden/>
          </w:rPr>
          <w:fldChar w:fldCharType="separate"/>
        </w:r>
        <w:r w:rsidR="00387377">
          <w:rPr>
            <w:noProof/>
            <w:webHidden/>
          </w:rPr>
          <w:t>26</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7" w:history="1">
        <w:r w:rsidR="00387377" w:rsidRPr="00AA1637">
          <w:rPr>
            <w:rStyle w:val="Collegamentoipertestuale"/>
            <w:i/>
            <w:noProof/>
          </w:rPr>
          <w:t>3.2.31</w:t>
        </w:r>
        <w:r w:rsidR="00387377">
          <w:rPr>
            <w:rFonts w:cstheme="minorBidi"/>
            <w:noProof/>
          </w:rPr>
          <w:tab/>
        </w:r>
        <w:r w:rsidR="00387377" w:rsidRPr="00AA1637">
          <w:rPr>
            <w:rStyle w:val="Collegamentoipertestuale"/>
            <w:i/>
            <w:noProof/>
          </w:rPr>
          <w:t>RF_30 Gestione giudizi utente business</w:t>
        </w:r>
        <w:r w:rsidR="00387377">
          <w:rPr>
            <w:noProof/>
            <w:webHidden/>
          </w:rPr>
          <w:tab/>
        </w:r>
        <w:r w:rsidR="00387377">
          <w:rPr>
            <w:noProof/>
            <w:webHidden/>
          </w:rPr>
          <w:fldChar w:fldCharType="begin"/>
        </w:r>
        <w:r w:rsidR="00387377">
          <w:rPr>
            <w:noProof/>
            <w:webHidden/>
          </w:rPr>
          <w:instrText xml:space="preserve"> PAGEREF _Toc507840427 \h </w:instrText>
        </w:r>
        <w:r w:rsidR="00387377">
          <w:rPr>
            <w:noProof/>
            <w:webHidden/>
          </w:rPr>
        </w:r>
        <w:r w:rsidR="00387377">
          <w:rPr>
            <w:noProof/>
            <w:webHidden/>
          </w:rPr>
          <w:fldChar w:fldCharType="separate"/>
        </w:r>
        <w:r w:rsidR="00387377">
          <w:rPr>
            <w:noProof/>
            <w:webHidden/>
          </w:rPr>
          <w:t>26</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8" w:history="1">
        <w:r w:rsidR="00387377" w:rsidRPr="00AA1637">
          <w:rPr>
            <w:rStyle w:val="Collegamentoipertestuale"/>
            <w:i/>
            <w:noProof/>
          </w:rPr>
          <w:t>3.2.32</w:t>
        </w:r>
        <w:r w:rsidR="00387377">
          <w:rPr>
            <w:rFonts w:cstheme="minorBidi"/>
            <w:noProof/>
          </w:rPr>
          <w:tab/>
        </w:r>
        <w:r w:rsidR="00387377" w:rsidRPr="00AA1637">
          <w:rPr>
            <w:rStyle w:val="Collegamentoipertestuale"/>
            <w:i/>
            <w:noProof/>
          </w:rPr>
          <w:t>RF_31 Gestione giudizi utente privato</w:t>
        </w:r>
        <w:r w:rsidR="00387377">
          <w:rPr>
            <w:noProof/>
            <w:webHidden/>
          </w:rPr>
          <w:tab/>
        </w:r>
        <w:r w:rsidR="00387377">
          <w:rPr>
            <w:noProof/>
            <w:webHidden/>
          </w:rPr>
          <w:fldChar w:fldCharType="begin"/>
        </w:r>
        <w:r w:rsidR="00387377">
          <w:rPr>
            <w:noProof/>
            <w:webHidden/>
          </w:rPr>
          <w:instrText xml:space="preserve"> PAGEREF _Toc507840428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29" w:history="1">
        <w:r w:rsidR="00387377" w:rsidRPr="00AA1637">
          <w:rPr>
            <w:rStyle w:val="Collegamentoipertestuale"/>
            <w:i/>
            <w:noProof/>
          </w:rPr>
          <w:t>3.2.33</w:t>
        </w:r>
        <w:r w:rsidR="00387377">
          <w:rPr>
            <w:rFonts w:cstheme="minorBidi"/>
            <w:noProof/>
          </w:rPr>
          <w:tab/>
        </w:r>
        <w:r w:rsidR="00387377" w:rsidRPr="00AA1637">
          <w:rPr>
            <w:rStyle w:val="Collegamentoipertestuale"/>
            <w:i/>
            <w:noProof/>
          </w:rPr>
          <w:t>RF_32 Visualizza prenotazioni e arrivo nello stesso giorno</w:t>
        </w:r>
        <w:r w:rsidR="00387377">
          <w:rPr>
            <w:noProof/>
            <w:webHidden/>
          </w:rPr>
          <w:tab/>
        </w:r>
        <w:r w:rsidR="00387377">
          <w:rPr>
            <w:noProof/>
            <w:webHidden/>
          </w:rPr>
          <w:fldChar w:fldCharType="begin"/>
        </w:r>
        <w:r w:rsidR="00387377">
          <w:rPr>
            <w:noProof/>
            <w:webHidden/>
          </w:rPr>
          <w:instrText xml:space="preserve"> PAGEREF _Toc507840429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0" w:history="1">
        <w:r w:rsidR="00387377" w:rsidRPr="00AA1637">
          <w:rPr>
            <w:rStyle w:val="Collegamentoipertestuale"/>
            <w:i/>
            <w:noProof/>
          </w:rPr>
          <w:t>3.2.34</w:t>
        </w:r>
        <w:r w:rsidR="00387377">
          <w:rPr>
            <w:rFonts w:cstheme="minorBidi"/>
            <w:noProof/>
          </w:rPr>
          <w:tab/>
        </w:r>
        <w:r w:rsidR="00387377" w:rsidRPr="00AA1637">
          <w:rPr>
            <w:rStyle w:val="Collegamentoipertestuale"/>
            <w:i/>
            <w:noProof/>
          </w:rPr>
          <w:t>RF_33 Visualizza Partenze</w:t>
        </w:r>
        <w:r w:rsidR="00387377">
          <w:rPr>
            <w:noProof/>
            <w:webHidden/>
          </w:rPr>
          <w:tab/>
        </w:r>
        <w:r w:rsidR="00387377">
          <w:rPr>
            <w:noProof/>
            <w:webHidden/>
          </w:rPr>
          <w:fldChar w:fldCharType="begin"/>
        </w:r>
        <w:r w:rsidR="00387377">
          <w:rPr>
            <w:noProof/>
            <w:webHidden/>
          </w:rPr>
          <w:instrText xml:space="preserve"> PAGEREF _Toc507840430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1" w:history="1">
        <w:r w:rsidR="00387377" w:rsidRPr="00AA1637">
          <w:rPr>
            <w:rStyle w:val="Collegamentoipertestuale"/>
            <w:i/>
            <w:noProof/>
          </w:rPr>
          <w:t>3.2.35</w:t>
        </w:r>
        <w:r w:rsidR="00387377">
          <w:rPr>
            <w:rFonts w:cstheme="minorBidi"/>
            <w:noProof/>
          </w:rPr>
          <w:tab/>
        </w:r>
        <w:r w:rsidR="00387377" w:rsidRPr="00AA1637">
          <w:rPr>
            <w:rStyle w:val="Collegamentoipertestuale"/>
            <w:i/>
            <w:noProof/>
          </w:rPr>
          <w:t>RF_34 Visualizza Arrivi</w:t>
        </w:r>
        <w:r w:rsidR="00387377">
          <w:rPr>
            <w:noProof/>
            <w:webHidden/>
          </w:rPr>
          <w:tab/>
        </w:r>
        <w:r w:rsidR="00387377">
          <w:rPr>
            <w:noProof/>
            <w:webHidden/>
          </w:rPr>
          <w:fldChar w:fldCharType="begin"/>
        </w:r>
        <w:r w:rsidR="00387377">
          <w:rPr>
            <w:noProof/>
            <w:webHidden/>
          </w:rPr>
          <w:instrText xml:space="preserve"> PAGEREF _Toc507840431 \h </w:instrText>
        </w:r>
        <w:r w:rsidR="00387377">
          <w:rPr>
            <w:noProof/>
            <w:webHidden/>
          </w:rPr>
        </w:r>
        <w:r w:rsidR="00387377">
          <w:rPr>
            <w:noProof/>
            <w:webHidden/>
          </w:rPr>
          <w:fldChar w:fldCharType="separate"/>
        </w:r>
        <w:r w:rsidR="00387377">
          <w:rPr>
            <w:noProof/>
            <w:webHidden/>
          </w:rPr>
          <w:t>27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2" w:history="1">
        <w:r w:rsidR="00387377" w:rsidRPr="00AA1637">
          <w:rPr>
            <w:rStyle w:val="Collegamentoipertestuale"/>
            <w:i/>
            <w:noProof/>
          </w:rPr>
          <w:t>3.2.36</w:t>
        </w:r>
        <w:r w:rsidR="00387377">
          <w:rPr>
            <w:rFonts w:cstheme="minorBidi"/>
            <w:noProof/>
          </w:rPr>
          <w:tab/>
        </w:r>
        <w:r w:rsidR="00387377" w:rsidRPr="00AA1637">
          <w:rPr>
            <w:rStyle w:val="Collegamentoipertestuale"/>
            <w:i/>
            <w:noProof/>
          </w:rPr>
          <w:t>RF_35 Visualizzazione calendario</w:t>
        </w:r>
        <w:r w:rsidR="00387377">
          <w:rPr>
            <w:noProof/>
            <w:webHidden/>
          </w:rPr>
          <w:tab/>
        </w:r>
        <w:r w:rsidR="00387377">
          <w:rPr>
            <w:noProof/>
            <w:webHidden/>
          </w:rPr>
          <w:fldChar w:fldCharType="begin"/>
        </w:r>
        <w:r w:rsidR="00387377">
          <w:rPr>
            <w:noProof/>
            <w:webHidden/>
          </w:rPr>
          <w:instrText xml:space="preserve"> PAGEREF _Toc507840432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3" w:history="1">
        <w:r w:rsidR="00387377" w:rsidRPr="00AA1637">
          <w:rPr>
            <w:rStyle w:val="Collegamentoipertestuale"/>
            <w:i/>
            <w:noProof/>
          </w:rPr>
          <w:t>3.2.37</w:t>
        </w:r>
        <w:r w:rsidR="00387377">
          <w:rPr>
            <w:rFonts w:cstheme="minorBidi"/>
            <w:noProof/>
          </w:rPr>
          <w:tab/>
        </w:r>
        <w:r w:rsidR="00387377" w:rsidRPr="00AA1637">
          <w:rPr>
            <w:rStyle w:val="Collegamentoipertestuale"/>
            <w:i/>
            <w:noProof/>
          </w:rPr>
          <w:t>RF_36 Visualizzazione date al completo</w:t>
        </w:r>
        <w:r w:rsidR="00387377">
          <w:rPr>
            <w:noProof/>
            <w:webHidden/>
          </w:rPr>
          <w:tab/>
        </w:r>
        <w:r w:rsidR="00387377">
          <w:rPr>
            <w:noProof/>
            <w:webHidden/>
          </w:rPr>
          <w:fldChar w:fldCharType="begin"/>
        </w:r>
        <w:r w:rsidR="00387377">
          <w:rPr>
            <w:noProof/>
            <w:webHidden/>
          </w:rPr>
          <w:instrText xml:space="preserve"> PAGEREF _Toc507840433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4" w:history="1">
        <w:r w:rsidR="00387377" w:rsidRPr="00AA1637">
          <w:rPr>
            <w:rStyle w:val="Collegamentoipertestuale"/>
            <w:i/>
            <w:noProof/>
            <w:highlight w:val="cyan"/>
          </w:rPr>
          <w:t>3.2.38</w:t>
        </w:r>
        <w:r w:rsidR="00387377">
          <w:rPr>
            <w:rFonts w:cstheme="minorBidi"/>
            <w:noProof/>
          </w:rPr>
          <w:tab/>
        </w:r>
        <w:r w:rsidR="00387377" w:rsidRPr="00AA1637">
          <w:rPr>
            <w:rStyle w:val="Collegamentoipertestuale"/>
            <w:i/>
            <w:noProof/>
            <w:highlight w:val="cyan"/>
          </w:rPr>
          <w:t>RF_37 Gestione foto profilo struttura</w:t>
        </w:r>
        <w:r w:rsidR="00387377">
          <w:rPr>
            <w:noProof/>
            <w:webHidden/>
          </w:rPr>
          <w:tab/>
        </w:r>
        <w:r w:rsidR="00387377">
          <w:rPr>
            <w:noProof/>
            <w:webHidden/>
          </w:rPr>
          <w:fldChar w:fldCharType="begin"/>
        </w:r>
        <w:r w:rsidR="00387377">
          <w:rPr>
            <w:noProof/>
            <w:webHidden/>
          </w:rPr>
          <w:instrText xml:space="preserve"> PAGEREF _Toc507840434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5" w:history="1">
        <w:r w:rsidR="00387377" w:rsidRPr="00AA1637">
          <w:rPr>
            <w:rStyle w:val="Collegamentoipertestuale"/>
            <w:i/>
            <w:noProof/>
            <w:highlight w:val="cyan"/>
          </w:rPr>
          <w:t>3.2.39</w:t>
        </w:r>
        <w:r w:rsidR="00387377">
          <w:rPr>
            <w:rFonts w:cstheme="minorBidi"/>
            <w:noProof/>
          </w:rPr>
          <w:tab/>
        </w:r>
        <w:r w:rsidR="00387377" w:rsidRPr="00AA1637">
          <w:rPr>
            <w:rStyle w:val="Collegamentoipertestuale"/>
            <w:i/>
            <w:noProof/>
            <w:highlight w:val="cyan"/>
          </w:rPr>
          <w:t>RF_38 Gestione Messaggio personale</w:t>
        </w:r>
        <w:r w:rsidR="00387377">
          <w:rPr>
            <w:noProof/>
            <w:webHidden/>
          </w:rPr>
          <w:tab/>
        </w:r>
        <w:r w:rsidR="00387377">
          <w:rPr>
            <w:noProof/>
            <w:webHidden/>
          </w:rPr>
          <w:fldChar w:fldCharType="begin"/>
        </w:r>
        <w:r w:rsidR="00387377">
          <w:rPr>
            <w:noProof/>
            <w:webHidden/>
          </w:rPr>
          <w:instrText xml:space="preserve"> PAGEREF _Toc507840435 \h </w:instrText>
        </w:r>
        <w:r w:rsidR="00387377">
          <w:rPr>
            <w:noProof/>
            <w:webHidden/>
          </w:rPr>
        </w:r>
        <w:r w:rsidR="00387377">
          <w:rPr>
            <w:noProof/>
            <w:webHidden/>
          </w:rPr>
          <w:fldChar w:fldCharType="separate"/>
        </w:r>
        <w:r w:rsidR="00387377">
          <w:rPr>
            <w:noProof/>
            <w:webHidden/>
          </w:rPr>
          <w:t>28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6" w:history="1">
        <w:r w:rsidR="00387377" w:rsidRPr="00AA1637">
          <w:rPr>
            <w:rStyle w:val="Collegamentoipertestuale"/>
            <w:i/>
            <w:noProof/>
            <w:highlight w:val="cyan"/>
          </w:rPr>
          <w:t>3.2.40</w:t>
        </w:r>
        <w:r w:rsidR="00387377">
          <w:rPr>
            <w:rFonts w:cstheme="minorBidi"/>
            <w:noProof/>
          </w:rPr>
          <w:tab/>
        </w:r>
        <w:r w:rsidR="00387377" w:rsidRPr="00AA1637">
          <w:rPr>
            <w:rStyle w:val="Collegamentoipertestuale"/>
            <w:i/>
            <w:noProof/>
            <w:highlight w:val="cyan"/>
          </w:rPr>
          <w:t>RF_39 Gestione preferenze messaggi</w:t>
        </w:r>
        <w:r w:rsidR="00387377">
          <w:rPr>
            <w:noProof/>
            <w:webHidden/>
          </w:rPr>
          <w:tab/>
        </w:r>
        <w:r w:rsidR="00387377">
          <w:rPr>
            <w:noProof/>
            <w:webHidden/>
          </w:rPr>
          <w:fldChar w:fldCharType="begin"/>
        </w:r>
        <w:r w:rsidR="00387377">
          <w:rPr>
            <w:noProof/>
            <w:webHidden/>
          </w:rPr>
          <w:instrText xml:space="preserve"> PAGEREF _Toc507840436 \h </w:instrText>
        </w:r>
        <w:r w:rsidR="00387377">
          <w:rPr>
            <w:noProof/>
            <w:webHidden/>
          </w:rPr>
        </w:r>
        <w:r w:rsidR="00387377">
          <w:rPr>
            <w:noProof/>
            <w:webHidden/>
          </w:rPr>
          <w:fldChar w:fldCharType="separate"/>
        </w:r>
        <w:r w:rsidR="00387377">
          <w:rPr>
            <w:noProof/>
            <w:webHidden/>
          </w:rPr>
          <w:t>29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7" w:history="1">
        <w:r w:rsidR="00387377" w:rsidRPr="00AA1637">
          <w:rPr>
            <w:rStyle w:val="Collegamentoipertestuale"/>
            <w:i/>
            <w:noProof/>
            <w:highlight w:val="cyan"/>
          </w:rPr>
          <w:t>3.2.41</w:t>
        </w:r>
        <w:r w:rsidR="00387377">
          <w:rPr>
            <w:rFonts w:cstheme="minorBidi"/>
            <w:noProof/>
          </w:rPr>
          <w:tab/>
        </w:r>
        <w:r w:rsidR="00387377" w:rsidRPr="00AA1637">
          <w:rPr>
            <w:rStyle w:val="Collegamentoipertestuale"/>
            <w:i/>
            <w:noProof/>
            <w:highlight w:val="cyan"/>
          </w:rPr>
          <w:t>RF_40 Visualizzazione notifiche</w:t>
        </w:r>
        <w:r w:rsidR="00387377">
          <w:rPr>
            <w:noProof/>
            <w:webHidden/>
          </w:rPr>
          <w:tab/>
        </w:r>
        <w:r w:rsidR="00387377">
          <w:rPr>
            <w:noProof/>
            <w:webHidden/>
          </w:rPr>
          <w:fldChar w:fldCharType="begin"/>
        </w:r>
        <w:r w:rsidR="00387377">
          <w:rPr>
            <w:noProof/>
            <w:webHidden/>
          </w:rPr>
          <w:instrText xml:space="preserve"> PAGEREF _Toc507840437 \h </w:instrText>
        </w:r>
        <w:r w:rsidR="00387377">
          <w:rPr>
            <w:noProof/>
            <w:webHidden/>
          </w:rPr>
        </w:r>
        <w:r w:rsidR="00387377">
          <w:rPr>
            <w:noProof/>
            <w:webHidden/>
          </w:rPr>
          <w:fldChar w:fldCharType="separate"/>
        </w:r>
        <w:r w:rsidR="00387377">
          <w:rPr>
            <w:noProof/>
            <w:webHidden/>
          </w:rPr>
          <w:t>29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8" w:history="1">
        <w:r w:rsidR="00387377" w:rsidRPr="00AA1637">
          <w:rPr>
            <w:rStyle w:val="Collegamentoipertestuale"/>
            <w:i/>
            <w:noProof/>
            <w:highlight w:val="cyan"/>
          </w:rPr>
          <w:t>3.2.42</w:t>
        </w:r>
        <w:r w:rsidR="00387377">
          <w:rPr>
            <w:rFonts w:cstheme="minorBidi"/>
            <w:noProof/>
          </w:rPr>
          <w:tab/>
        </w:r>
        <w:r w:rsidR="00387377" w:rsidRPr="00AA1637">
          <w:rPr>
            <w:rStyle w:val="Collegamentoipertestuale"/>
            <w:i/>
            <w:noProof/>
            <w:highlight w:val="cyan"/>
          </w:rPr>
          <w:t>RF_41 Gestione messaggi utente business</w:t>
        </w:r>
        <w:r w:rsidR="00387377">
          <w:rPr>
            <w:noProof/>
            <w:webHidden/>
          </w:rPr>
          <w:tab/>
        </w:r>
        <w:r w:rsidR="00387377">
          <w:rPr>
            <w:noProof/>
            <w:webHidden/>
          </w:rPr>
          <w:fldChar w:fldCharType="begin"/>
        </w:r>
        <w:r w:rsidR="00387377">
          <w:rPr>
            <w:noProof/>
            <w:webHidden/>
          </w:rPr>
          <w:instrText xml:space="preserve"> PAGEREF _Toc507840438 \h </w:instrText>
        </w:r>
        <w:r w:rsidR="00387377">
          <w:rPr>
            <w:noProof/>
            <w:webHidden/>
          </w:rPr>
        </w:r>
        <w:r w:rsidR="00387377">
          <w:rPr>
            <w:noProof/>
            <w:webHidden/>
          </w:rPr>
          <w:fldChar w:fldCharType="separate"/>
        </w:r>
        <w:r w:rsidR="00387377">
          <w:rPr>
            <w:noProof/>
            <w:webHidden/>
          </w:rPr>
          <w:t>29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39" w:history="1">
        <w:r w:rsidR="00387377" w:rsidRPr="00AA1637">
          <w:rPr>
            <w:rStyle w:val="Collegamentoipertestuale"/>
            <w:i/>
            <w:noProof/>
            <w:highlight w:val="cyan"/>
          </w:rPr>
          <w:t>3.2.43</w:t>
        </w:r>
        <w:r w:rsidR="00387377">
          <w:rPr>
            <w:rFonts w:cstheme="minorBidi"/>
            <w:noProof/>
          </w:rPr>
          <w:tab/>
        </w:r>
        <w:r w:rsidR="00387377" w:rsidRPr="00AA1637">
          <w:rPr>
            <w:rStyle w:val="Collegamentoipertestuale"/>
            <w:i/>
            <w:noProof/>
            <w:highlight w:val="cyan"/>
          </w:rPr>
          <w:t>RF_42 Gestione messaggi utente privato</w:t>
        </w:r>
        <w:r w:rsidR="00387377">
          <w:rPr>
            <w:noProof/>
            <w:webHidden/>
          </w:rPr>
          <w:tab/>
        </w:r>
        <w:r w:rsidR="00387377">
          <w:rPr>
            <w:noProof/>
            <w:webHidden/>
          </w:rPr>
          <w:fldChar w:fldCharType="begin"/>
        </w:r>
        <w:r w:rsidR="00387377">
          <w:rPr>
            <w:noProof/>
            <w:webHidden/>
          </w:rPr>
          <w:instrText xml:space="preserve"> PAGEREF _Toc507840439 \h </w:instrText>
        </w:r>
        <w:r w:rsidR="00387377">
          <w:rPr>
            <w:noProof/>
            <w:webHidden/>
          </w:rPr>
        </w:r>
        <w:r w:rsidR="00387377">
          <w:rPr>
            <w:noProof/>
            <w:webHidden/>
          </w:rPr>
          <w:fldChar w:fldCharType="separate"/>
        </w:r>
        <w:r w:rsidR="00387377">
          <w:rPr>
            <w:noProof/>
            <w:webHidden/>
          </w:rPr>
          <w:t>30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0" w:history="1">
        <w:r w:rsidR="00387377" w:rsidRPr="00AA1637">
          <w:rPr>
            <w:rStyle w:val="Collegamentoipertestuale"/>
            <w:i/>
            <w:noProof/>
            <w:highlight w:val="yellow"/>
          </w:rPr>
          <w:t>3.2.44</w:t>
        </w:r>
        <w:r w:rsidR="00387377">
          <w:rPr>
            <w:rFonts w:cstheme="minorBidi"/>
            <w:noProof/>
          </w:rPr>
          <w:tab/>
        </w:r>
        <w:r w:rsidR="00387377" w:rsidRPr="00AA1637">
          <w:rPr>
            <w:rStyle w:val="Collegamentoipertestuale"/>
            <w:i/>
            <w:noProof/>
            <w:highlight w:val="yellow"/>
          </w:rPr>
          <w:t>RF_43 Gestione dati bancari</w:t>
        </w:r>
        <w:r w:rsidR="00387377">
          <w:rPr>
            <w:noProof/>
            <w:webHidden/>
          </w:rPr>
          <w:tab/>
        </w:r>
        <w:r w:rsidR="00387377">
          <w:rPr>
            <w:noProof/>
            <w:webHidden/>
          </w:rPr>
          <w:fldChar w:fldCharType="begin"/>
        </w:r>
        <w:r w:rsidR="00387377">
          <w:rPr>
            <w:noProof/>
            <w:webHidden/>
          </w:rPr>
          <w:instrText xml:space="preserve"> PAGEREF _Toc507840440 \h </w:instrText>
        </w:r>
        <w:r w:rsidR="00387377">
          <w:rPr>
            <w:noProof/>
            <w:webHidden/>
          </w:rPr>
        </w:r>
        <w:r w:rsidR="00387377">
          <w:rPr>
            <w:noProof/>
            <w:webHidden/>
          </w:rPr>
          <w:fldChar w:fldCharType="separate"/>
        </w:r>
        <w:r w:rsidR="00387377">
          <w:rPr>
            <w:noProof/>
            <w:webHidden/>
          </w:rPr>
          <w:t>30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1" w:history="1">
        <w:r w:rsidR="00387377" w:rsidRPr="00AA1637">
          <w:rPr>
            <w:rStyle w:val="Collegamentoipertestuale"/>
            <w:i/>
            <w:noProof/>
            <w:highlight w:val="yellow"/>
          </w:rPr>
          <w:t>3.2.45</w:t>
        </w:r>
        <w:r w:rsidR="00387377">
          <w:rPr>
            <w:rFonts w:cstheme="minorBidi"/>
            <w:noProof/>
          </w:rPr>
          <w:tab/>
        </w:r>
        <w:r w:rsidR="00387377" w:rsidRPr="00AA1637">
          <w:rPr>
            <w:rStyle w:val="Collegamentoipertestuale"/>
            <w:i/>
            <w:noProof/>
            <w:highlight w:val="yellow"/>
          </w:rPr>
          <w:t>RF_44 Gestione dati di fatturazione</w:t>
        </w:r>
        <w:r w:rsidR="00387377">
          <w:rPr>
            <w:noProof/>
            <w:webHidden/>
          </w:rPr>
          <w:tab/>
        </w:r>
        <w:r w:rsidR="00387377">
          <w:rPr>
            <w:noProof/>
            <w:webHidden/>
          </w:rPr>
          <w:fldChar w:fldCharType="begin"/>
        </w:r>
        <w:r w:rsidR="00387377">
          <w:rPr>
            <w:noProof/>
            <w:webHidden/>
          </w:rPr>
          <w:instrText xml:space="preserve"> PAGEREF _Toc507840441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2" w:history="1">
        <w:r w:rsidR="00387377" w:rsidRPr="00AA1637">
          <w:rPr>
            <w:rStyle w:val="Collegamentoipertestuale"/>
            <w:i/>
            <w:noProof/>
            <w:highlight w:val="yellow"/>
          </w:rPr>
          <w:t>3.2.46</w:t>
        </w:r>
        <w:r w:rsidR="00387377">
          <w:rPr>
            <w:rFonts w:cstheme="minorBidi"/>
            <w:noProof/>
          </w:rPr>
          <w:tab/>
        </w:r>
        <w:r w:rsidR="00387377" w:rsidRPr="00AA1637">
          <w:rPr>
            <w:rStyle w:val="Collegamentoipertestuale"/>
            <w:i/>
            <w:noProof/>
            <w:highlight w:val="yellow"/>
          </w:rPr>
          <w:t>RF_45 Fatture</w:t>
        </w:r>
        <w:r w:rsidR="00387377">
          <w:rPr>
            <w:noProof/>
            <w:webHidden/>
          </w:rPr>
          <w:tab/>
        </w:r>
        <w:r w:rsidR="00387377">
          <w:rPr>
            <w:noProof/>
            <w:webHidden/>
          </w:rPr>
          <w:fldChar w:fldCharType="begin"/>
        </w:r>
        <w:r w:rsidR="00387377">
          <w:rPr>
            <w:noProof/>
            <w:webHidden/>
          </w:rPr>
          <w:instrText xml:space="preserve"> PAGEREF _Toc507840442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3" w:history="1">
        <w:r w:rsidR="00387377" w:rsidRPr="00AA1637">
          <w:rPr>
            <w:rStyle w:val="Collegamentoipertestuale"/>
            <w:i/>
            <w:noProof/>
          </w:rPr>
          <w:t>3.2.47</w:t>
        </w:r>
        <w:r w:rsidR="00387377">
          <w:rPr>
            <w:rFonts w:cstheme="minorBidi"/>
            <w:noProof/>
          </w:rPr>
          <w:tab/>
        </w:r>
        <w:r w:rsidR="00387377" w:rsidRPr="00AA1637">
          <w:rPr>
            <w:rStyle w:val="Collegamentoipertestuale"/>
            <w:i/>
            <w:noProof/>
          </w:rPr>
          <w:t>RF_46 Gestione profilo utente business</w:t>
        </w:r>
        <w:r w:rsidR="00387377">
          <w:rPr>
            <w:noProof/>
            <w:webHidden/>
          </w:rPr>
          <w:tab/>
        </w:r>
        <w:r w:rsidR="00387377">
          <w:rPr>
            <w:noProof/>
            <w:webHidden/>
          </w:rPr>
          <w:fldChar w:fldCharType="begin"/>
        </w:r>
        <w:r w:rsidR="00387377">
          <w:rPr>
            <w:noProof/>
            <w:webHidden/>
          </w:rPr>
          <w:instrText xml:space="preserve"> PAGEREF _Toc507840443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444" w:history="1">
        <w:r w:rsidR="00387377" w:rsidRPr="00AA1637">
          <w:rPr>
            <w:rStyle w:val="Collegamentoipertestuale"/>
            <w:noProof/>
          </w:rPr>
          <w:t>3.3</w:t>
        </w:r>
        <w:r w:rsidR="00387377">
          <w:rPr>
            <w:rFonts w:cstheme="minorBidi"/>
            <w:noProof/>
          </w:rPr>
          <w:tab/>
        </w:r>
        <w:r w:rsidR="00387377" w:rsidRPr="00AA1637">
          <w:rPr>
            <w:rStyle w:val="Collegamentoipertestuale"/>
            <w:noProof/>
          </w:rPr>
          <w:t>Requisiti non funzionali</w:t>
        </w:r>
        <w:r w:rsidR="00387377">
          <w:rPr>
            <w:noProof/>
            <w:webHidden/>
          </w:rPr>
          <w:tab/>
        </w:r>
        <w:r w:rsidR="00387377">
          <w:rPr>
            <w:noProof/>
            <w:webHidden/>
          </w:rPr>
          <w:fldChar w:fldCharType="begin"/>
        </w:r>
        <w:r w:rsidR="00387377">
          <w:rPr>
            <w:noProof/>
            <w:webHidden/>
          </w:rPr>
          <w:instrText xml:space="preserve"> PAGEREF _Toc507840444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5" w:history="1">
        <w:r w:rsidR="00387377" w:rsidRPr="00AA1637">
          <w:rPr>
            <w:rStyle w:val="Collegamentoipertestuale"/>
            <w:noProof/>
          </w:rPr>
          <w:t>3.3.1</w:t>
        </w:r>
        <w:r w:rsidR="00387377">
          <w:rPr>
            <w:rFonts w:cstheme="minorBidi"/>
            <w:noProof/>
          </w:rPr>
          <w:tab/>
        </w:r>
        <w:r w:rsidR="00387377" w:rsidRPr="00AA1637">
          <w:rPr>
            <w:rStyle w:val="Collegamentoipertestuale"/>
            <w:noProof/>
          </w:rPr>
          <w:t>RNF_0 Usabilità</w:t>
        </w:r>
        <w:r w:rsidR="00387377">
          <w:rPr>
            <w:noProof/>
            <w:webHidden/>
          </w:rPr>
          <w:tab/>
        </w:r>
        <w:r w:rsidR="00387377">
          <w:rPr>
            <w:noProof/>
            <w:webHidden/>
          </w:rPr>
          <w:fldChar w:fldCharType="begin"/>
        </w:r>
        <w:r w:rsidR="00387377">
          <w:rPr>
            <w:noProof/>
            <w:webHidden/>
          </w:rPr>
          <w:instrText xml:space="preserve"> PAGEREF _Toc507840445 \h </w:instrText>
        </w:r>
        <w:r w:rsidR="00387377">
          <w:rPr>
            <w:noProof/>
            <w:webHidden/>
          </w:rPr>
        </w:r>
        <w:r w:rsidR="00387377">
          <w:rPr>
            <w:noProof/>
            <w:webHidden/>
          </w:rPr>
          <w:fldChar w:fldCharType="separate"/>
        </w:r>
        <w:r w:rsidR="00387377">
          <w:rPr>
            <w:noProof/>
            <w:webHidden/>
          </w:rPr>
          <w:t>31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6" w:history="1">
        <w:r w:rsidR="00387377" w:rsidRPr="00AA1637">
          <w:rPr>
            <w:rStyle w:val="Collegamentoipertestuale"/>
            <w:noProof/>
          </w:rPr>
          <w:t>3.3.2</w:t>
        </w:r>
        <w:r w:rsidR="00387377">
          <w:rPr>
            <w:rFonts w:cstheme="minorBidi"/>
            <w:noProof/>
          </w:rPr>
          <w:tab/>
        </w:r>
        <w:r w:rsidR="00387377" w:rsidRPr="00AA1637">
          <w:rPr>
            <w:rStyle w:val="Collegamentoipertestuale"/>
            <w:noProof/>
          </w:rPr>
          <w:t>RNF_1 Affidabilità</w:t>
        </w:r>
        <w:r w:rsidR="00387377">
          <w:rPr>
            <w:noProof/>
            <w:webHidden/>
          </w:rPr>
          <w:tab/>
        </w:r>
        <w:r w:rsidR="00387377">
          <w:rPr>
            <w:noProof/>
            <w:webHidden/>
          </w:rPr>
          <w:fldChar w:fldCharType="begin"/>
        </w:r>
        <w:r w:rsidR="00387377">
          <w:rPr>
            <w:noProof/>
            <w:webHidden/>
          </w:rPr>
          <w:instrText xml:space="preserve"> PAGEREF _Toc507840446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7" w:history="1">
        <w:r w:rsidR="00387377" w:rsidRPr="00AA1637">
          <w:rPr>
            <w:rStyle w:val="Collegamentoipertestuale"/>
            <w:noProof/>
          </w:rPr>
          <w:t>3.3.3</w:t>
        </w:r>
        <w:r w:rsidR="00387377">
          <w:rPr>
            <w:rFonts w:cstheme="minorBidi"/>
            <w:noProof/>
          </w:rPr>
          <w:tab/>
        </w:r>
        <w:r w:rsidR="00387377" w:rsidRPr="00AA1637">
          <w:rPr>
            <w:rStyle w:val="Collegamentoipertestuale"/>
            <w:noProof/>
          </w:rPr>
          <w:t>RNF_2 Performance</w:t>
        </w:r>
        <w:r w:rsidR="00387377">
          <w:rPr>
            <w:noProof/>
            <w:webHidden/>
          </w:rPr>
          <w:tab/>
        </w:r>
        <w:r w:rsidR="00387377">
          <w:rPr>
            <w:noProof/>
            <w:webHidden/>
          </w:rPr>
          <w:fldChar w:fldCharType="begin"/>
        </w:r>
        <w:r w:rsidR="00387377">
          <w:rPr>
            <w:noProof/>
            <w:webHidden/>
          </w:rPr>
          <w:instrText xml:space="preserve"> PAGEREF _Toc507840447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8" w:history="1">
        <w:r w:rsidR="00387377" w:rsidRPr="00AA1637">
          <w:rPr>
            <w:rStyle w:val="Collegamentoipertestuale"/>
            <w:noProof/>
          </w:rPr>
          <w:t>3.3.4</w:t>
        </w:r>
        <w:r w:rsidR="00387377">
          <w:rPr>
            <w:rFonts w:cstheme="minorBidi"/>
            <w:noProof/>
          </w:rPr>
          <w:tab/>
        </w:r>
        <w:r w:rsidR="00387377" w:rsidRPr="00AA1637">
          <w:rPr>
            <w:rStyle w:val="Collegamentoipertestuale"/>
            <w:noProof/>
          </w:rPr>
          <w:t>RNF_3 Manutenibilità</w:t>
        </w:r>
        <w:r w:rsidR="00387377">
          <w:rPr>
            <w:noProof/>
            <w:webHidden/>
          </w:rPr>
          <w:tab/>
        </w:r>
        <w:r w:rsidR="00387377">
          <w:rPr>
            <w:noProof/>
            <w:webHidden/>
          </w:rPr>
          <w:fldChar w:fldCharType="begin"/>
        </w:r>
        <w:r w:rsidR="00387377">
          <w:rPr>
            <w:noProof/>
            <w:webHidden/>
          </w:rPr>
          <w:instrText xml:space="preserve"> PAGEREF _Toc507840448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49" w:history="1">
        <w:r w:rsidR="00387377" w:rsidRPr="00AA1637">
          <w:rPr>
            <w:rStyle w:val="Collegamentoipertestuale"/>
            <w:noProof/>
          </w:rPr>
          <w:t>3.3.5</w:t>
        </w:r>
        <w:r w:rsidR="00387377">
          <w:rPr>
            <w:rFonts w:cstheme="minorBidi"/>
            <w:noProof/>
          </w:rPr>
          <w:tab/>
        </w:r>
        <w:r w:rsidR="00387377" w:rsidRPr="00AA1637">
          <w:rPr>
            <w:rStyle w:val="Collegamentoipertestuale"/>
            <w:noProof/>
          </w:rPr>
          <w:t>RNF_4 Implementazione</w:t>
        </w:r>
        <w:r w:rsidR="00387377">
          <w:rPr>
            <w:noProof/>
            <w:webHidden/>
          </w:rPr>
          <w:tab/>
        </w:r>
        <w:r w:rsidR="00387377">
          <w:rPr>
            <w:noProof/>
            <w:webHidden/>
          </w:rPr>
          <w:fldChar w:fldCharType="begin"/>
        </w:r>
        <w:r w:rsidR="00387377">
          <w:rPr>
            <w:noProof/>
            <w:webHidden/>
          </w:rPr>
          <w:instrText xml:space="preserve"> PAGEREF _Toc507840449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0" w:history="1">
        <w:r w:rsidR="00387377" w:rsidRPr="00AA1637">
          <w:rPr>
            <w:rStyle w:val="Collegamentoipertestuale"/>
            <w:noProof/>
          </w:rPr>
          <w:t>3.3.6</w:t>
        </w:r>
        <w:r w:rsidR="00387377">
          <w:rPr>
            <w:rFonts w:cstheme="minorBidi"/>
            <w:noProof/>
          </w:rPr>
          <w:tab/>
        </w:r>
        <w:r w:rsidR="00387377" w:rsidRPr="00AA1637">
          <w:rPr>
            <w:rStyle w:val="Collegamentoipertestuale"/>
            <w:noProof/>
          </w:rPr>
          <w:t>RNF_5 Sicurezza</w:t>
        </w:r>
        <w:r w:rsidR="00387377">
          <w:rPr>
            <w:noProof/>
            <w:webHidden/>
          </w:rPr>
          <w:tab/>
        </w:r>
        <w:r w:rsidR="00387377">
          <w:rPr>
            <w:noProof/>
            <w:webHidden/>
          </w:rPr>
          <w:fldChar w:fldCharType="begin"/>
        </w:r>
        <w:r w:rsidR="00387377">
          <w:rPr>
            <w:noProof/>
            <w:webHidden/>
          </w:rPr>
          <w:instrText xml:space="preserve"> PAGEREF _Toc507840450 \h </w:instrText>
        </w:r>
        <w:r w:rsidR="00387377">
          <w:rPr>
            <w:noProof/>
            <w:webHidden/>
          </w:rPr>
        </w:r>
        <w:r w:rsidR="00387377">
          <w:rPr>
            <w:noProof/>
            <w:webHidden/>
          </w:rPr>
          <w:fldChar w:fldCharType="separate"/>
        </w:r>
        <w:r w:rsidR="00387377">
          <w:rPr>
            <w:noProof/>
            <w:webHidden/>
          </w:rPr>
          <w:t>32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1" w:history="1">
        <w:r w:rsidR="00387377" w:rsidRPr="00AA1637">
          <w:rPr>
            <w:rStyle w:val="Collegamentoipertestuale"/>
            <w:noProof/>
          </w:rPr>
          <w:t>3.3.7</w:t>
        </w:r>
        <w:r w:rsidR="00387377">
          <w:rPr>
            <w:rFonts w:cstheme="minorBidi"/>
            <w:noProof/>
          </w:rPr>
          <w:tab/>
        </w:r>
        <w:r w:rsidR="00387377" w:rsidRPr="00AA1637">
          <w:rPr>
            <w:rStyle w:val="Collegamentoipertestuale"/>
            <w:noProof/>
          </w:rPr>
          <w:t>RNF_6 Privacy</w:t>
        </w:r>
        <w:r w:rsidR="00387377">
          <w:rPr>
            <w:noProof/>
            <w:webHidden/>
          </w:rPr>
          <w:tab/>
        </w:r>
        <w:r w:rsidR="00387377">
          <w:rPr>
            <w:noProof/>
            <w:webHidden/>
          </w:rPr>
          <w:fldChar w:fldCharType="begin"/>
        </w:r>
        <w:r w:rsidR="00387377">
          <w:rPr>
            <w:noProof/>
            <w:webHidden/>
          </w:rPr>
          <w:instrText xml:space="preserve"> PAGEREF _Toc507840451 \h </w:instrText>
        </w:r>
        <w:r w:rsidR="00387377">
          <w:rPr>
            <w:noProof/>
            <w:webHidden/>
          </w:rPr>
        </w:r>
        <w:r w:rsidR="00387377">
          <w:rPr>
            <w:noProof/>
            <w:webHidden/>
          </w:rPr>
          <w:fldChar w:fldCharType="separate"/>
        </w:r>
        <w:r w:rsidR="00387377">
          <w:rPr>
            <w:noProof/>
            <w:webHidden/>
          </w:rPr>
          <w:t>33</w:t>
        </w:r>
        <w:r w:rsidR="00387377">
          <w:rPr>
            <w:noProof/>
            <w:webHidden/>
          </w:rPr>
          <w:fldChar w:fldCharType="end"/>
        </w:r>
      </w:hyperlink>
    </w:p>
    <w:p w:rsidR="00387377" w:rsidRDefault="000B2C71">
      <w:pPr>
        <w:pStyle w:val="Sommario2"/>
        <w:tabs>
          <w:tab w:val="left" w:pos="880"/>
          <w:tab w:val="right" w:leader="dot" w:pos="9628"/>
        </w:tabs>
        <w:rPr>
          <w:rFonts w:cstheme="minorBidi"/>
          <w:noProof/>
        </w:rPr>
      </w:pPr>
      <w:hyperlink w:anchor="_Toc507840452" w:history="1">
        <w:r w:rsidR="00387377" w:rsidRPr="00AA1637">
          <w:rPr>
            <w:rStyle w:val="Collegamentoipertestuale"/>
            <w:noProof/>
          </w:rPr>
          <w:t>3.4</w:t>
        </w:r>
        <w:r w:rsidR="00387377">
          <w:rPr>
            <w:rFonts w:cstheme="minorBidi"/>
            <w:noProof/>
          </w:rPr>
          <w:tab/>
        </w:r>
        <w:r w:rsidR="00387377" w:rsidRPr="00AA1637">
          <w:rPr>
            <w:rStyle w:val="Collegamentoipertestuale"/>
            <w:noProof/>
          </w:rPr>
          <w:t>Modello dei casi d’uso</w:t>
        </w:r>
        <w:r w:rsidR="00387377">
          <w:rPr>
            <w:noProof/>
            <w:webHidden/>
          </w:rPr>
          <w:tab/>
        </w:r>
        <w:r w:rsidR="00387377">
          <w:rPr>
            <w:noProof/>
            <w:webHidden/>
          </w:rPr>
          <w:fldChar w:fldCharType="begin"/>
        </w:r>
        <w:r w:rsidR="00387377">
          <w:rPr>
            <w:noProof/>
            <w:webHidden/>
          </w:rPr>
          <w:instrText xml:space="preserve"> PAGEREF _Toc507840452 \h </w:instrText>
        </w:r>
        <w:r w:rsidR="00387377">
          <w:rPr>
            <w:noProof/>
            <w:webHidden/>
          </w:rPr>
        </w:r>
        <w:r w:rsidR="00387377">
          <w:rPr>
            <w:noProof/>
            <w:webHidden/>
          </w:rPr>
          <w:fldChar w:fldCharType="separate"/>
        </w:r>
        <w:r w:rsidR="00387377">
          <w:rPr>
            <w:noProof/>
            <w:webHidden/>
          </w:rPr>
          <w:t>34</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3" w:history="1">
        <w:r w:rsidR="00387377" w:rsidRPr="00AA1637">
          <w:rPr>
            <w:rStyle w:val="Collegamentoipertestuale"/>
            <w:noProof/>
          </w:rPr>
          <w:t>3.4.1</w:t>
        </w:r>
        <w:r w:rsidR="00387377">
          <w:rPr>
            <w:rFonts w:cstheme="minorBidi"/>
            <w:noProof/>
          </w:rPr>
          <w:tab/>
        </w:r>
        <w:r w:rsidR="00387377" w:rsidRPr="00AA1637">
          <w:rPr>
            <w:rStyle w:val="Collegamentoipertestuale"/>
            <w:noProof/>
          </w:rPr>
          <w:t>UC_0 Gestione autenticazione</w:t>
        </w:r>
        <w:r w:rsidR="00387377">
          <w:rPr>
            <w:noProof/>
            <w:webHidden/>
          </w:rPr>
          <w:tab/>
        </w:r>
        <w:r w:rsidR="00387377">
          <w:rPr>
            <w:noProof/>
            <w:webHidden/>
          </w:rPr>
          <w:fldChar w:fldCharType="begin"/>
        </w:r>
        <w:r w:rsidR="00387377">
          <w:rPr>
            <w:noProof/>
            <w:webHidden/>
          </w:rPr>
          <w:instrText xml:space="preserve"> PAGEREF _Toc507840453 \h </w:instrText>
        </w:r>
        <w:r w:rsidR="00387377">
          <w:rPr>
            <w:noProof/>
            <w:webHidden/>
          </w:rPr>
        </w:r>
        <w:r w:rsidR="00387377">
          <w:rPr>
            <w:noProof/>
            <w:webHidden/>
          </w:rPr>
          <w:fldChar w:fldCharType="separate"/>
        </w:r>
        <w:r w:rsidR="00387377">
          <w:rPr>
            <w:noProof/>
            <w:webHidden/>
          </w:rPr>
          <w:t>34</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4" w:history="1">
        <w:r w:rsidR="00387377" w:rsidRPr="00AA1637">
          <w:rPr>
            <w:rStyle w:val="Collegamentoipertestuale"/>
            <w:noProof/>
          </w:rPr>
          <w:t>3.4.2</w:t>
        </w:r>
        <w:r w:rsidR="00387377">
          <w:rPr>
            <w:rFonts w:cstheme="minorBidi"/>
            <w:noProof/>
          </w:rPr>
          <w:tab/>
        </w:r>
        <w:r w:rsidR="00387377" w:rsidRPr="00AA1637">
          <w:rPr>
            <w:rStyle w:val="Collegamentoipertestuale"/>
            <w:noProof/>
          </w:rPr>
          <w:t>UC_1 Registrazione utente</w:t>
        </w:r>
        <w:r w:rsidR="00387377">
          <w:rPr>
            <w:noProof/>
            <w:webHidden/>
          </w:rPr>
          <w:tab/>
        </w:r>
        <w:r w:rsidR="00387377">
          <w:rPr>
            <w:noProof/>
            <w:webHidden/>
          </w:rPr>
          <w:fldChar w:fldCharType="begin"/>
        </w:r>
        <w:r w:rsidR="00387377">
          <w:rPr>
            <w:noProof/>
            <w:webHidden/>
          </w:rPr>
          <w:instrText xml:space="preserve"> PAGEREF _Toc507840454 \h </w:instrText>
        </w:r>
        <w:r w:rsidR="00387377">
          <w:rPr>
            <w:noProof/>
            <w:webHidden/>
          </w:rPr>
        </w:r>
        <w:r w:rsidR="00387377">
          <w:rPr>
            <w:noProof/>
            <w:webHidden/>
          </w:rPr>
          <w:fldChar w:fldCharType="separate"/>
        </w:r>
        <w:r w:rsidR="00387377">
          <w:rPr>
            <w:noProof/>
            <w:webHidden/>
          </w:rPr>
          <w:t>35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5" w:history="1">
        <w:r w:rsidR="00387377" w:rsidRPr="00AA1637">
          <w:rPr>
            <w:rStyle w:val="Collegamentoipertestuale"/>
            <w:noProof/>
          </w:rPr>
          <w:t>3.4.3</w:t>
        </w:r>
        <w:r w:rsidR="00387377">
          <w:rPr>
            <w:rFonts w:cstheme="minorBidi"/>
            <w:noProof/>
          </w:rPr>
          <w:tab/>
        </w:r>
        <w:r w:rsidR="00387377" w:rsidRPr="00AA1637">
          <w:rPr>
            <w:rStyle w:val="Collegamentoipertestuale"/>
            <w:noProof/>
          </w:rPr>
          <w:t>UC_2 Gestione profilo utente privato</w:t>
        </w:r>
        <w:r w:rsidR="00387377">
          <w:rPr>
            <w:noProof/>
            <w:webHidden/>
          </w:rPr>
          <w:tab/>
        </w:r>
        <w:r w:rsidR="00387377">
          <w:rPr>
            <w:noProof/>
            <w:webHidden/>
          </w:rPr>
          <w:fldChar w:fldCharType="begin"/>
        </w:r>
        <w:r w:rsidR="00387377">
          <w:rPr>
            <w:noProof/>
            <w:webHidden/>
          </w:rPr>
          <w:instrText xml:space="preserve"> PAGEREF _Toc507840455 \h </w:instrText>
        </w:r>
        <w:r w:rsidR="00387377">
          <w:rPr>
            <w:noProof/>
            <w:webHidden/>
          </w:rPr>
        </w:r>
        <w:r w:rsidR="00387377">
          <w:rPr>
            <w:noProof/>
            <w:webHidden/>
          </w:rPr>
          <w:fldChar w:fldCharType="separate"/>
        </w:r>
        <w:r w:rsidR="00387377">
          <w:rPr>
            <w:noProof/>
            <w:webHidden/>
          </w:rPr>
          <w:t>35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6" w:history="1">
        <w:r w:rsidR="00387377" w:rsidRPr="00AA1637">
          <w:rPr>
            <w:rStyle w:val="Collegamentoipertestuale"/>
            <w:noProof/>
          </w:rPr>
          <w:t>3.4.4</w:t>
        </w:r>
        <w:r w:rsidR="00387377">
          <w:rPr>
            <w:rFonts w:cstheme="minorBidi"/>
            <w:noProof/>
          </w:rPr>
          <w:tab/>
        </w:r>
        <w:r w:rsidR="00387377" w:rsidRPr="00AA1637">
          <w:rPr>
            <w:rStyle w:val="Collegamentoipertestuale"/>
            <w:noProof/>
          </w:rPr>
          <w:t>UC_3 Gestione struttura</w:t>
        </w:r>
        <w:r w:rsidR="00387377">
          <w:rPr>
            <w:noProof/>
            <w:webHidden/>
          </w:rPr>
          <w:tab/>
        </w:r>
        <w:r w:rsidR="00387377">
          <w:rPr>
            <w:noProof/>
            <w:webHidden/>
          </w:rPr>
          <w:fldChar w:fldCharType="begin"/>
        </w:r>
        <w:r w:rsidR="00387377">
          <w:rPr>
            <w:noProof/>
            <w:webHidden/>
          </w:rPr>
          <w:instrText xml:space="preserve"> PAGEREF _Toc507840456 \h </w:instrText>
        </w:r>
        <w:r w:rsidR="00387377">
          <w:rPr>
            <w:noProof/>
            <w:webHidden/>
          </w:rPr>
        </w:r>
        <w:r w:rsidR="00387377">
          <w:rPr>
            <w:noProof/>
            <w:webHidden/>
          </w:rPr>
          <w:fldChar w:fldCharType="separate"/>
        </w:r>
        <w:r w:rsidR="00387377">
          <w:rPr>
            <w:noProof/>
            <w:webHidden/>
          </w:rPr>
          <w:t>39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7" w:history="1">
        <w:r w:rsidR="00387377" w:rsidRPr="00AA1637">
          <w:rPr>
            <w:rStyle w:val="Collegamentoipertestuale"/>
            <w:noProof/>
          </w:rPr>
          <w:t>3.4.5</w:t>
        </w:r>
        <w:r w:rsidR="00387377">
          <w:rPr>
            <w:rFonts w:cstheme="minorBidi"/>
            <w:noProof/>
          </w:rPr>
          <w:tab/>
        </w:r>
        <w:r w:rsidR="00387377" w:rsidRPr="00AA1637">
          <w:rPr>
            <w:rStyle w:val="Collegamentoipertestuale"/>
            <w:noProof/>
          </w:rPr>
          <w:t>UC_4 Gestione iva</w:t>
        </w:r>
        <w:r w:rsidR="00387377">
          <w:rPr>
            <w:noProof/>
            <w:webHidden/>
          </w:rPr>
          <w:tab/>
        </w:r>
        <w:r w:rsidR="00387377">
          <w:rPr>
            <w:noProof/>
            <w:webHidden/>
          </w:rPr>
          <w:fldChar w:fldCharType="begin"/>
        </w:r>
        <w:r w:rsidR="00387377">
          <w:rPr>
            <w:noProof/>
            <w:webHidden/>
          </w:rPr>
          <w:instrText xml:space="preserve"> PAGEREF _Toc507840457 \h </w:instrText>
        </w:r>
        <w:r w:rsidR="00387377">
          <w:rPr>
            <w:noProof/>
            <w:webHidden/>
          </w:rPr>
        </w:r>
        <w:r w:rsidR="00387377">
          <w:rPr>
            <w:noProof/>
            <w:webHidden/>
          </w:rPr>
          <w:fldChar w:fldCharType="separate"/>
        </w:r>
        <w:r w:rsidR="00387377">
          <w:rPr>
            <w:noProof/>
            <w:webHidden/>
          </w:rPr>
          <w:t>41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8" w:history="1">
        <w:r w:rsidR="00387377" w:rsidRPr="00AA1637">
          <w:rPr>
            <w:rStyle w:val="Collegamentoipertestuale"/>
            <w:noProof/>
          </w:rPr>
          <w:t>3.4.6</w:t>
        </w:r>
        <w:r w:rsidR="00387377">
          <w:rPr>
            <w:rFonts w:cstheme="minorBidi"/>
            <w:noProof/>
          </w:rPr>
          <w:tab/>
        </w:r>
        <w:r w:rsidR="00387377" w:rsidRPr="00AA1637">
          <w:rPr>
            <w:rStyle w:val="Collegamentoipertestuale"/>
            <w:noProof/>
          </w:rPr>
          <w:t>UC_5 Gestione tasse e supplementi</w:t>
        </w:r>
        <w:r w:rsidR="00387377">
          <w:rPr>
            <w:noProof/>
            <w:webHidden/>
          </w:rPr>
          <w:tab/>
        </w:r>
        <w:r w:rsidR="00387377">
          <w:rPr>
            <w:noProof/>
            <w:webHidden/>
          </w:rPr>
          <w:fldChar w:fldCharType="begin"/>
        </w:r>
        <w:r w:rsidR="00387377">
          <w:rPr>
            <w:noProof/>
            <w:webHidden/>
          </w:rPr>
          <w:instrText xml:space="preserve"> PAGEREF _Toc507840458 \h </w:instrText>
        </w:r>
        <w:r w:rsidR="00387377">
          <w:rPr>
            <w:noProof/>
            <w:webHidden/>
          </w:rPr>
        </w:r>
        <w:r w:rsidR="00387377">
          <w:rPr>
            <w:noProof/>
            <w:webHidden/>
          </w:rPr>
          <w:fldChar w:fldCharType="separate"/>
        </w:r>
        <w:r w:rsidR="00387377">
          <w:rPr>
            <w:noProof/>
            <w:webHidden/>
          </w:rPr>
          <w:t>41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59" w:history="1">
        <w:r w:rsidR="00387377" w:rsidRPr="00AA1637">
          <w:rPr>
            <w:rStyle w:val="Collegamentoipertestuale"/>
            <w:noProof/>
          </w:rPr>
          <w:t>3.4.7</w:t>
        </w:r>
        <w:r w:rsidR="00387377">
          <w:rPr>
            <w:rFonts w:cstheme="minorBidi"/>
            <w:noProof/>
          </w:rPr>
          <w:tab/>
        </w:r>
        <w:r w:rsidR="00387377" w:rsidRPr="00AA1637">
          <w:rPr>
            <w:rStyle w:val="Collegamentoipertestuale"/>
            <w:noProof/>
          </w:rPr>
          <w:t>UC_6 Gestione foto struttura</w:t>
        </w:r>
        <w:r w:rsidR="00387377">
          <w:rPr>
            <w:noProof/>
            <w:webHidden/>
          </w:rPr>
          <w:tab/>
        </w:r>
        <w:r w:rsidR="00387377">
          <w:rPr>
            <w:noProof/>
            <w:webHidden/>
          </w:rPr>
          <w:fldChar w:fldCharType="begin"/>
        </w:r>
        <w:r w:rsidR="00387377">
          <w:rPr>
            <w:noProof/>
            <w:webHidden/>
          </w:rPr>
          <w:instrText xml:space="preserve"> PAGEREF _Toc507840459 \h </w:instrText>
        </w:r>
        <w:r w:rsidR="00387377">
          <w:rPr>
            <w:noProof/>
            <w:webHidden/>
          </w:rPr>
        </w:r>
        <w:r w:rsidR="00387377">
          <w:rPr>
            <w:noProof/>
            <w:webHidden/>
          </w:rPr>
          <w:fldChar w:fldCharType="separate"/>
        </w:r>
        <w:r w:rsidR="00387377">
          <w:rPr>
            <w:noProof/>
            <w:webHidden/>
          </w:rPr>
          <w:t>43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0" w:history="1">
        <w:r w:rsidR="00387377" w:rsidRPr="00AA1637">
          <w:rPr>
            <w:rStyle w:val="Collegamentoipertestuale"/>
            <w:noProof/>
          </w:rPr>
          <w:t>3.4.8</w:t>
        </w:r>
        <w:r w:rsidR="00387377">
          <w:rPr>
            <w:rFonts w:cstheme="minorBidi"/>
            <w:noProof/>
          </w:rPr>
          <w:tab/>
        </w:r>
        <w:r w:rsidR="00387377" w:rsidRPr="00AA1637">
          <w:rPr>
            <w:rStyle w:val="Collegamentoipertestuale"/>
            <w:noProof/>
          </w:rPr>
          <w:t>UC_7 Gestione indicazioni struttura</w:t>
        </w:r>
        <w:r w:rsidR="00387377">
          <w:rPr>
            <w:noProof/>
            <w:webHidden/>
          </w:rPr>
          <w:tab/>
        </w:r>
        <w:r w:rsidR="00387377">
          <w:rPr>
            <w:noProof/>
            <w:webHidden/>
          </w:rPr>
          <w:fldChar w:fldCharType="begin"/>
        </w:r>
        <w:r w:rsidR="00387377">
          <w:rPr>
            <w:noProof/>
            <w:webHidden/>
          </w:rPr>
          <w:instrText xml:space="preserve"> PAGEREF _Toc507840460 \h </w:instrText>
        </w:r>
        <w:r w:rsidR="00387377">
          <w:rPr>
            <w:noProof/>
            <w:webHidden/>
          </w:rPr>
        </w:r>
        <w:r w:rsidR="00387377">
          <w:rPr>
            <w:noProof/>
            <w:webHidden/>
          </w:rPr>
          <w:fldChar w:fldCharType="separate"/>
        </w:r>
        <w:r w:rsidR="00387377">
          <w:rPr>
            <w:noProof/>
            <w:webHidden/>
          </w:rPr>
          <w:t>45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1" w:history="1">
        <w:r w:rsidR="00387377" w:rsidRPr="00AA1637">
          <w:rPr>
            <w:rStyle w:val="Collegamentoipertestuale"/>
            <w:noProof/>
          </w:rPr>
          <w:t>3.4.9</w:t>
        </w:r>
        <w:r w:rsidR="00387377">
          <w:rPr>
            <w:rFonts w:cstheme="minorBidi"/>
            <w:noProof/>
          </w:rPr>
          <w:tab/>
        </w:r>
        <w:r w:rsidR="00387377" w:rsidRPr="00AA1637">
          <w:rPr>
            <w:rStyle w:val="Collegamentoipertestuale"/>
            <w:noProof/>
          </w:rPr>
          <w:t>UC_8 Gestione dati struttura</w:t>
        </w:r>
        <w:r w:rsidR="00387377">
          <w:rPr>
            <w:noProof/>
            <w:webHidden/>
          </w:rPr>
          <w:tab/>
        </w:r>
        <w:r w:rsidR="00387377">
          <w:rPr>
            <w:noProof/>
            <w:webHidden/>
          </w:rPr>
          <w:fldChar w:fldCharType="begin"/>
        </w:r>
        <w:r w:rsidR="00387377">
          <w:rPr>
            <w:noProof/>
            <w:webHidden/>
          </w:rPr>
          <w:instrText xml:space="preserve"> PAGEREF _Toc507840461 \h </w:instrText>
        </w:r>
        <w:r w:rsidR="00387377">
          <w:rPr>
            <w:noProof/>
            <w:webHidden/>
          </w:rPr>
        </w:r>
        <w:r w:rsidR="00387377">
          <w:rPr>
            <w:noProof/>
            <w:webHidden/>
          </w:rPr>
          <w:fldChar w:fldCharType="separate"/>
        </w:r>
        <w:r w:rsidR="00387377">
          <w:rPr>
            <w:noProof/>
            <w:webHidden/>
          </w:rPr>
          <w:t>47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2" w:history="1">
        <w:r w:rsidR="00387377" w:rsidRPr="00AA1637">
          <w:rPr>
            <w:rStyle w:val="Collegamentoipertestuale"/>
            <w:noProof/>
          </w:rPr>
          <w:t>3.4.10</w:t>
        </w:r>
        <w:r w:rsidR="00387377">
          <w:rPr>
            <w:rFonts w:cstheme="minorBidi"/>
            <w:noProof/>
          </w:rPr>
          <w:tab/>
        </w:r>
        <w:r w:rsidR="00387377" w:rsidRPr="00AA1637">
          <w:rPr>
            <w:rStyle w:val="Collegamentoipertestuale"/>
            <w:noProof/>
          </w:rPr>
          <w:t>UC_9 Gestione shopping e ristorante</w:t>
        </w:r>
        <w:r w:rsidR="00387377">
          <w:rPr>
            <w:noProof/>
            <w:webHidden/>
          </w:rPr>
          <w:tab/>
        </w:r>
        <w:r w:rsidR="00387377">
          <w:rPr>
            <w:noProof/>
            <w:webHidden/>
          </w:rPr>
          <w:fldChar w:fldCharType="begin"/>
        </w:r>
        <w:r w:rsidR="00387377">
          <w:rPr>
            <w:noProof/>
            <w:webHidden/>
          </w:rPr>
          <w:instrText xml:space="preserve"> PAGEREF _Toc507840462 \h </w:instrText>
        </w:r>
        <w:r w:rsidR="00387377">
          <w:rPr>
            <w:noProof/>
            <w:webHidden/>
          </w:rPr>
        </w:r>
        <w:r w:rsidR="00387377">
          <w:rPr>
            <w:noProof/>
            <w:webHidden/>
          </w:rPr>
          <w:fldChar w:fldCharType="separate"/>
        </w:r>
        <w:r w:rsidR="00387377">
          <w:rPr>
            <w:noProof/>
            <w:webHidden/>
          </w:rPr>
          <w:t>47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3" w:history="1">
        <w:r w:rsidR="00387377" w:rsidRPr="00AA1637">
          <w:rPr>
            <w:rStyle w:val="Collegamentoipertestuale"/>
            <w:noProof/>
          </w:rPr>
          <w:t>3.4.11</w:t>
        </w:r>
        <w:r w:rsidR="00387377">
          <w:rPr>
            <w:rFonts w:cstheme="minorBidi"/>
            <w:noProof/>
          </w:rPr>
          <w:tab/>
        </w:r>
        <w:r w:rsidR="00387377" w:rsidRPr="00AA1637">
          <w:rPr>
            <w:rStyle w:val="Collegamentoipertestuale"/>
            <w:noProof/>
          </w:rPr>
          <w:t>UC_10 Gestione dintorni struttura</w:t>
        </w:r>
        <w:r w:rsidR="00387377">
          <w:rPr>
            <w:noProof/>
            <w:webHidden/>
          </w:rPr>
          <w:tab/>
        </w:r>
        <w:r w:rsidR="00387377">
          <w:rPr>
            <w:noProof/>
            <w:webHidden/>
          </w:rPr>
          <w:fldChar w:fldCharType="begin"/>
        </w:r>
        <w:r w:rsidR="00387377">
          <w:rPr>
            <w:noProof/>
            <w:webHidden/>
          </w:rPr>
          <w:instrText xml:space="preserve"> PAGEREF _Toc507840463 \h </w:instrText>
        </w:r>
        <w:r w:rsidR="00387377">
          <w:rPr>
            <w:noProof/>
            <w:webHidden/>
          </w:rPr>
        </w:r>
        <w:r w:rsidR="00387377">
          <w:rPr>
            <w:noProof/>
            <w:webHidden/>
          </w:rPr>
          <w:fldChar w:fldCharType="separate"/>
        </w:r>
        <w:r w:rsidR="00387377">
          <w:rPr>
            <w:noProof/>
            <w:webHidden/>
          </w:rPr>
          <w:t>53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4" w:history="1">
        <w:r w:rsidR="00387377" w:rsidRPr="00AA1637">
          <w:rPr>
            <w:rStyle w:val="Collegamentoipertestuale"/>
            <w:noProof/>
          </w:rPr>
          <w:t>3.4.12</w:t>
        </w:r>
        <w:r w:rsidR="00387377">
          <w:rPr>
            <w:rFonts w:cstheme="minorBidi"/>
            <w:noProof/>
          </w:rPr>
          <w:tab/>
        </w:r>
        <w:r w:rsidR="00387377" w:rsidRPr="00AA1637">
          <w:rPr>
            <w:rStyle w:val="Collegamentoipertestuale"/>
            <w:noProof/>
          </w:rPr>
          <w:t>UC_11 Gestione servizi della struttura</w:t>
        </w:r>
        <w:r w:rsidR="00387377">
          <w:rPr>
            <w:noProof/>
            <w:webHidden/>
          </w:rPr>
          <w:tab/>
        </w:r>
        <w:r w:rsidR="00387377">
          <w:rPr>
            <w:noProof/>
            <w:webHidden/>
          </w:rPr>
          <w:fldChar w:fldCharType="begin"/>
        </w:r>
        <w:r w:rsidR="00387377">
          <w:rPr>
            <w:noProof/>
            <w:webHidden/>
          </w:rPr>
          <w:instrText xml:space="preserve"> PAGEREF _Toc507840464 \h </w:instrText>
        </w:r>
        <w:r w:rsidR="00387377">
          <w:rPr>
            <w:noProof/>
            <w:webHidden/>
          </w:rPr>
        </w:r>
        <w:r w:rsidR="00387377">
          <w:rPr>
            <w:noProof/>
            <w:webHidden/>
          </w:rPr>
          <w:fldChar w:fldCharType="separate"/>
        </w:r>
        <w:r w:rsidR="00387377">
          <w:rPr>
            <w:noProof/>
            <w:webHidden/>
          </w:rPr>
          <w:t>62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5" w:history="1">
        <w:r w:rsidR="00387377" w:rsidRPr="00AA1637">
          <w:rPr>
            <w:rStyle w:val="Collegamentoipertestuale"/>
            <w:noProof/>
          </w:rPr>
          <w:t>3.4.13</w:t>
        </w:r>
        <w:r w:rsidR="00387377">
          <w:rPr>
            <w:rFonts w:cstheme="minorBidi"/>
            <w:noProof/>
          </w:rPr>
          <w:tab/>
        </w:r>
        <w:r w:rsidR="00387377" w:rsidRPr="00AA1637">
          <w:rPr>
            <w:rStyle w:val="Collegamentoipertestuale"/>
            <w:noProof/>
          </w:rPr>
          <w:t>UC_12 Gestione camere della struttura</w:t>
        </w:r>
        <w:r w:rsidR="00387377">
          <w:rPr>
            <w:noProof/>
            <w:webHidden/>
          </w:rPr>
          <w:tab/>
        </w:r>
        <w:r w:rsidR="00387377">
          <w:rPr>
            <w:noProof/>
            <w:webHidden/>
          </w:rPr>
          <w:fldChar w:fldCharType="begin"/>
        </w:r>
        <w:r w:rsidR="00387377">
          <w:rPr>
            <w:noProof/>
            <w:webHidden/>
          </w:rPr>
          <w:instrText xml:space="preserve"> PAGEREF _Toc507840465 \h </w:instrText>
        </w:r>
        <w:r w:rsidR="00387377">
          <w:rPr>
            <w:noProof/>
            <w:webHidden/>
          </w:rPr>
        </w:r>
        <w:r w:rsidR="00387377">
          <w:rPr>
            <w:noProof/>
            <w:webHidden/>
          </w:rPr>
          <w:fldChar w:fldCharType="separate"/>
        </w:r>
        <w:r w:rsidR="00387377">
          <w:rPr>
            <w:noProof/>
            <w:webHidden/>
          </w:rPr>
          <w:t>69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6" w:history="1">
        <w:r w:rsidR="00387377" w:rsidRPr="00AA1637">
          <w:rPr>
            <w:rStyle w:val="Collegamentoipertestuale"/>
            <w:noProof/>
          </w:rPr>
          <w:t>3.4.14</w:t>
        </w:r>
        <w:r w:rsidR="00387377">
          <w:rPr>
            <w:rFonts w:cstheme="minorBidi"/>
            <w:noProof/>
          </w:rPr>
          <w:tab/>
        </w:r>
        <w:r w:rsidR="00387377" w:rsidRPr="00AA1637">
          <w:rPr>
            <w:rStyle w:val="Collegamentoipertestuale"/>
            <w:noProof/>
          </w:rPr>
          <w:t>UC_13 Gestione foto camera</w:t>
        </w:r>
        <w:r w:rsidR="00387377">
          <w:rPr>
            <w:noProof/>
            <w:webHidden/>
          </w:rPr>
          <w:tab/>
        </w:r>
        <w:r w:rsidR="00387377">
          <w:rPr>
            <w:noProof/>
            <w:webHidden/>
          </w:rPr>
          <w:fldChar w:fldCharType="begin"/>
        </w:r>
        <w:r w:rsidR="00387377">
          <w:rPr>
            <w:noProof/>
            <w:webHidden/>
          </w:rPr>
          <w:instrText xml:space="preserve"> PAGEREF _Toc507840466 \h </w:instrText>
        </w:r>
        <w:r w:rsidR="00387377">
          <w:rPr>
            <w:noProof/>
            <w:webHidden/>
          </w:rPr>
        </w:r>
        <w:r w:rsidR="00387377">
          <w:rPr>
            <w:noProof/>
            <w:webHidden/>
          </w:rPr>
          <w:fldChar w:fldCharType="separate"/>
        </w:r>
        <w:r w:rsidR="00387377">
          <w:rPr>
            <w:noProof/>
            <w:webHidden/>
          </w:rPr>
          <w:t>77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7" w:history="1">
        <w:r w:rsidR="00387377" w:rsidRPr="00AA1637">
          <w:rPr>
            <w:rStyle w:val="Collegamentoipertestuale"/>
            <w:noProof/>
          </w:rPr>
          <w:t>3.4.15</w:t>
        </w:r>
        <w:r w:rsidR="00387377">
          <w:rPr>
            <w:rFonts w:cstheme="minorBidi"/>
            <w:noProof/>
          </w:rPr>
          <w:tab/>
        </w:r>
        <w:r w:rsidR="00387377" w:rsidRPr="00AA1637">
          <w:rPr>
            <w:rStyle w:val="Collegamentoipertestuale"/>
            <w:noProof/>
          </w:rPr>
          <w:t>UC_14 Gestione tariffe</w:t>
        </w:r>
        <w:r w:rsidR="00387377">
          <w:rPr>
            <w:noProof/>
            <w:webHidden/>
          </w:rPr>
          <w:tab/>
        </w:r>
        <w:r w:rsidR="00387377">
          <w:rPr>
            <w:noProof/>
            <w:webHidden/>
          </w:rPr>
          <w:fldChar w:fldCharType="begin"/>
        </w:r>
        <w:r w:rsidR="00387377">
          <w:rPr>
            <w:noProof/>
            <w:webHidden/>
          </w:rPr>
          <w:instrText xml:space="preserve"> PAGEREF _Toc507840467 \h </w:instrText>
        </w:r>
        <w:r w:rsidR="00387377">
          <w:rPr>
            <w:noProof/>
            <w:webHidden/>
          </w:rPr>
        </w:r>
        <w:r w:rsidR="00387377">
          <w:rPr>
            <w:noProof/>
            <w:webHidden/>
          </w:rPr>
          <w:fldChar w:fldCharType="separate"/>
        </w:r>
        <w:r w:rsidR="00387377">
          <w:rPr>
            <w:noProof/>
            <w:webHidden/>
          </w:rPr>
          <w:t>79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8" w:history="1">
        <w:r w:rsidR="00387377" w:rsidRPr="00AA1637">
          <w:rPr>
            <w:rStyle w:val="Collegamentoipertestuale"/>
            <w:noProof/>
          </w:rPr>
          <w:t>3.4.16</w:t>
        </w:r>
        <w:r w:rsidR="00387377">
          <w:rPr>
            <w:rFonts w:cstheme="minorBidi"/>
            <w:noProof/>
          </w:rPr>
          <w:tab/>
        </w:r>
        <w:r w:rsidR="00387377" w:rsidRPr="00AA1637">
          <w:rPr>
            <w:rStyle w:val="Collegamentoipertestuale"/>
            <w:noProof/>
          </w:rPr>
          <w:t>UC_15 Gestione restrizioni</w:t>
        </w:r>
        <w:r w:rsidR="00387377">
          <w:rPr>
            <w:noProof/>
            <w:webHidden/>
          </w:rPr>
          <w:tab/>
        </w:r>
        <w:r w:rsidR="00387377">
          <w:rPr>
            <w:noProof/>
            <w:webHidden/>
          </w:rPr>
          <w:fldChar w:fldCharType="begin"/>
        </w:r>
        <w:r w:rsidR="00387377">
          <w:rPr>
            <w:noProof/>
            <w:webHidden/>
          </w:rPr>
          <w:instrText xml:space="preserve"> PAGEREF _Toc507840468 \h </w:instrText>
        </w:r>
        <w:r w:rsidR="00387377">
          <w:rPr>
            <w:noProof/>
            <w:webHidden/>
          </w:rPr>
        </w:r>
        <w:r w:rsidR="00387377">
          <w:rPr>
            <w:noProof/>
            <w:webHidden/>
          </w:rPr>
          <w:fldChar w:fldCharType="separate"/>
        </w:r>
        <w:r w:rsidR="00387377">
          <w:rPr>
            <w:noProof/>
            <w:webHidden/>
          </w:rPr>
          <w:t>81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69" w:history="1">
        <w:r w:rsidR="00387377" w:rsidRPr="00AA1637">
          <w:rPr>
            <w:rStyle w:val="Collegamentoipertestuale"/>
            <w:noProof/>
          </w:rPr>
          <w:t>3.4.17</w:t>
        </w:r>
        <w:r w:rsidR="00387377">
          <w:rPr>
            <w:rFonts w:cstheme="minorBidi"/>
            <w:noProof/>
          </w:rPr>
          <w:tab/>
        </w:r>
        <w:r w:rsidR="00387377" w:rsidRPr="00AA1637">
          <w:rPr>
            <w:rStyle w:val="Collegamentoipertestuale"/>
            <w:noProof/>
          </w:rPr>
          <w:t>UC_16 Gestione apertura e chiusura camere</w:t>
        </w:r>
        <w:r w:rsidR="00387377">
          <w:rPr>
            <w:noProof/>
            <w:webHidden/>
          </w:rPr>
          <w:tab/>
        </w:r>
        <w:r w:rsidR="00387377">
          <w:rPr>
            <w:noProof/>
            <w:webHidden/>
          </w:rPr>
          <w:fldChar w:fldCharType="begin"/>
        </w:r>
        <w:r w:rsidR="00387377">
          <w:rPr>
            <w:noProof/>
            <w:webHidden/>
          </w:rPr>
          <w:instrText xml:space="preserve"> PAGEREF _Toc507840469 \h </w:instrText>
        </w:r>
        <w:r w:rsidR="00387377">
          <w:rPr>
            <w:noProof/>
            <w:webHidden/>
          </w:rPr>
        </w:r>
        <w:r w:rsidR="00387377">
          <w:rPr>
            <w:noProof/>
            <w:webHidden/>
          </w:rPr>
          <w:fldChar w:fldCharType="separate"/>
        </w:r>
        <w:r w:rsidR="00387377">
          <w:rPr>
            <w:noProof/>
            <w:webHidden/>
          </w:rPr>
          <w:t>83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0" w:history="1">
        <w:r w:rsidR="00387377" w:rsidRPr="00AA1637">
          <w:rPr>
            <w:rStyle w:val="Collegamentoipertestuale"/>
            <w:noProof/>
          </w:rPr>
          <w:t>3.4.18</w:t>
        </w:r>
        <w:r w:rsidR="00387377">
          <w:rPr>
            <w:rFonts w:cstheme="minorBidi"/>
            <w:noProof/>
          </w:rPr>
          <w:tab/>
        </w:r>
        <w:r w:rsidR="00387377" w:rsidRPr="00AA1637">
          <w:rPr>
            <w:rStyle w:val="Collegamentoipertestuale"/>
            <w:noProof/>
          </w:rPr>
          <w:t>UC_17 Gestione condizioni di cancellazione</w:t>
        </w:r>
        <w:r w:rsidR="00387377">
          <w:rPr>
            <w:noProof/>
            <w:webHidden/>
          </w:rPr>
          <w:tab/>
        </w:r>
        <w:r w:rsidR="00387377">
          <w:rPr>
            <w:noProof/>
            <w:webHidden/>
          </w:rPr>
          <w:fldChar w:fldCharType="begin"/>
        </w:r>
        <w:r w:rsidR="00387377">
          <w:rPr>
            <w:noProof/>
            <w:webHidden/>
          </w:rPr>
          <w:instrText xml:space="preserve"> PAGEREF _Toc507840470 \h </w:instrText>
        </w:r>
        <w:r w:rsidR="00387377">
          <w:rPr>
            <w:noProof/>
            <w:webHidden/>
          </w:rPr>
        </w:r>
        <w:r w:rsidR="00387377">
          <w:rPr>
            <w:noProof/>
            <w:webHidden/>
          </w:rPr>
          <w:fldChar w:fldCharType="separate"/>
        </w:r>
        <w:r w:rsidR="00387377">
          <w:rPr>
            <w:noProof/>
            <w:webHidden/>
          </w:rPr>
          <w:t>85</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1" w:history="1">
        <w:r w:rsidR="00387377" w:rsidRPr="00AA1637">
          <w:rPr>
            <w:rStyle w:val="Collegamentoipertestuale"/>
            <w:noProof/>
          </w:rPr>
          <w:t>3.4.19</w:t>
        </w:r>
        <w:r w:rsidR="00387377">
          <w:rPr>
            <w:rFonts w:cstheme="minorBidi"/>
            <w:noProof/>
          </w:rPr>
          <w:tab/>
        </w:r>
        <w:r w:rsidR="00387377" w:rsidRPr="00AA1637">
          <w:rPr>
            <w:rStyle w:val="Collegamentoipertestuale"/>
            <w:noProof/>
          </w:rPr>
          <w:t>UC_18 Gestione condizioni di pagamento</w:t>
        </w:r>
        <w:r w:rsidR="00387377">
          <w:rPr>
            <w:noProof/>
            <w:webHidden/>
          </w:rPr>
          <w:tab/>
        </w:r>
        <w:r w:rsidR="00387377">
          <w:rPr>
            <w:noProof/>
            <w:webHidden/>
          </w:rPr>
          <w:fldChar w:fldCharType="begin"/>
        </w:r>
        <w:r w:rsidR="00387377">
          <w:rPr>
            <w:noProof/>
            <w:webHidden/>
          </w:rPr>
          <w:instrText xml:space="preserve"> PAGEREF _Toc507840471 \h </w:instrText>
        </w:r>
        <w:r w:rsidR="00387377">
          <w:rPr>
            <w:noProof/>
            <w:webHidden/>
          </w:rPr>
        </w:r>
        <w:r w:rsidR="00387377">
          <w:rPr>
            <w:noProof/>
            <w:webHidden/>
          </w:rPr>
          <w:fldChar w:fldCharType="separate"/>
        </w:r>
        <w:r w:rsidR="00387377">
          <w:rPr>
            <w:noProof/>
            <w:webHidden/>
          </w:rPr>
          <w:t>87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2" w:history="1">
        <w:r w:rsidR="00387377" w:rsidRPr="00AA1637">
          <w:rPr>
            <w:rStyle w:val="Collegamentoipertestuale"/>
            <w:noProof/>
          </w:rPr>
          <w:t>3.4.20</w:t>
        </w:r>
        <w:r w:rsidR="00387377">
          <w:rPr>
            <w:rFonts w:cstheme="minorBidi"/>
            <w:noProof/>
          </w:rPr>
          <w:tab/>
        </w:r>
        <w:r w:rsidR="00387377" w:rsidRPr="00AA1637">
          <w:rPr>
            <w:rStyle w:val="Collegamentoipertestuale"/>
            <w:noProof/>
          </w:rPr>
          <w:t>UC_19 Gestione altre condizioni</w:t>
        </w:r>
        <w:r w:rsidR="00387377">
          <w:rPr>
            <w:noProof/>
            <w:webHidden/>
          </w:rPr>
          <w:tab/>
        </w:r>
        <w:r w:rsidR="00387377">
          <w:rPr>
            <w:noProof/>
            <w:webHidden/>
          </w:rPr>
          <w:fldChar w:fldCharType="begin"/>
        </w:r>
        <w:r w:rsidR="00387377">
          <w:rPr>
            <w:noProof/>
            <w:webHidden/>
          </w:rPr>
          <w:instrText xml:space="preserve"> PAGEREF _Toc507840472 \h </w:instrText>
        </w:r>
        <w:r w:rsidR="00387377">
          <w:rPr>
            <w:noProof/>
            <w:webHidden/>
          </w:rPr>
        </w:r>
        <w:r w:rsidR="00387377">
          <w:rPr>
            <w:noProof/>
            <w:webHidden/>
          </w:rPr>
          <w:fldChar w:fldCharType="separate"/>
        </w:r>
        <w:r w:rsidR="00387377">
          <w:rPr>
            <w:noProof/>
            <w:webHidden/>
          </w:rPr>
          <w:t>89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3" w:history="1">
        <w:r w:rsidR="00387377" w:rsidRPr="00AA1637">
          <w:rPr>
            <w:rStyle w:val="Collegamentoipertestuale"/>
            <w:noProof/>
          </w:rPr>
          <w:t>3.4.21</w:t>
        </w:r>
        <w:r w:rsidR="00387377">
          <w:rPr>
            <w:rFonts w:cstheme="minorBidi"/>
            <w:noProof/>
          </w:rPr>
          <w:tab/>
        </w:r>
        <w:r w:rsidR="00387377" w:rsidRPr="00AA1637">
          <w:rPr>
            <w:rStyle w:val="Collegamentoipertestuale"/>
            <w:noProof/>
          </w:rPr>
          <w:t>UC_20 Gestione costi aggiuntivi</w:t>
        </w:r>
        <w:r w:rsidR="00387377">
          <w:rPr>
            <w:noProof/>
            <w:webHidden/>
          </w:rPr>
          <w:tab/>
        </w:r>
        <w:r w:rsidR="00387377">
          <w:rPr>
            <w:noProof/>
            <w:webHidden/>
          </w:rPr>
          <w:fldChar w:fldCharType="begin"/>
        </w:r>
        <w:r w:rsidR="00387377">
          <w:rPr>
            <w:noProof/>
            <w:webHidden/>
          </w:rPr>
          <w:instrText xml:space="preserve"> PAGEREF _Toc507840473 \h </w:instrText>
        </w:r>
        <w:r w:rsidR="00387377">
          <w:rPr>
            <w:noProof/>
            <w:webHidden/>
          </w:rPr>
        </w:r>
        <w:r w:rsidR="00387377">
          <w:rPr>
            <w:noProof/>
            <w:webHidden/>
          </w:rPr>
          <w:fldChar w:fldCharType="separate"/>
        </w:r>
        <w:r w:rsidR="00387377">
          <w:rPr>
            <w:noProof/>
            <w:webHidden/>
          </w:rPr>
          <w:t>89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4" w:history="1">
        <w:r w:rsidR="00387377" w:rsidRPr="00AA1637">
          <w:rPr>
            <w:rStyle w:val="Collegamentoipertestuale"/>
            <w:noProof/>
          </w:rPr>
          <w:t>3.4.22</w:t>
        </w:r>
        <w:r w:rsidR="00387377">
          <w:rPr>
            <w:rFonts w:cstheme="minorBidi"/>
            <w:noProof/>
          </w:rPr>
          <w:tab/>
        </w:r>
        <w:r w:rsidR="00387377" w:rsidRPr="00AA1637">
          <w:rPr>
            <w:rStyle w:val="Collegamentoipertestuale"/>
            <w:noProof/>
          </w:rPr>
          <w:t>UC_21 Gestione delega struttura</w:t>
        </w:r>
        <w:r w:rsidR="00387377">
          <w:rPr>
            <w:noProof/>
            <w:webHidden/>
          </w:rPr>
          <w:tab/>
        </w:r>
        <w:r w:rsidR="00387377">
          <w:rPr>
            <w:noProof/>
            <w:webHidden/>
          </w:rPr>
          <w:fldChar w:fldCharType="begin"/>
        </w:r>
        <w:r w:rsidR="00387377">
          <w:rPr>
            <w:noProof/>
            <w:webHidden/>
          </w:rPr>
          <w:instrText xml:space="preserve"> PAGEREF _Toc507840474 \h </w:instrText>
        </w:r>
        <w:r w:rsidR="00387377">
          <w:rPr>
            <w:noProof/>
            <w:webHidden/>
          </w:rPr>
        </w:r>
        <w:r w:rsidR="00387377">
          <w:rPr>
            <w:noProof/>
            <w:webHidden/>
          </w:rPr>
          <w:fldChar w:fldCharType="separate"/>
        </w:r>
        <w:r w:rsidR="00387377">
          <w:rPr>
            <w:noProof/>
            <w:webHidden/>
          </w:rPr>
          <w:t>91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5" w:history="1">
        <w:r w:rsidR="00387377" w:rsidRPr="00AA1637">
          <w:rPr>
            <w:rStyle w:val="Collegamentoipertestuale"/>
            <w:noProof/>
          </w:rPr>
          <w:t>3.4.23</w:t>
        </w:r>
        <w:r w:rsidR="00387377">
          <w:rPr>
            <w:rFonts w:cstheme="minorBidi"/>
            <w:noProof/>
          </w:rPr>
          <w:tab/>
        </w:r>
        <w:r w:rsidR="00387377" w:rsidRPr="00AA1637">
          <w:rPr>
            <w:rStyle w:val="Collegamentoipertestuale"/>
            <w:noProof/>
          </w:rPr>
          <w:t>UC_22 Seleziona struttura</w:t>
        </w:r>
        <w:r w:rsidR="00387377">
          <w:rPr>
            <w:noProof/>
            <w:webHidden/>
          </w:rPr>
          <w:tab/>
        </w:r>
        <w:r w:rsidR="00387377">
          <w:rPr>
            <w:noProof/>
            <w:webHidden/>
          </w:rPr>
          <w:fldChar w:fldCharType="begin"/>
        </w:r>
        <w:r w:rsidR="00387377">
          <w:rPr>
            <w:noProof/>
            <w:webHidden/>
          </w:rPr>
          <w:instrText xml:space="preserve"> PAGEREF _Toc507840475 \h </w:instrText>
        </w:r>
        <w:r w:rsidR="00387377">
          <w:rPr>
            <w:noProof/>
            <w:webHidden/>
          </w:rPr>
        </w:r>
        <w:r w:rsidR="00387377">
          <w:rPr>
            <w:noProof/>
            <w:webHidden/>
          </w:rPr>
          <w:fldChar w:fldCharType="separate"/>
        </w:r>
        <w:r w:rsidR="00387377">
          <w:rPr>
            <w:noProof/>
            <w:webHidden/>
          </w:rPr>
          <w:t>93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6" w:history="1">
        <w:r w:rsidR="00387377" w:rsidRPr="00AA1637">
          <w:rPr>
            <w:rStyle w:val="Collegamentoipertestuale"/>
            <w:noProof/>
          </w:rPr>
          <w:t>3.4.24</w:t>
        </w:r>
        <w:r w:rsidR="00387377">
          <w:rPr>
            <w:rFonts w:cstheme="minorBidi"/>
            <w:noProof/>
          </w:rPr>
          <w:tab/>
        </w:r>
        <w:r w:rsidR="00387377" w:rsidRPr="00AA1637">
          <w:rPr>
            <w:rStyle w:val="Collegamentoipertestuale"/>
            <w:noProof/>
          </w:rPr>
          <w:t>UC_23 Trova offerte</w:t>
        </w:r>
        <w:r w:rsidR="00387377">
          <w:rPr>
            <w:noProof/>
            <w:webHidden/>
          </w:rPr>
          <w:tab/>
        </w:r>
        <w:r w:rsidR="00387377">
          <w:rPr>
            <w:noProof/>
            <w:webHidden/>
          </w:rPr>
          <w:fldChar w:fldCharType="begin"/>
        </w:r>
        <w:r w:rsidR="00387377">
          <w:rPr>
            <w:noProof/>
            <w:webHidden/>
          </w:rPr>
          <w:instrText xml:space="preserve"> PAGEREF _Toc507840476 \h </w:instrText>
        </w:r>
        <w:r w:rsidR="00387377">
          <w:rPr>
            <w:noProof/>
            <w:webHidden/>
          </w:rPr>
        </w:r>
        <w:r w:rsidR="00387377">
          <w:rPr>
            <w:noProof/>
            <w:webHidden/>
          </w:rPr>
          <w:fldChar w:fldCharType="separate"/>
        </w:r>
        <w:r w:rsidR="00387377">
          <w:rPr>
            <w:noProof/>
            <w:webHidden/>
          </w:rPr>
          <w:t>94</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7" w:history="1">
        <w:r w:rsidR="00387377" w:rsidRPr="00AA1637">
          <w:rPr>
            <w:rStyle w:val="Collegamentoipertestuale"/>
            <w:noProof/>
          </w:rPr>
          <w:t>3.4.25</w:t>
        </w:r>
        <w:r w:rsidR="00387377">
          <w:rPr>
            <w:rFonts w:cstheme="minorBidi"/>
            <w:noProof/>
          </w:rPr>
          <w:tab/>
        </w:r>
        <w:r w:rsidR="00387377" w:rsidRPr="00AA1637">
          <w:rPr>
            <w:rStyle w:val="Collegamentoipertestuale"/>
            <w:noProof/>
          </w:rPr>
          <w:t>UC_24 Gestione richieste di preventivo per l’utente business</w:t>
        </w:r>
        <w:r w:rsidR="00387377">
          <w:rPr>
            <w:noProof/>
            <w:webHidden/>
          </w:rPr>
          <w:tab/>
        </w:r>
        <w:r w:rsidR="00387377">
          <w:rPr>
            <w:noProof/>
            <w:webHidden/>
          </w:rPr>
          <w:fldChar w:fldCharType="begin"/>
        </w:r>
        <w:r w:rsidR="00387377">
          <w:rPr>
            <w:noProof/>
            <w:webHidden/>
          </w:rPr>
          <w:instrText xml:space="preserve"> PAGEREF _Toc507840477 \h </w:instrText>
        </w:r>
        <w:r w:rsidR="00387377">
          <w:rPr>
            <w:noProof/>
            <w:webHidden/>
          </w:rPr>
        </w:r>
        <w:r w:rsidR="00387377">
          <w:rPr>
            <w:noProof/>
            <w:webHidden/>
          </w:rPr>
          <w:fldChar w:fldCharType="separate"/>
        </w:r>
        <w:r w:rsidR="00387377">
          <w:rPr>
            <w:noProof/>
            <w:webHidden/>
          </w:rPr>
          <w:t>98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8" w:history="1">
        <w:r w:rsidR="00387377" w:rsidRPr="00AA1637">
          <w:rPr>
            <w:rStyle w:val="Collegamentoipertestuale"/>
            <w:noProof/>
          </w:rPr>
          <w:t>3.4.26</w:t>
        </w:r>
        <w:r w:rsidR="00387377">
          <w:rPr>
            <w:rFonts w:cstheme="minorBidi"/>
            <w:noProof/>
          </w:rPr>
          <w:tab/>
        </w:r>
        <w:r w:rsidR="00387377" w:rsidRPr="00AA1637">
          <w:rPr>
            <w:rStyle w:val="Collegamentoipertestuale"/>
            <w:noProof/>
          </w:rPr>
          <w:t>UC_25 Gestione richieste di preventivo per l’utente privato</w:t>
        </w:r>
        <w:r w:rsidR="00387377">
          <w:rPr>
            <w:noProof/>
            <w:webHidden/>
          </w:rPr>
          <w:tab/>
        </w:r>
        <w:r w:rsidR="00387377">
          <w:rPr>
            <w:noProof/>
            <w:webHidden/>
          </w:rPr>
          <w:fldChar w:fldCharType="begin"/>
        </w:r>
        <w:r w:rsidR="00387377">
          <w:rPr>
            <w:noProof/>
            <w:webHidden/>
          </w:rPr>
          <w:instrText xml:space="preserve"> PAGEREF _Toc507840478 \h </w:instrText>
        </w:r>
        <w:r w:rsidR="00387377">
          <w:rPr>
            <w:noProof/>
            <w:webHidden/>
          </w:rPr>
        </w:r>
        <w:r w:rsidR="00387377">
          <w:rPr>
            <w:noProof/>
            <w:webHidden/>
          </w:rPr>
          <w:fldChar w:fldCharType="separate"/>
        </w:r>
        <w:r w:rsidR="00387377">
          <w:rPr>
            <w:noProof/>
            <w:webHidden/>
          </w:rPr>
          <w:t>100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79" w:history="1">
        <w:r w:rsidR="00387377" w:rsidRPr="00AA1637">
          <w:rPr>
            <w:rStyle w:val="Collegamentoipertestuale"/>
            <w:noProof/>
          </w:rPr>
          <w:t>3.4.27</w:t>
        </w:r>
        <w:r w:rsidR="00387377">
          <w:rPr>
            <w:rFonts w:cstheme="minorBidi"/>
            <w:noProof/>
          </w:rPr>
          <w:tab/>
        </w:r>
        <w:r w:rsidR="00387377" w:rsidRPr="00AA1637">
          <w:rPr>
            <w:rStyle w:val="Collegamentoipertestuale"/>
            <w:noProof/>
          </w:rPr>
          <w:t>UC_26 Gestione prenotazioni per l’utente business</w:t>
        </w:r>
        <w:r w:rsidR="00387377">
          <w:rPr>
            <w:noProof/>
            <w:webHidden/>
          </w:rPr>
          <w:tab/>
        </w:r>
        <w:r w:rsidR="00387377">
          <w:rPr>
            <w:noProof/>
            <w:webHidden/>
          </w:rPr>
          <w:fldChar w:fldCharType="begin"/>
        </w:r>
        <w:r w:rsidR="00387377">
          <w:rPr>
            <w:noProof/>
            <w:webHidden/>
          </w:rPr>
          <w:instrText xml:space="preserve"> PAGEREF _Toc507840479 \h </w:instrText>
        </w:r>
        <w:r w:rsidR="00387377">
          <w:rPr>
            <w:noProof/>
            <w:webHidden/>
          </w:rPr>
        </w:r>
        <w:r w:rsidR="00387377">
          <w:rPr>
            <w:noProof/>
            <w:webHidden/>
          </w:rPr>
          <w:fldChar w:fldCharType="separate"/>
        </w:r>
        <w:r w:rsidR="00387377">
          <w:rPr>
            <w:noProof/>
            <w:webHidden/>
          </w:rPr>
          <w:t>102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0" w:history="1">
        <w:r w:rsidR="00387377" w:rsidRPr="00AA1637">
          <w:rPr>
            <w:rStyle w:val="Collegamentoipertestuale"/>
            <w:noProof/>
          </w:rPr>
          <w:t>3.4.28</w:t>
        </w:r>
        <w:r w:rsidR="00387377">
          <w:rPr>
            <w:rFonts w:cstheme="minorBidi"/>
            <w:noProof/>
          </w:rPr>
          <w:tab/>
        </w:r>
        <w:r w:rsidR="00387377" w:rsidRPr="00AA1637">
          <w:rPr>
            <w:rStyle w:val="Collegamentoipertestuale"/>
            <w:noProof/>
          </w:rPr>
          <w:t>UC_27 Gestione prenotazioni per l’utente privato</w:t>
        </w:r>
        <w:r w:rsidR="00387377">
          <w:rPr>
            <w:noProof/>
            <w:webHidden/>
          </w:rPr>
          <w:tab/>
        </w:r>
        <w:r w:rsidR="00387377">
          <w:rPr>
            <w:noProof/>
            <w:webHidden/>
          </w:rPr>
          <w:fldChar w:fldCharType="begin"/>
        </w:r>
        <w:r w:rsidR="00387377">
          <w:rPr>
            <w:noProof/>
            <w:webHidden/>
          </w:rPr>
          <w:instrText xml:space="preserve"> PAGEREF _Toc507840480 \h </w:instrText>
        </w:r>
        <w:r w:rsidR="00387377">
          <w:rPr>
            <w:noProof/>
            <w:webHidden/>
          </w:rPr>
        </w:r>
        <w:r w:rsidR="00387377">
          <w:rPr>
            <w:noProof/>
            <w:webHidden/>
          </w:rPr>
          <w:fldChar w:fldCharType="separate"/>
        </w:r>
        <w:r w:rsidR="00387377">
          <w:rPr>
            <w:noProof/>
            <w:webHidden/>
          </w:rPr>
          <w:t>104</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1" w:history="1">
        <w:r w:rsidR="00387377" w:rsidRPr="00AA1637">
          <w:rPr>
            <w:rStyle w:val="Collegamentoipertestuale"/>
            <w:noProof/>
          </w:rPr>
          <w:t>3.4.29</w:t>
        </w:r>
        <w:r w:rsidR="00387377">
          <w:rPr>
            <w:rFonts w:cstheme="minorBidi"/>
            <w:noProof/>
          </w:rPr>
          <w:tab/>
        </w:r>
        <w:r w:rsidR="00387377" w:rsidRPr="00AA1637">
          <w:rPr>
            <w:rStyle w:val="Collegamentoipertestuale"/>
            <w:noProof/>
          </w:rPr>
          <w:t>UC_28 Gestione promozioni per l’utente business</w:t>
        </w:r>
        <w:r w:rsidR="00387377">
          <w:rPr>
            <w:noProof/>
            <w:webHidden/>
          </w:rPr>
          <w:tab/>
        </w:r>
        <w:r w:rsidR="00387377">
          <w:rPr>
            <w:noProof/>
            <w:webHidden/>
          </w:rPr>
          <w:fldChar w:fldCharType="begin"/>
        </w:r>
        <w:r w:rsidR="00387377">
          <w:rPr>
            <w:noProof/>
            <w:webHidden/>
          </w:rPr>
          <w:instrText xml:space="preserve"> PAGEREF _Toc507840481 \h </w:instrText>
        </w:r>
        <w:r w:rsidR="00387377">
          <w:rPr>
            <w:noProof/>
            <w:webHidden/>
          </w:rPr>
        </w:r>
        <w:r w:rsidR="00387377">
          <w:rPr>
            <w:noProof/>
            <w:webHidden/>
          </w:rPr>
          <w:fldChar w:fldCharType="separate"/>
        </w:r>
        <w:r w:rsidR="00387377">
          <w:rPr>
            <w:noProof/>
            <w:webHidden/>
          </w:rPr>
          <w:t>106</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2" w:history="1">
        <w:r w:rsidR="00387377" w:rsidRPr="00AA1637">
          <w:rPr>
            <w:rStyle w:val="Collegamentoipertestuale"/>
            <w:noProof/>
          </w:rPr>
          <w:t>3.4.30</w:t>
        </w:r>
        <w:r w:rsidR="00387377">
          <w:rPr>
            <w:rFonts w:cstheme="minorBidi"/>
            <w:noProof/>
          </w:rPr>
          <w:tab/>
        </w:r>
        <w:r w:rsidR="00387377" w:rsidRPr="00AA1637">
          <w:rPr>
            <w:rStyle w:val="Collegamentoipertestuale"/>
            <w:noProof/>
          </w:rPr>
          <w:t>UC_29 Gestione promozioni per l’utente privato</w:t>
        </w:r>
        <w:r w:rsidR="00387377">
          <w:rPr>
            <w:noProof/>
            <w:webHidden/>
          </w:rPr>
          <w:tab/>
        </w:r>
        <w:r w:rsidR="00387377">
          <w:rPr>
            <w:noProof/>
            <w:webHidden/>
          </w:rPr>
          <w:fldChar w:fldCharType="begin"/>
        </w:r>
        <w:r w:rsidR="00387377">
          <w:rPr>
            <w:noProof/>
            <w:webHidden/>
          </w:rPr>
          <w:instrText xml:space="preserve"> PAGEREF _Toc507840482 \h </w:instrText>
        </w:r>
        <w:r w:rsidR="00387377">
          <w:rPr>
            <w:noProof/>
            <w:webHidden/>
          </w:rPr>
        </w:r>
        <w:r w:rsidR="00387377">
          <w:rPr>
            <w:noProof/>
            <w:webHidden/>
          </w:rPr>
          <w:fldChar w:fldCharType="separate"/>
        </w:r>
        <w:r w:rsidR="00387377">
          <w:rPr>
            <w:noProof/>
            <w:webHidden/>
          </w:rPr>
          <w:t>109</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3" w:history="1">
        <w:r w:rsidR="00387377" w:rsidRPr="00AA1637">
          <w:rPr>
            <w:rStyle w:val="Collegamentoipertestuale"/>
            <w:noProof/>
          </w:rPr>
          <w:t>3.4.31</w:t>
        </w:r>
        <w:r w:rsidR="00387377">
          <w:rPr>
            <w:rFonts w:cstheme="minorBidi"/>
            <w:noProof/>
          </w:rPr>
          <w:tab/>
        </w:r>
        <w:r w:rsidR="00387377" w:rsidRPr="00AA1637">
          <w:rPr>
            <w:rStyle w:val="Collegamentoipertestuale"/>
            <w:noProof/>
          </w:rPr>
          <w:t>UC_30 Gestione giudizi utente business</w:t>
        </w:r>
        <w:r w:rsidR="00387377">
          <w:rPr>
            <w:noProof/>
            <w:webHidden/>
          </w:rPr>
          <w:tab/>
        </w:r>
        <w:r w:rsidR="00387377">
          <w:rPr>
            <w:noProof/>
            <w:webHidden/>
          </w:rPr>
          <w:fldChar w:fldCharType="begin"/>
        </w:r>
        <w:r w:rsidR="00387377">
          <w:rPr>
            <w:noProof/>
            <w:webHidden/>
          </w:rPr>
          <w:instrText xml:space="preserve"> PAGEREF _Toc507840483 \h </w:instrText>
        </w:r>
        <w:r w:rsidR="00387377">
          <w:rPr>
            <w:noProof/>
            <w:webHidden/>
          </w:rPr>
        </w:r>
        <w:r w:rsidR="00387377">
          <w:rPr>
            <w:noProof/>
            <w:webHidden/>
          </w:rPr>
          <w:fldChar w:fldCharType="separate"/>
        </w:r>
        <w:r w:rsidR="00387377">
          <w:rPr>
            <w:noProof/>
            <w:webHidden/>
          </w:rPr>
          <w:t>112</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4" w:history="1">
        <w:r w:rsidR="00387377" w:rsidRPr="00AA1637">
          <w:rPr>
            <w:rStyle w:val="Collegamentoipertestuale"/>
            <w:noProof/>
          </w:rPr>
          <w:t>3.4.32</w:t>
        </w:r>
        <w:r w:rsidR="00387377">
          <w:rPr>
            <w:rFonts w:cstheme="minorBidi"/>
            <w:noProof/>
          </w:rPr>
          <w:tab/>
        </w:r>
        <w:r w:rsidR="00387377" w:rsidRPr="00AA1637">
          <w:rPr>
            <w:rStyle w:val="Collegamentoipertestuale"/>
            <w:noProof/>
          </w:rPr>
          <w:t>UC_31 Gestione giudizi utente privato</w:t>
        </w:r>
        <w:r w:rsidR="00387377">
          <w:rPr>
            <w:noProof/>
            <w:webHidden/>
          </w:rPr>
          <w:tab/>
        </w:r>
        <w:r w:rsidR="00387377">
          <w:rPr>
            <w:noProof/>
            <w:webHidden/>
          </w:rPr>
          <w:fldChar w:fldCharType="begin"/>
        </w:r>
        <w:r w:rsidR="00387377">
          <w:rPr>
            <w:noProof/>
            <w:webHidden/>
          </w:rPr>
          <w:instrText xml:space="preserve"> PAGEREF _Toc507840484 \h </w:instrText>
        </w:r>
        <w:r w:rsidR="00387377">
          <w:rPr>
            <w:noProof/>
            <w:webHidden/>
          </w:rPr>
        </w:r>
        <w:r w:rsidR="00387377">
          <w:rPr>
            <w:noProof/>
            <w:webHidden/>
          </w:rPr>
          <w:fldChar w:fldCharType="separate"/>
        </w:r>
        <w:r w:rsidR="00387377">
          <w:rPr>
            <w:noProof/>
            <w:webHidden/>
          </w:rPr>
          <w:t>114</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5" w:history="1">
        <w:r w:rsidR="00387377" w:rsidRPr="00AA1637">
          <w:rPr>
            <w:rStyle w:val="Collegamentoipertestuale"/>
            <w:noProof/>
          </w:rPr>
          <w:t>3.4.33</w:t>
        </w:r>
        <w:r w:rsidR="00387377">
          <w:rPr>
            <w:rFonts w:cstheme="minorBidi"/>
            <w:noProof/>
          </w:rPr>
          <w:tab/>
        </w:r>
        <w:r w:rsidR="00387377" w:rsidRPr="00AA1637">
          <w:rPr>
            <w:rStyle w:val="Collegamentoipertestuale"/>
            <w:noProof/>
          </w:rPr>
          <w:t>UC_32 Visualizza prenotazioni e arrivo nello stesso giorno</w:t>
        </w:r>
        <w:r w:rsidR="00387377">
          <w:rPr>
            <w:noProof/>
            <w:webHidden/>
          </w:rPr>
          <w:tab/>
        </w:r>
        <w:r w:rsidR="00387377">
          <w:rPr>
            <w:noProof/>
            <w:webHidden/>
          </w:rPr>
          <w:fldChar w:fldCharType="begin"/>
        </w:r>
        <w:r w:rsidR="00387377">
          <w:rPr>
            <w:noProof/>
            <w:webHidden/>
          </w:rPr>
          <w:instrText xml:space="preserve"> PAGEREF _Toc507840485 \h </w:instrText>
        </w:r>
        <w:r w:rsidR="00387377">
          <w:rPr>
            <w:noProof/>
            <w:webHidden/>
          </w:rPr>
        </w:r>
        <w:r w:rsidR="00387377">
          <w:rPr>
            <w:noProof/>
            <w:webHidden/>
          </w:rPr>
          <w:fldChar w:fldCharType="separate"/>
        </w:r>
        <w:r w:rsidR="00387377">
          <w:rPr>
            <w:noProof/>
            <w:webHidden/>
          </w:rPr>
          <w:t>116</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6" w:history="1">
        <w:r w:rsidR="00387377" w:rsidRPr="00AA1637">
          <w:rPr>
            <w:rStyle w:val="Collegamentoipertestuale"/>
            <w:noProof/>
          </w:rPr>
          <w:t>3.4.34</w:t>
        </w:r>
        <w:r w:rsidR="00387377">
          <w:rPr>
            <w:rFonts w:cstheme="minorBidi"/>
            <w:noProof/>
          </w:rPr>
          <w:tab/>
        </w:r>
        <w:r w:rsidR="00387377" w:rsidRPr="00AA1637">
          <w:rPr>
            <w:rStyle w:val="Collegamentoipertestuale"/>
            <w:noProof/>
          </w:rPr>
          <w:t>UC_33 Visualizza Partenze</w:t>
        </w:r>
        <w:r w:rsidR="00387377">
          <w:rPr>
            <w:noProof/>
            <w:webHidden/>
          </w:rPr>
          <w:tab/>
        </w:r>
        <w:r w:rsidR="00387377">
          <w:rPr>
            <w:noProof/>
            <w:webHidden/>
          </w:rPr>
          <w:fldChar w:fldCharType="begin"/>
        </w:r>
        <w:r w:rsidR="00387377">
          <w:rPr>
            <w:noProof/>
            <w:webHidden/>
          </w:rPr>
          <w:instrText xml:space="preserve"> PAGEREF _Toc507840486 \h </w:instrText>
        </w:r>
        <w:r w:rsidR="00387377">
          <w:rPr>
            <w:noProof/>
            <w:webHidden/>
          </w:rPr>
        </w:r>
        <w:r w:rsidR="00387377">
          <w:rPr>
            <w:noProof/>
            <w:webHidden/>
          </w:rPr>
          <w:fldChar w:fldCharType="separate"/>
        </w:r>
        <w:r w:rsidR="00387377">
          <w:rPr>
            <w:noProof/>
            <w:webHidden/>
          </w:rPr>
          <w:t>116</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7" w:history="1">
        <w:r w:rsidR="00387377" w:rsidRPr="00AA1637">
          <w:rPr>
            <w:rStyle w:val="Collegamentoipertestuale"/>
            <w:noProof/>
          </w:rPr>
          <w:t>3.4.35</w:t>
        </w:r>
        <w:r w:rsidR="00387377">
          <w:rPr>
            <w:rFonts w:cstheme="minorBidi"/>
            <w:noProof/>
          </w:rPr>
          <w:tab/>
        </w:r>
        <w:r w:rsidR="00387377" w:rsidRPr="00AA1637">
          <w:rPr>
            <w:rStyle w:val="Collegamentoipertestuale"/>
            <w:noProof/>
          </w:rPr>
          <w:t>UC_34 Visualizza Arrivi</w:t>
        </w:r>
        <w:r w:rsidR="00387377">
          <w:rPr>
            <w:noProof/>
            <w:webHidden/>
          </w:rPr>
          <w:tab/>
        </w:r>
        <w:r w:rsidR="00387377">
          <w:rPr>
            <w:noProof/>
            <w:webHidden/>
          </w:rPr>
          <w:fldChar w:fldCharType="begin"/>
        </w:r>
        <w:r w:rsidR="00387377">
          <w:rPr>
            <w:noProof/>
            <w:webHidden/>
          </w:rPr>
          <w:instrText xml:space="preserve"> PAGEREF _Toc507840487 \h </w:instrText>
        </w:r>
        <w:r w:rsidR="00387377">
          <w:rPr>
            <w:noProof/>
            <w:webHidden/>
          </w:rPr>
        </w:r>
        <w:r w:rsidR="00387377">
          <w:rPr>
            <w:noProof/>
            <w:webHidden/>
          </w:rPr>
          <w:fldChar w:fldCharType="separate"/>
        </w:r>
        <w:r w:rsidR="00387377">
          <w:rPr>
            <w:noProof/>
            <w:webHidden/>
          </w:rPr>
          <w:t>117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8" w:history="1">
        <w:r w:rsidR="00387377" w:rsidRPr="00AA1637">
          <w:rPr>
            <w:rStyle w:val="Collegamentoipertestuale"/>
            <w:noProof/>
          </w:rPr>
          <w:t>3.4.36</w:t>
        </w:r>
        <w:r w:rsidR="00387377">
          <w:rPr>
            <w:rFonts w:cstheme="minorBidi"/>
            <w:noProof/>
          </w:rPr>
          <w:tab/>
        </w:r>
        <w:r w:rsidR="00387377" w:rsidRPr="00AA1637">
          <w:rPr>
            <w:rStyle w:val="Collegamentoipertestuale"/>
            <w:noProof/>
          </w:rPr>
          <w:t>UC_35 Visualizzazione calendario</w:t>
        </w:r>
        <w:r w:rsidR="00387377">
          <w:rPr>
            <w:noProof/>
            <w:webHidden/>
          </w:rPr>
          <w:tab/>
        </w:r>
        <w:r w:rsidR="00387377">
          <w:rPr>
            <w:noProof/>
            <w:webHidden/>
          </w:rPr>
          <w:fldChar w:fldCharType="begin"/>
        </w:r>
        <w:r w:rsidR="00387377">
          <w:rPr>
            <w:noProof/>
            <w:webHidden/>
          </w:rPr>
          <w:instrText xml:space="preserve"> PAGEREF _Toc507840488 \h </w:instrText>
        </w:r>
        <w:r w:rsidR="00387377">
          <w:rPr>
            <w:noProof/>
            <w:webHidden/>
          </w:rPr>
        </w:r>
        <w:r w:rsidR="00387377">
          <w:rPr>
            <w:noProof/>
            <w:webHidden/>
          </w:rPr>
          <w:fldChar w:fldCharType="separate"/>
        </w:r>
        <w:r w:rsidR="00387377">
          <w:rPr>
            <w:noProof/>
            <w:webHidden/>
          </w:rPr>
          <w:t>117</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89" w:history="1">
        <w:r w:rsidR="00387377" w:rsidRPr="00AA1637">
          <w:rPr>
            <w:rStyle w:val="Collegamentoipertestuale"/>
            <w:noProof/>
          </w:rPr>
          <w:t>3.4.37</w:t>
        </w:r>
        <w:r w:rsidR="00387377">
          <w:rPr>
            <w:rFonts w:cstheme="minorBidi"/>
            <w:noProof/>
          </w:rPr>
          <w:tab/>
        </w:r>
        <w:r w:rsidR="00387377" w:rsidRPr="00AA1637">
          <w:rPr>
            <w:rStyle w:val="Collegamentoipertestuale"/>
            <w:noProof/>
          </w:rPr>
          <w:t>UC_36 Visualizzazione date al completo</w:t>
        </w:r>
        <w:r w:rsidR="00387377">
          <w:rPr>
            <w:noProof/>
            <w:webHidden/>
          </w:rPr>
          <w:tab/>
        </w:r>
        <w:r w:rsidR="00387377">
          <w:rPr>
            <w:noProof/>
            <w:webHidden/>
          </w:rPr>
          <w:fldChar w:fldCharType="begin"/>
        </w:r>
        <w:r w:rsidR="00387377">
          <w:rPr>
            <w:noProof/>
            <w:webHidden/>
          </w:rPr>
          <w:instrText xml:space="preserve"> PAGEREF _Toc507840489 \h </w:instrText>
        </w:r>
        <w:r w:rsidR="00387377">
          <w:rPr>
            <w:noProof/>
            <w:webHidden/>
          </w:rPr>
        </w:r>
        <w:r w:rsidR="00387377">
          <w:rPr>
            <w:noProof/>
            <w:webHidden/>
          </w:rPr>
          <w:fldChar w:fldCharType="separate"/>
        </w:r>
        <w:r w:rsidR="00387377">
          <w:rPr>
            <w:noProof/>
            <w:webHidden/>
          </w:rPr>
          <w:t>118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0" w:history="1">
        <w:r w:rsidR="00387377" w:rsidRPr="00AA1637">
          <w:rPr>
            <w:rStyle w:val="Collegamentoipertestuale"/>
            <w:noProof/>
            <w:highlight w:val="cyan"/>
          </w:rPr>
          <w:t>3.4.38</w:t>
        </w:r>
        <w:r w:rsidR="00387377">
          <w:rPr>
            <w:rFonts w:cstheme="minorBidi"/>
            <w:noProof/>
          </w:rPr>
          <w:tab/>
        </w:r>
        <w:r w:rsidR="00387377" w:rsidRPr="00AA1637">
          <w:rPr>
            <w:rStyle w:val="Collegamentoipertestuale"/>
            <w:noProof/>
            <w:highlight w:val="cyan"/>
          </w:rPr>
          <w:t>UC_37 Gestione foto profilo struttura</w:t>
        </w:r>
        <w:r w:rsidR="00387377">
          <w:rPr>
            <w:noProof/>
            <w:webHidden/>
          </w:rPr>
          <w:tab/>
        </w:r>
        <w:r w:rsidR="00387377">
          <w:rPr>
            <w:noProof/>
            <w:webHidden/>
          </w:rPr>
          <w:fldChar w:fldCharType="begin"/>
        </w:r>
        <w:r w:rsidR="00387377">
          <w:rPr>
            <w:noProof/>
            <w:webHidden/>
          </w:rPr>
          <w:instrText xml:space="preserve"> PAGEREF _Toc507840490 \h </w:instrText>
        </w:r>
        <w:r w:rsidR="00387377">
          <w:rPr>
            <w:noProof/>
            <w:webHidden/>
          </w:rPr>
        </w:r>
        <w:r w:rsidR="00387377">
          <w:rPr>
            <w:noProof/>
            <w:webHidden/>
          </w:rPr>
          <w:fldChar w:fldCharType="separate"/>
        </w:r>
        <w:r w:rsidR="00387377">
          <w:rPr>
            <w:noProof/>
            <w:webHidden/>
          </w:rPr>
          <w:t>118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1" w:history="1">
        <w:r w:rsidR="00387377" w:rsidRPr="00AA1637">
          <w:rPr>
            <w:rStyle w:val="Collegamentoipertestuale"/>
            <w:noProof/>
            <w:highlight w:val="cyan"/>
          </w:rPr>
          <w:t>3.4.39</w:t>
        </w:r>
        <w:r w:rsidR="00387377">
          <w:rPr>
            <w:rFonts w:cstheme="minorBidi"/>
            <w:noProof/>
          </w:rPr>
          <w:tab/>
        </w:r>
        <w:r w:rsidR="00387377" w:rsidRPr="00AA1637">
          <w:rPr>
            <w:rStyle w:val="Collegamentoipertestuale"/>
            <w:noProof/>
            <w:highlight w:val="cyan"/>
          </w:rPr>
          <w:t>UC_38 Gestione Messaggio personale</w:t>
        </w:r>
        <w:r w:rsidR="00387377">
          <w:rPr>
            <w:noProof/>
            <w:webHidden/>
          </w:rPr>
          <w:tab/>
        </w:r>
        <w:r w:rsidR="00387377">
          <w:rPr>
            <w:noProof/>
            <w:webHidden/>
          </w:rPr>
          <w:fldChar w:fldCharType="begin"/>
        </w:r>
        <w:r w:rsidR="00387377">
          <w:rPr>
            <w:noProof/>
            <w:webHidden/>
          </w:rPr>
          <w:instrText xml:space="preserve"> PAGEREF _Toc507840491 \h </w:instrText>
        </w:r>
        <w:r w:rsidR="00387377">
          <w:rPr>
            <w:noProof/>
            <w:webHidden/>
          </w:rPr>
        </w:r>
        <w:r w:rsidR="00387377">
          <w:rPr>
            <w:noProof/>
            <w:webHidden/>
          </w:rPr>
          <w:fldChar w:fldCharType="separate"/>
        </w:r>
        <w:r w:rsidR="00387377">
          <w:rPr>
            <w:noProof/>
            <w:webHidden/>
          </w:rPr>
          <w:t>120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2" w:history="1">
        <w:r w:rsidR="00387377" w:rsidRPr="00AA1637">
          <w:rPr>
            <w:rStyle w:val="Collegamentoipertestuale"/>
            <w:noProof/>
            <w:highlight w:val="cyan"/>
          </w:rPr>
          <w:t>3.4.40</w:t>
        </w:r>
        <w:r w:rsidR="00387377">
          <w:rPr>
            <w:rFonts w:cstheme="minorBidi"/>
            <w:noProof/>
          </w:rPr>
          <w:tab/>
        </w:r>
        <w:r w:rsidR="00387377" w:rsidRPr="00AA1637">
          <w:rPr>
            <w:rStyle w:val="Collegamentoipertestuale"/>
            <w:noProof/>
            <w:highlight w:val="cyan"/>
          </w:rPr>
          <w:t>UC_39 Gestione preferenze messaggi</w:t>
        </w:r>
        <w:r w:rsidR="00387377">
          <w:rPr>
            <w:noProof/>
            <w:webHidden/>
          </w:rPr>
          <w:tab/>
        </w:r>
        <w:r w:rsidR="00387377">
          <w:rPr>
            <w:noProof/>
            <w:webHidden/>
          </w:rPr>
          <w:fldChar w:fldCharType="begin"/>
        </w:r>
        <w:r w:rsidR="00387377">
          <w:rPr>
            <w:noProof/>
            <w:webHidden/>
          </w:rPr>
          <w:instrText xml:space="preserve"> PAGEREF _Toc507840492 \h </w:instrText>
        </w:r>
        <w:r w:rsidR="00387377">
          <w:rPr>
            <w:noProof/>
            <w:webHidden/>
          </w:rPr>
        </w:r>
        <w:r w:rsidR="00387377">
          <w:rPr>
            <w:noProof/>
            <w:webHidden/>
          </w:rPr>
          <w:fldChar w:fldCharType="separate"/>
        </w:r>
        <w:r w:rsidR="00387377">
          <w:rPr>
            <w:noProof/>
            <w:webHidden/>
          </w:rPr>
          <w:t>121</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3" w:history="1">
        <w:r w:rsidR="00387377" w:rsidRPr="00AA1637">
          <w:rPr>
            <w:rStyle w:val="Collegamentoipertestuale"/>
            <w:noProof/>
            <w:highlight w:val="cyan"/>
          </w:rPr>
          <w:t>3.4.41</w:t>
        </w:r>
        <w:r w:rsidR="00387377">
          <w:rPr>
            <w:rFonts w:cstheme="minorBidi"/>
            <w:noProof/>
          </w:rPr>
          <w:tab/>
        </w:r>
        <w:r w:rsidR="00387377" w:rsidRPr="00AA1637">
          <w:rPr>
            <w:rStyle w:val="Collegamentoipertestuale"/>
            <w:noProof/>
            <w:highlight w:val="cyan"/>
          </w:rPr>
          <w:t>UC_40 Visualizzazione notifiche</w:t>
        </w:r>
        <w:r w:rsidR="00387377">
          <w:rPr>
            <w:noProof/>
            <w:webHidden/>
          </w:rPr>
          <w:tab/>
        </w:r>
        <w:r w:rsidR="00387377">
          <w:rPr>
            <w:noProof/>
            <w:webHidden/>
          </w:rPr>
          <w:fldChar w:fldCharType="begin"/>
        </w:r>
        <w:r w:rsidR="00387377">
          <w:rPr>
            <w:noProof/>
            <w:webHidden/>
          </w:rPr>
          <w:instrText xml:space="preserve"> PAGEREF _Toc507840493 \h </w:instrText>
        </w:r>
        <w:r w:rsidR="00387377">
          <w:rPr>
            <w:noProof/>
            <w:webHidden/>
          </w:rPr>
        </w:r>
        <w:r w:rsidR="00387377">
          <w:rPr>
            <w:noProof/>
            <w:webHidden/>
          </w:rPr>
          <w:fldChar w:fldCharType="separate"/>
        </w:r>
        <w:r w:rsidR="00387377">
          <w:rPr>
            <w:noProof/>
            <w:webHidden/>
          </w:rPr>
          <w:t>123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4" w:history="1">
        <w:r w:rsidR="00387377" w:rsidRPr="00AA1637">
          <w:rPr>
            <w:rStyle w:val="Collegamentoipertestuale"/>
            <w:noProof/>
            <w:highlight w:val="cyan"/>
          </w:rPr>
          <w:t>3.4.42</w:t>
        </w:r>
        <w:r w:rsidR="00387377">
          <w:rPr>
            <w:rFonts w:cstheme="minorBidi"/>
            <w:noProof/>
          </w:rPr>
          <w:tab/>
        </w:r>
        <w:r w:rsidR="00387377" w:rsidRPr="00AA1637">
          <w:rPr>
            <w:rStyle w:val="Collegamentoipertestuale"/>
            <w:noProof/>
            <w:highlight w:val="cyan"/>
          </w:rPr>
          <w:t>UC_41 Gestione messaggi utente business</w:t>
        </w:r>
        <w:r w:rsidR="00387377">
          <w:rPr>
            <w:noProof/>
            <w:webHidden/>
          </w:rPr>
          <w:tab/>
        </w:r>
        <w:r w:rsidR="00387377">
          <w:rPr>
            <w:noProof/>
            <w:webHidden/>
          </w:rPr>
          <w:fldChar w:fldCharType="begin"/>
        </w:r>
        <w:r w:rsidR="00387377">
          <w:rPr>
            <w:noProof/>
            <w:webHidden/>
          </w:rPr>
          <w:instrText xml:space="preserve"> PAGEREF _Toc507840494 \h </w:instrText>
        </w:r>
        <w:r w:rsidR="00387377">
          <w:rPr>
            <w:noProof/>
            <w:webHidden/>
          </w:rPr>
        </w:r>
        <w:r w:rsidR="00387377">
          <w:rPr>
            <w:noProof/>
            <w:webHidden/>
          </w:rPr>
          <w:fldChar w:fldCharType="separate"/>
        </w:r>
        <w:r w:rsidR="00387377">
          <w:rPr>
            <w:noProof/>
            <w:webHidden/>
          </w:rPr>
          <w:t>123</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5" w:history="1">
        <w:r w:rsidR="00387377" w:rsidRPr="00AA1637">
          <w:rPr>
            <w:rStyle w:val="Collegamentoipertestuale"/>
            <w:noProof/>
            <w:highlight w:val="cyan"/>
          </w:rPr>
          <w:t>3.4.43</w:t>
        </w:r>
        <w:r w:rsidR="00387377">
          <w:rPr>
            <w:rFonts w:cstheme="minorBidi"/>
            <w:noProof/>
          </w:rPr>
          <w:tab/>
        </w:r>
        <w:r w:rsidR="00387377" w:rsidRPr="00AA1637">
          <w:rPr>
            <w:rStyle w:val="Collegamentoipertestuale"/>
            <w:noProof/>
            <w:highlight w:val="cyan"/>
          </w:rPr>
          <w:t>UC_42 Gestione messaggi utente privato</w:t>
        </w:r>
        <w:r w:rsidR="00387377">
          <w:rPr>
            <w:noProof/>
            <w:webHidden/>
          </w:rPr>
          <w:tab/>
        </w:r>
        <w:r w:rsidR="00387377">
          <w:rPr>
            <w:noProof/>
            <w:webHidden/>
          </w:rPr>
          <w:fldChar w:fldCharType="begin"/>
        </w:r>
        <w:r w:rsidR="00387377">
          <w:rPr>
            <w:noProof/>
            <w:webHidden/>
          </w:rPr>
          <w:instrText xml:space="preserve"> PAGEREF _Toc507840495 \h </w:instrText>
        </w:r>
        <w:r w:rsidR="00387377">
          <w:rPr>
            <w:noProof/>
            <w:webHidden/>
          </w:rPr>
        </w:r>
        <w:r w:rsidR="00387377">
          <w:rPr>
            <w:noProof/>
            <w:webHidden/>
          </w:rPr>
          <w:fldChar w:fldCharType="separate"/>
        </w:r>
        <w:r w:rsidR="00387377">
          <w:rPr>
            <w:noProof/>
            <w:webHidden/>
          </w:rPr>
          <w:t>126</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6" w:history="1">
        <w:r w:rsidR="00387377" w:rsidRPr="00AA1637">
          <w:rPr>
            <w:rStyle w:val="Collegamentoipertestuale"/>
            <w:noProof/>
            <w:highlight w:val="yellow"/>
          </w:rPr>
          <w:t>3.4.44</w:t>
        </w:r>
        <w:r w:rsidR="00387377">
          <w:rPr>
            <w:rFonts w:cstheme="minorBidi"/>
            <w:noProof/>
          </w:rPr>
          <w:tab/>
        </w:r>
        <w:r w:rsidR="00387377" w:rsidRPr="00AA1637">
          <w:rPr>
            <w:rStyle w:val="Collegamentoipertestuale"/>
            <w:noProof/>
            <w:highlight w:val="yellow"/>
          </w:rPr>
          <w:t>UC_43 Gestione dati bancari</w:t>
        </w:r>
        <w:r w:rsidR="00387377">
          <w:rPr>
            <w:noProof/>
            <w:webHidden/>
          </w:rPr>
          <w:tab/>
        </w:r>
        <w:r w:rsidR="00387377">
          <w:rPr>
            <w:noProof/>
            <w:webHidden/>
          </w:rPr>
          <w:fldChar w:fldCharType="begin"/>
        </w:r>
        <w:r w:rsidR="00387377">
          <w:rPr>
            <w:noProof/>
            <w:webHidden/>
          </w:rPr>
          <w:instrText xml:space="preserve"> PAGEREF _Toc507840496 \h </w:instrText>
        </w:r>
        <w:r w:rsidR="00387377">
          <w:rPr>
            <w:noProof/>
            <w:webHidden/>
          </w:rPr>
        </w:r>
        <w:r w:rsidR="00387377">
          <w:rPr>
            <w:noProof/>
            <w:webHidden/>
          </w:rPr>
          <w:fldChar w:fldCharType="separate"/>
        </w:r>
        <w:r w:rsidR="00387377">
          <w:rPr>
            <w:noProof/>
            <w:webHidden/>
          </w:rPr>
          <w:t>128</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7" w:history="1">
        <w:r w:rsidR="00387377" w:rsidRPr="00AA1637">
          <w:rPr>
            <w:rStyle w:val="Collegamentoipertestuale"/>
            <w:noProof/>
            <w:highlight w:val="yellow"/>
          </w:rPr>
          <w:t>3.4.45</w:t>
        </w:r>
        <w:r w:rsidR="00387377">
          <w:rPr>
            <w:rFonts w:cstheme="minorBidi"/>
            <w:noProof/>
          </w:rPr>
          <w:tab/>
        </w:r>
        <w:r w:rsidR="00387377" w:rsidRPr="00AA1637">
          <w:rPr>
            <w:rStyle w:val="Collegamentoipertestuale"/>
            <w:noProof/>
            <w:highlight w:val="yellow"/>
          </w:rPr>
          <w:t>UC_44 Gestione dati di fatturazione</w:t>
        </w:r>
        <w:r w:rsidR="00387377">
          <w:rPr>
            <w:noProof/>
            <w:webHidden/>
          </w:rPr>
          <w:tab/>
        </w:r>
        <w:r w:rsidR="00387377">
          <w:rPr>
            <w:noProof/>
            <w:webHidden/>
          </w:rPr>
          <w:fldChar w:fldCharType="begin"/>
        </w:r>
        <w:r w:rsidR="00387377">
          <w:rPr>
            <w:noProof/>
            <w:webHidden/>
          </w:rPr>
          <w:instrText xml:space="preserve"> PAGEREF _Toc507840497 \h </w:instrText>
        </w:r>
        <w:r w:rsidR="00387377">
          <w:rPr>
            <w:noProof/>
            <w:webHidden/>
          </w:rPr>
        </w:r>
        <w:r w:rsidR="00387377">
          <w:rPr>
            <w:noProof/>
            <w:webHidden/>
          </w:rPr>
          <w:fldChar w:fldCharType="separate"/>
        </w:r>
        <w:r w:rsidR="00387377">
          <w:rPr>
            <w:noProof/>
            <w:webHidden/>
          </w:rPr>
          <w:t>130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8" w:history="1">
        <w:r w:rsidR="00387377" w:rsidRPr="00AA1637">
          <w:rPr>
            <w:rStyle w:val="Collegamentoipertestuale"/>
            <w:noProof/>
            <w:highlight w:val="yellow"/>
          </w:rPr>
          <w:t>3.4.46</w:t>
        </w:r>
        <w:r w:rsidR="00387377">
          <w:rPr>
            <w:rFonts w:cstheme="minorBidi"/>
            <w:noProof/>
          </w:rPr>
          <w:tab/>
        </w:r>
        <w:r w:rsidR="00387377" w:rsidRPr="00AA1637">
          <w:rPr>
            <w:rStyle w:val="Collegamentoipertestuale"/>
            <w:noProof/>
            <w:highlight w:val="yellow"/>
          </w:rPr>
          <w:t>UC_45 Fatture</w:t>
        </w:r>
        <w:r w:rsidR="00387377">
          <w:rPr>
            <w:noProof/>
            <w:webHidden/>
          </w:rPr>
          <w:tab/>
        </w:r>
        <w:r w:rsidR="00387377">
          <w:rPr>
            <w:noProof/>
            <w:webHidden/>
          </w:rPr>
          <w:fldChar w:fldCharType="begin"/>
        </w:r>
        <w:r w:rsidR="00387377">
          <w:rPr>
            <w:noProof/>
            <w:webHidden/>
          </w:rPr>
          <w:instrText xml:space="preserve"> PAGEREF _Toc507840498 \h </w:instrText>
        </w:r>
        <w:r w:rsidR="00387377">
          <w:rPr>
            <w:noProof/>
            <w:webHidden/>
          </w:rPr>
        </w:r>
        <w:r w:rsidR="00387377">
          <w:rPr>
            <w:noProof/>
            <w:webHidden/>
          </w:rPr>
          <w:fldChar w:fldCharType="separate"/>
        </w:r>
        <w:r w:rsidR="00387377">
          <w:rPr>
            <w:noProof/>
            <w:webHidden/>
          </w:rPr>
          <w:t>130</w:t>
        </w:r>
        <w:r w:rsidR="00387377">
          <w:rPr>
            <w:noProof/>
            <w:webHidden/>
          </w:rPr>
          <w:fldChar w:fldCharType="end"/>
        </w:r>
      </w:hyperlink>
    </w:p>
    <w:p w:rsidR="00387377" w:rsidRDefault="000B2C71">
      <w:pPr>
        <w:pStyle w:val="Sommario3"/>
        <w:tabs>
          <w:tab w:val="left" w:pos="1320"/>
          <w:tab w:val="right" w:leader="dot" w:pos="9628"/>
        </w:tabs>
        <w:rPr>
          <w:rFonts w:cstheme="minorBidi"/>
          <w:noProof/>
        </w:rPr>
      </w:pPr>
      <w:hyperlink w:anchor="_Toc507840499" w:history="1">
        <w:r w:rsidR="00387377" w:rsidRPr="00AA1637">
          <w:rPr>
            <w:rStyle w:val="Collegamentoipertestuale"/>
            <w:noProof/>
          </w:rPr>
          <w:t>3.4.47</w:t>
        </w:r>
        <w:r w:rsidR="00387377">
          <w:rPr>
            <w:rFonts w:cstheme="minorBidi"/>
            <w:noProof/>
          </w:rPr>
          <w:tab/>
        </w:r>
        <w:r w:rsidR="00387377" w:rsidRPr="00AA1637">
          <w:rPr>
            <w:rStyle w:val="Collegamentoipertestuale"/>
            <w:noProof/>
          </w:rPr>
          <w:t>UC_46 Gestione profilo utente business</w:t>
        </w:r>
        <w:r w:rsidR="00387377">
          <w:rPr>
            <w:noProof/>
            <w:webHidden/>
          </w:rPr>
          <w:tab/>
        </w:r>
        <w:r w:rsidR="00387377">
          <w:rPr>
            <w:noProof/>
            <w:webHidden/>
          </w:rPr>
          <w:fldChar w:fldCharType="begin"/>
        </w:r>
        <w:r w:rsidR="00387377">
          <w:rPr>
            <w:noProof/>
            <w:webHidden/>
          </w:rPr>
          <w:instrText xml:space="preserve"> PAGEREF _Toc507840499 \h </w:instrText>
        </w:r>
        <w:r w:rsidR="00387377">
          <w:rPr>
            <w:noProof/>
            <w:webHidden/>
          </w:rPr>
        </w:r>
        <w:r w:rsidR="00387377">
          <w:rPr>
            <w:noProof/>
            <w:webHidden/>
          </w:rPr>
          <w:fldChar w:fldCharType="separate"/>
        </w:r>
        <w:r w:rsidR="00387377">
          <w:rPr>
            <w:noProof/>
            <w:webHidden/>
          </w:rPr>
          <w:t>131</w:t>
        </w:r>
        <w:r w:rsidR="00387377">
          <w:rPr>
            <w:noProof/>
            <w:webHidden/>
          </w:rPr>
          <w:fldChar w:fldCharType="end"/>
        </w:r>
      </w:hyperlink>
    </w:p>
    <w:p w:rsidR="00387377" w:rsidRDefault="000B2C71">
      <w:pPr>
        <w:pStyle w:val="Sommario1"/>
        <w:tabs>
          <w:tab w:val="left" w:pos="440"/>
          <w:tab w:val="right" w:leader="dot" w:pos="9628"/>
        </w:tabs>
        <w:rPr>
          <w:rFonts w:cstheme="minorBidi"/>
          <w:noProof/>
        </w:rPr>
      </w:pPr>
      <w:hyperlink w:anchor="_Toc507840500" w:history="1">
        <w:r w:rsidR="00387377" w:rsidRPr="00AA1637">
          <w:rPr>
            <w:rStyle w:val="Collegamentoipertestuale"/>
            <w:noProof/>
          </w:rPr>
          <w:t>4</w:t>
        </w:r>
        <w:r w:rsidR="00387377">
          <w:rPr>
            <w:rFonts w:cstheme="minorBidi"/>
            <w:noProof/>
          </w:rPr>
          <w:tab/>
        </w:r>
        <w:r w:rsidR="00387377" w:rsidRPr="00AA1637">
          <w:rPr>
            <w:rStyle w:val="Collegamentoipertestuale"/>
            <w:noProof/>
          </w:rPr>
          <w:t>Glossario</w:t>
        </w:r>
        <w:r w:rsidR="00387377">
          <w:rPr>
            <w:noProof/>
            <w:webHidden/>
          </w:rPr>
          <w:tab/>
        </w:r>
        <w:r w:rsidR="00387377">
          <w:rPr>
            <w:noProof/>
            <w:webHidden/>
          </w:rPr>
          <w:fldChar w:fldCharType="begin"/>
        </w:r>
        <w:r w:rsidR="00387377">
          <w:rPr>
            <w:noProof/>
            <w:webHidden/>
          </w:rPr>
          <w:instrText xml:space="preserve"> PAGEREF _Toc507840500 \h </w:instrText>
        </w:r>
        <w:r w:rsidR="00387377">
          <w:rPr>
            <w:noProof/>
            <w:webHidden/>
          </w:rPr>
        </w:r>
        <w:r w:rsidR="00387377">
          <w:rPr>
            <w:noProof/>
            <w:webHidden/>
          </w:rPr>
          <w:fldChar w:fldCharType="separate"/>
        </w:r>
        <w:r w:rsidR="00387377">
          <w:rPr>
            <w:noProof/>
            <w:webHidden/>
          </w:rPr>
          <w:t>133</w:t>
        </w:r>
        <w:r w:rsidR="00387377">
          <w:rPr>
            <w:noProof/>
            <w:webHidden/>
          </w:rPr>
          <w:fldChar w:fldCharType="end"/>
        </w:r>
      </w:hyperlink>
    </w:p>
    <w:p w:rsidR="004472CA" w:rsidRDefault="00BF344B" w:rsidP="000841C0">
      <w:r>
        <w:fldChar w:fldCharType="end"/>
      </w:r>
    </w:p>
    <w:p w:rsidR="00DC26B8" w:rsidRDefault="004472CA" w:rsidP="000841C0">
      <w:r>
        <w:br w:type="page"/>
      </w:r>
    </w:p>
    <w:p w:rsidR="004472CA" w:rsidRDefault="0040210D" w:rsidP="0040210D">
      <w:pPr>
        <w:pStyle w:val="Titolo1"/>
      </w:pPr>
      <w:bookmarkStart w:id="0" w:name="_Toc507840386"/>
      <w:proofErr w:type="spellStart"/>
      <w:r>
        <w:lastRenderedPageBreak/>
        <w:t>Introduzione</w:t>
      </w:r>
      <w:bookmarkEnd w:id="0"/>
      <w:proofErr w:type="spellEnd"/>
    </w:p>
    <w:p w:rsidR="0023367D" w:rsidRDefault="0023367D" w:rsidP="0023367D">
      <w:pPr>
        <w:pStyle w:val="Predefinito"/>
        <w:spacing w:line="276" w:lineRule="auto"/>
        <w:jc w:val="both"/>
        <w:rPr>
          <w:rFonts w:cs="Times New Roman"/>
          <w:szCs w:val="24"/>
        </w:rPr>
      </w:pPr>
      <w:r>
        <w:rPr>
          <w:rFonts w:cs="Times New Roman"/>
          <w:szCs w:val="24"/>
        </w:rPr>
        <w:t xml:space="preserve">Questo documento descrive le caratteristiche del sistema da sviluppare. </w:t>
      </w:r>
    </w:p>
    <w:p w:rsidR="0023367D" w:rsidRDefault="0023367D" w:rsidP="0023367D">
      <w:pPr>
        <w:pStyle w:val="Predefinito"/>
        <w:spacing w:line="276" w:lineRule="auto"/>
        <w:jc w:val="both"/>
        <w:rPr>
          <w:rFonts w:cs="Times New Roman"/>
          <w:szCs w:val="24"/>
        </w:rPr>
      </w:pPr>
      <w:r>
        <w:rPr>
          <w:rFonts w:cs="Times New Roman"/>
          <w:szCs w:val="24"/>
        </w:rPr>
        <w:t xml:space="preserve">Il presente documento </w:t>
      </w:r>
      <w:r>
        <w:rPr>
          <w:rFonts w:cs="Times New Roman" w:hint="eastAsia"/>
          <w:szCs w:val="24"/>
        </w:rPr>
        <w:t>è</w:t>
      </w:r>
      <w:r>
        <w:rPr>
          <w:rFonts w:cs="Times New Roman"/>
          <w:szCs w:val="24"/>
        </w:rPr>
        <w:t xml:space="preserve"> stato redatto seguendo lo standard IEEE 830-1998.</w:t>
      </w:r>
    </w:p>
    <w:p w:rsidR="009C659E" w:rsidRDefault="009C659E" w:rsidP="0023367D">
      <w:pPr>
        <w:pStyle w:val="Predefinito"/>
        <w:spacing w:line="276" w:lineRule="auto"/>
        <w:jc w:val="both"/>
        <w:rPr>
          <w:rFonts w:cs="Times New Roman"/>
          <w:szCs w:val="24"/>
        </w:rPr>
      </w:pPr>
    </w:p>
    <w:p w:rsidR="0040210D" w:rsidRDefault="0040210D" w:rsidP="0040210D">
      <w:pPr>
        <w:pStyle w:val="Titolo2"/>
      </w:pPr>
      <w:bookmarkStart w:id="1" w:name="_Toc507840387"/>
      <w:proofErr w:type="spellStart"/>
      <w:r>
        <w:t>Stato</w:t>
      </w:r>
      <w:proofErr w:type="spellEnd"/>
      <w:r>
        <w:t xml:space="preserve"> </w:t>
      </w:r>
      <w:proofErr w:type="spellStart"/>
      <w:r>
        <w:t>dell’arte</w:t>
      </w:r>
      <w:bookmarkEnd w:id="1"/>
      <w:proofErr w:type="spellEnd"/>
    </w:p>
    <w:p w:rsidR="0023367D" w:rsidRDefault="0023367D" w:rsidP="0023367D">
      <w:pPr>
        <w:pStyle w:val="NormaleWeb"/>
        <w:shd w:val="clear" w:color="auto" w:fill="FFFFFF"/>
        <w:spacing w:before="0" w:after="0" w:line="276" w:lineRule="auto"/>
        <w:jc w:val="both"/>
      </w:pPr>
      <w:r>
        <w:rPr>
          <w:rFonts w:ascii="Calibri" w:hAnsi="Calibri"/>
          <w:sz w:val="22"/>
          <w:lang w:eastAsia="en-US"/>
        </w:rPr>
        <w:t>Le strutture ricettive, per aumentare il loro volume di affari, sempre pi</w:t>
      </w:r>
      <w:r>
        <w:rPr>
          <w:rFonts w:ascii="Calibri" w:hAnsi="Calibri" w:hint="eastAsia"/>
          <w:sz w:val="22"/>
          <w:lang w:eastAsia="en-US"/>
        </w:rPr>
        <w:t>ù</w:t>
      </w:r>
      <w:r>
        <w:rPr>
          <w:rFonts w:ascii="Calibri" w:hAnsi="Calibri"/>
          <w:sz w:val="22"/>
          <w:lang w:eastAsia="en-US"/>
        </w:rPr>
        <w:t xml:space="preserve"> effettuano delle iscrizioni a piattaforme on line che gli permettono di inserire le proprie inserzioni e farsi pubblicit</w:t>
      </w:r>
      <w:r>
        <w:rPr>
          <w:rFonts w:ascii="Calibri" w:hAnsi="Calibri" w:hint="eastAsia"/>
          <w:sz w:val="22"/>
          <w:lang w:eastAsia="en-US"/>
        </w:rPr>
        <w:t>à</w:t>
      </w:r>
      <w:r>
        <w:rPr>
          <w:rFonts w:ascii="Calibri" w:hAnsi="Calibri"/>
          <w:sz w:val="22"/>
          <w:lang w:eastAsia="en-US"/>
        </w:rPr>
        <w:t>. Dall</w:t>
      </w:r>
      <w:r>
        <w:rPr>
          <w:rFonts w:ascii="Calibri" w:hAnsi="Calibri" w:hint="eastAsia"/>
          <w:sz w:val="22"/>
          <w:lang w:eastAsia="en-US"/>
        </w:rPr>
        <w:t>’</w:t>
      </w:r>
      <w:r>
        <w:rPr>
          <w:rFonts w:ascii="Calibri" w:hAnsi="Calibri"/>
          <w:sz w:val="22"/>
          <w:lang w:eastAsia="en-US"/>
        </w:rPr>
        <w:t>altra parte una persona che ha la necessit</w:t>
      </w:r>
      <w:r>
        <w:rPr>
          <w:rFonts w:ascii="Calibri" w:hAnsi="Calibri" w:hint="eastAsia"/>
          <w:sz w:val="22"/>
          <w:lang w:eastAsia="en-US"/>
        </w:rPr>
        <w:t>à</w:t>
      </w:r>
      <w:r>
        <w:rPr>
          <w:rFonts w:ascii="Calibri" w:hAnsi="Calibri"/>
          <w:sz w:val="22"/>
          <w:lang w:eastAsia="en-US"/>
        </w:rPr>
        <w:t xml:space="preserve"> di alloggiare presso una struttura ricettiva, pu</w:t>
      </w:r>
      <w:r>
        <w:rPr>
          <w:rFonts w:ascii="Calibri" w:hAnsi="Calibri" w:hint="eastAsia"/>
          <w:sz w:val="22"/>
          <w:lang w:eastAsia="en-US"/>
        </w:rPr>
        <w:t>ò</w:t>
      </w:r>
      <w:r>
        <w:rPr>
          <w:rFonts w:ascii="Calibri" w:hAnsi="Calibri"/>
          <w:sz w:val="22"/>
          <w:lang w:eastAsia="en-US"/>
        </w:rPr>
        <w:t xml:space="preserve"> ricercarla ed effettuarne la prenotazione, sempre attraverso le suddette piattaforme. Uno dei vantaggi nell</w:t>
      </w:r>
      <w:r>
        <w:rPr>
          <w:rFonts w:ascii="Calibri" w:hAnsi="Calibri" w:hint="eastAsia"/>
          <w:sz w:val="22"/>
          <w:lang w:eastAsia="en-US"/>
        </w:rPr>
        <w:t>’</w:t>
      </w:r>
      <w:r>
        <w:rPr>
          <w:rFonts w:ascii="Calibri" w:hAnsi="Calibri"/>
          <w:sz w:val="22"/>
          <w:lang w:eastAsia="en-US"/>
        </w:rPr>
        <w:t xml:space="preserve">uso delle piattaforme informatiche </w:t>
      </w:r>
      <w:r>
        <w:rPr>
          <w:rFonts w:ascii="Calibri" w:hAnsi="Calibri" w:hint="eastAsia"/>
          <w:sz w:val="22"/>
          <w:lang w:eastAsia="en-US"/>
        </w:rPr>
        <w:t>è</w:t>
      </w:r>
      <w:r>
        <w:rPr>
          <w:rFonts w:ascii="Calibri" w:hAnsi="Calibri"/>
          <w:sz w:val="22"/>
          <w:lang w:eastAsia="en-US"/>
        </w:rPr>
        <w:t xml:space="preserve"> quello di poter ricercare quello che pi</w:t>
      </w:r>
      <w:r>
        <w:rPr>
          <w:rFonts w:ascii="Calibri" w:hAnsi="Calibri" w:hint="eastAsia"/>
          <w:sz w:val="22"/>
          <w:lang w:eastAsia="en-US"/>
        </w:rPr>
        <w:t>ù</w:t>
      </w:r>
      <w:r>
        <w:rPr>
          <w:rFonts w:ascii="Calibri" w:hAnsi="Calibri"/>
          <w:sz w:val="22"/>
          <w:lang w:eastAsia="en-US"/>
        </w:rPr>
        <w:t xml:space="preserve"> rispecchia, anche in maniera dettagliata, le proprie esigenze, siano queste il prezzo, la vicinanza ad un luogo di proprio interesse fino alla presenz</w:t>
      </w:r>
      <w:r w:rsidR="0057625A">
        <w:rPr>
          <w:rFonts w:ascii="Calibri" w:hAnsi="Calibri"/>
          <w:sz w:val="22"/>
          <w:lang w:eastAsia="en-US"/>
        </w:rPr>
        <w:t>a</w:t>
      </w:r>
      <w:r>
        <w:rPr>
          <w:rFonts w:ascii="Calibri" w:hAnsi="Calibri"/>
          <w:sz w:val="22"/>
          <w:lang w:eastAsia="en-US"/>
        </w:rPr>
        <w:t xml:space="preserve"> o meno di alcuni servizi. </w:t>
      </w:r>
    </w:p>
    <w:p w:rsidR="0023367D" w:rsidRDefault="0023367D" w:rsidP="0023367D">
      <w:pPr>
        <w:pStyle w:val="NormaleWeb"/>
        <w:shd w:val="clear" w:color="auto" w:fill="FFFFFF"/>
        <w:spacing w:before="0" w:after="0" w:line="276" w:lineRule="auto"/>
        <w:jc w:val="both"/>
      </w:pPr>
      <w:r>
        <w:rPr>
          <w:rFonts w:ascii="Calibri" w:hAnsi="Calibri"/>
          <w:sz w:val="22"/>
          <w:lang w:eastAsia="en-US"/>
        </w:rPr>
        <w:t xml:space="preserve">Altro vantaggio delle piattaforme on line </w:t>
      </w:r>
      <w:r>
        <w:rPr>
          <w:rFonts w:ascii="Calibri" w:hAnsi="Calibri" w:hint="eastAsia"/>
          <w:sz w:val="22"/>
          <w:lang w:eastAsia="en-US"/>
        </w:rPr>
        <w:t>è</w:t>
      </w:r>
      <w:r>
        <w:rPr>
          <w:rFonts w:ascii="Calibri" w:hAnsi="Calibri"/>
          <w:sz w:val="22"/>
          <w:lang w:eastAsia="en-US"/>
        </w:rPr>
        <w:t xml:space="preserve"> quello che permette di confrontare pi</w:t>
      </w:r>
      <w:r>
        <w:rPr>
          <w:rFonts w:ascii="Calibri" w:hAnsi="Calibri" w:hint="eastAsia"/>
          <w:sz w:val="22"/>
          <w:lang w:eastAsia="en-US"/>
        </w:rPr>
        <w:t>ù</w:t>
      </w:r>
      <w:r>
        <w:rPr>
          <w:rFonts w:ascii="Calibri" w:hAnsi="Calibri"/>
          <w:sz w:val="22"/>
          <w:lang w:eastAsia="en-US"/>
        </w:rPr>
        <w:t xml:space="preserve"> strutture contemporaneamente e garantire la scelta di quella che si ritiene migliore.</w:t>
      </w:r>
      <w:r>
        <w:t xml:space="preserve"> </w:t>
      </w:r>
      <w:r>
        <w:rPr>
          <w:rFonts w:ascii="Calibri" w:hAnsi="Calibri"/>
          <w:sz w:val="22"/>
          <w:lang w:eastAsia="en-US"/>
        </w:rPr>
        <w:t xml:space="preserve">Verranno </w:t>
      </w:r>
      <w:r>
        <w:rPr>
          <w:rFonts w:ascii="Calibri" w:hAnsi="Calibri" w:hint="eastAsia"/>
          <w:sz w:val="22"/>
          <w:lang w:eastAsia="en-US"/>
        </w:rPr>
        <w:t>“</w:t>
      </w:r>
      <w:r>
        <w:rPr>
          <w:rFonts w:ascii="Calibri" w:hAnsi="Calibri"/>
          <w:sz w:val="22"/>
          <w:lang w:eastAsia="en-US"/>
        </w:rPr>
        <w:t>premiate</w:t>
      </w:r>
      <w:r>
        <w:rPr>
          <w:rFonts w:ascii="Calibri" w:hAnsi="Calibri" w:hint="eastAsia"/>
          <w:sz w:val="22"/>
          <w:lang w:eastAsia="en-US"/>
        </w:rPr>
        <w:t>”</w:t>
      </w:r>
      <w:r>
        <w:rPr>
          <w:rFonts w:ascii="Calibri" w:hAnsi="Calibri"/>
          <w:sz w:val="22"/>
          <w:lang w:eastAsia="en-US"/>
        </w:rPr>
        <w:t xml:space="preserve"> le strutture che offrono pi</w:t>
      </w:r>
      <w:r>
        <w:rPr>
          <w:rFonts w:ascii="Calibri" w:hAnsi="Calibri" w:hint="eastAsia"/>
          <w:sz w:val="22"/>
          <w:lang w:eastAsia="en-US"/>
        </w:rPr>
        <w:t>ù</w:t>
      </w:r>
      <w:r>
        <w:rPr>
          <w:rFonts w:ascii="Calibri" w:hAnsi="Calibri"/>
          <w:sz w:val="22"/>
          <w:lang w:eastAsia="en-US"/>
        </w:rPr>
        <w:t xml:space="preserve"> servizi e un prezzo migliore.</w:t>
      </w:r>
    </w:p>
    <w:p w:rsidR="0023367D" w:rsidRPr="0023367D" w:rsidRDefault="0023367D" w:rsidP="0023367D"/>
    <w:p w:rsidR="0040210D" w:rsidRDefault="0040210D" w:rsidP="0040210D">
      <w:pPr>
        <w:pStyle w:val="Titolo2"/>
        <w:rPr>
          <w:lang w:val="it-IT"/>
        </w:rPr>
      </w:pPr>
      <w:bookmarkStart w:id="2" w:name="_Toc507840388"/>
      <w:r w:rsidRPr="00ED0B41">
        <w:rPr>
          <w:lang w:val="it-IT"/>
        </w:rPr>
        <w:t>Scopo del Sistema</w:t>
      </w:r>
      <w:bookmarkEnd w:id="2"/>
    </w:p>
    <w:p w:rsidR="0023367D" w:rsidRDefault="0023367D" w:rsidP="0023367D">
      <w:pPr>
        <w:pStyle w:val="NormaleWeb"/>
        <w:shd w:val="clear" w:color="auto" w:fill="FFFFFF"/>
        <w:spacing w:before="0" w:after="0" w:line="276" w:lineRule="auto"/>
        <w:jc w:val="both"/>
      </w:pPr>
      <w:r>
        <w:rPr>
          <w:rFonts w:ascii="Calibri" w:hAnsi="Calibri"/>
          <w:sz w:val="22"/>
          <w:lang w:eastAsia="en-US"/>
        </w:rPr>
        <w:t xml:space="preserve">La piattaforma di booking My Secret </w:t>
      </w:r>
      <w:proofErr w:type="spellStart"/>
      <w:r>
        <w:rPr>
          <w:rFonts w:ascii="Calibri" w:hAnsi="Calibri"/>
          <w:sz w:val="22"/>
          <w:lang w:eastAsia="en-US"/>
        </w:rPr>
        <w:t>Wish</w:t>
      </w:r>
      <w:proofErr w:type="spellEnd"/>
      <w:r>
        <w:rPr>
          <w:rFonts w:ascii="Calibri" w:hAnsi="Calibri"/>
          <w:sz w:val="22"/>
          <w:lang w:eastAsia="en-US"/>
        </w:rPr>
        <w:t xml:space="preserve"> offre all</w:t>
      </w:r>
      <w:r>
        <w:rPr>
          <w:rFonts w:ascii="Calibri" w:hAnsi="Calibri" w:hint="eastAsia"/>
          <w:sz w:val="22"/>
          <w:lang w:eastAsia="en-US"/>
        </w:rPr>
        <w:t>’</w:t>
      </w:r>
      <w:r>
        <w:rPr>
          <w:rFonts w:ascii="Calibri" w:hAnsi="Calibri"/>
          <w:sz w:val="22"/>
          <w:lang w:eastAsia="en-US"/>
        </w:rPr>
        <w:t>utente privato che vi accede la possibilit</w:t>
      </w:r>
      <w:r>
        <w:rPr>
          <w:rFonts w:ascii="Calibri" w:hAnsi="Calibri" w:hint="eastAsia"/>
          <w:sz w:val="22"/>
          <w:lang w:eastAsia="en-US"/>
        </w:rPr>
        <w:t>à</w:t>
      </w:r>
      <w:r>
        <w:rPr>
          <w:rFonts w:ascii="Calibri" w:hAnsi="Calibri"/>
          <w:sz w:val="22"/>
          <w:lang w:eastAsia="en-US"/>
        </w:rPr>
        <w:t xml:space="preserve"> di definire le proprie esigenze di ospitalit</w:t>
      </w:r>
      <w:r>
        <w:rPr>
          <w:rFonts w:ascii="Calibri" w:hAnsi="Calibri" w:hint="eastAsia"/>
          <w:sz w:val="22"/>
          <w:lang w:eastAsia="en-US"/>
        </w:rPr>
        <w:t>à</w:t>
      </w:r>
      <w:r>
        <w:rPr>
          <w:rFonts w:ascii="Calibri" w:hAnsi="Calibri"/>
          <w:sz w:val="22"/>
          <w:lang w:eastAsia="en-US"/>
        </w:rPr>
        <w:t xml:space="preserve"> e comporre la propria </w:t>
      </w:r>
      <w:r>
        <w:rPr>
          <w:rFonts w:ascii="Calibri" w:hAnsi="Calibri" w:hint="eastAsia"/>
          <w:sz w:val="22"/>
          <w:lang w:eastAsia="en-US"/>
        </w:rPr>
        <w:t>“</w:t>
      </w:r>
      <w:r>
        <w:rPr>
          <w:rFonts w:ascii="Calibri" w:hAnsi="Calibri"/>
          <w:sz w:val="22"/>
          <w:lang w:eastAsia="en-US"/>
        </w:rPr>
        <w:t>domanda</w:t>
      </w:r>
      <w:r>
        <w:rPr>
          <w:rFonts w:ascii="Calibri" w:hAnsi="Calibri" w:hint="eastAsia"/>
          <w:sz w:val="22"/>
          <w:lang w:eastAsia="en-US"/>
        </w:rPr>
        <w:t>”</w:t>
      </w:r>
      <w:r>
        <w:rPr>
          <w:rFonts w:ascii="Calibri" w:hAnsi="Calibri"/>
          <w:sz w:val="22"/>
          <w:lang w:eastAsia="en-US"/>
        </w:rPr>
        <w:t xml:space="preserve"> selezionando, in modo semplice, intuitivo e soprattutto volontario, una variet</w:t>
      </w:r>
      <w:r>
        <w:rPr>
          <w:rFonts w:ascii="Calibri" w:hAnsi="Calibri" w:hint="eastAsia"/>
          <w:sz w:val="22"/>
          <w:lang w:eastAsia="en-US"/>
        </w:rPr>
        <w:t>à</w:t>
      </w:r>
      <w:r>
        <w:rPr>
          <w:rFonts w:ascii="Calibri" w:hAnsi="Calibri"/>
          <w:sz w:val="22"/>
          <w:lang w:eastAsia="en-US"/>
        </w:rPr>
        <w:t xml:space="preserve"> di parametri e filtri notevolmente pi</w:t>
      </w:r>
      <w:r>
        <w:rPr>
          <w:rFonts w:ascii="Calibri" w:hAnsi="Calibri" w:hint="eastAsia"/>
          <w:sz w:val="22"/>
          <w:lang w:eastAsia="en-US"/>
        </w:rPr>
        <w:t>ù</w:t>
      </w:r>
      <w:r>
        <w:rPr>
          <w:rFonts w:ascii="Calibri" w:hAnsi="Calibri"/>
          <w:sz w:val="22"/>
          <w:lang w:eastAsia="en-US"/>
        </w:rPr>
        <w:t xml:space="preserve"> ampia dei consueti semplici vincoli temporali (arrivo/partenza) e di posizione (localit</w:t>
      </w:r>
      <w:r>
        <w:rPr>
          <w:rFonts w:ascii="Calibri" w:hAnsi="Calibri" w:hint="eastAsia"/>
          <w:sz w:val="22"/>
          <w:lang w:eastAsia="en-US"/>
        </w:rPr>
        <w:t>à</w:t>
      </w:r>
      <w:r>
        <w:rPr>
          <w:rFonts w:ascii="Calibri" w:hAnsi="Calibri"/>
          <w:sz w:val="22"/>
          <w:lang w:eastAsia="en-US"/>
        </w:rPr>
        <w:t xml:space="preserve"> in cui soggiornare) offerti dalle altre piattaforme di booking. </w:t>
      </w:r>
    </w:p>
    <w:p w:rsidR="0023367D" w:rsidRDefault="0023367D" w:rsidP="0023367D">
      <w:pPr>
        <w:pStyle w:val="NormaleWeb"/>
        <w:shd w:val="clear" w:color="auto" w:fill="FFFFFF"/>
        <w:spacing w:before="0" w:after="0" w:line="276" w:lineRule="auto"/>
        <w:jc w:val="both"/>
        <w:rPr>
          <w:rFonts w:ascii="Calibri" w:hAnsi="Calibri"/>
          <w:sz w:val="22"/>
          <w:lang w:eastAsia="en-US"/>
        </w:rPr>
      </w:pPr>
      <w:r>
        <w:rPr>
          <w:rFonts w:ascii="Calibri" w:hAnsi="Calibri"/>
          <w:sz w:val="22"/>
          <w:lang w:eastAsia="en-US"/>
        </w:rPr>
        <w:t>La variet</w:t>
      </w:r>
      <w:r>
        <w:rPr>
          <w:rFonts w:ascii="Calibri" w:hAnsi="Calibri" w:hint="eastAsia"/>
          <w:sz w:val="22"/>
          <w:lang w:eastAsia="en-US"/>
        </w:rPr>
        <w:t>à</w:t>
      </w:r>
      <w:r>
        <w:rPr>
          <w:rFonts w:ascii="Calibri" w:hAnsi="Calibri"/>
          <w:sz w:val="22"/>
          <w:lang w:eastAsia="en-US"/>
        </w:rPr>
        <w:t xml:space="preserve"> delle opzioni di ricerca offerte all'utente dipendono dalla ricchezza di informazioni che un utente business condivide in fase di configurazione della propria offerta e della ricchezza di filtri che l'utente privato pu</w:t>
      </w:r>
      <w:r>
        <w:rPr>
          <w:rFonts w:ascii="Calibri" w:hAnsi="Calibri" w:hint="eastAsia"/>
          <w:sz w:val="22"/>
          <w:lang w:eastAsia="en-US"/>
        </w:rPr>
        <w:t>ò</w:t>
      </w:r>
      <w:r>
        <w:rPr>
          <w:rFonts w:ascii="Calibri" w:hAnsi="Calibri"/>
          <w:sz w:val="22"/>
          <w:lang w:eastAsia="en-US"/>
        </w:rPr>
        <w:t xml:space="preserve"> utilizzare per "rappresentare" le proprie preferenze. Una volta definita la richiesta dell'utente l'applicazione My Secret </w:t>
      </w:r>
      <w:proofErr w:type="spellStart"/>
      <w:r>
        <w:rPr>
          <w:rFonts w:ascii="Calibri" w:hAnsi="Calibri"/>
          <w:sz w:val="22"/>
          <w:lang w:eastAsia="en-US"/>
        </w:rPr>
        <w:t>Wish</w:t>
      </w:r>
      <w:proofErr w:type="spellEnd"/>
      <w:r>
        <w:rPr>
          <w:rFonts w:ascii="Calibri" w:hAnsi="Calibri"/>
          <w:sz w:val="22"/>
          <w:lang w:eastAsia="en-US"/>
        </w:rPr>
        <w:t xml:space="preserve"> individua </w:t>
      </w:r>
      <w:r w:rsidR="009C6E68">
        <w:rPr>
          <w:rFonts w:ascii="Calibri" w:hAnsi="Calibri"/>
          <w:sz w:val="22"/>
          <w:lang w:eastAsia="en-US"/>
        </w:rPr>
        <w:t>le</w:t>
      </w:r>
      <w:r>
        <w:rPr>
          <w:rFonts w:ascii="Calibri" w:hAnsi="Calibri"/>
          <w:sz w:val="22"/>
          <w:lang w:eastAsia="en-US"/>
        </w:rPr>
        <w:t xml:space="preserve"> offerte conformi alle specifiche preferenze dell'utente </w:t>
      </w:r>
      <w:r w:rsidR="009C6E68">
        <w:rPr>
          <w:rFonts w:ascii="Calibri" w:hAnsi="Calibri"/>
          <w:sz w:val="22"/>
          <w:lang w:eastAsia="en-US"/>
        </w:rPr>
        <w:t>e permette di effettuare una richiesta di preventivo che se approvata</w:t>
      </w:r>
      <w:r w:rsidR="00FE5B5C">
        <w:rPr>
          <w:rFonts w:ascii="Calibri" w:hAnsi="Calibri"/>
          <w:sz w:val="22"/>
          <w:lang w:eastAsia="en-US"/>
        </w:rPr>
        <w:t xml:space="preserve"> dal gestore della struttura </w:t>
      </w:r>
      <w:r w:rsidR="009C6E68">
        <w:rPr>
          <w:rFonts w:ascii="Calibri" w:hAnsi="Calibri"/>
          <w:sz w:val="22"/>
          <w:lang w:eastAsia="en-US"/>
        </w:rPr>
        <w:t xml:space="preserve">darà la possibilità all’utente </w:t>
      </w:r>
      <w:r>
        <w:rPr>
          <w:rFonts w:ascii="Calibri" w:hAnsi="Calibri"/>
          <w:sz w:val="22"/>
          <w:lang w:eastAsia="en-US"/>
        </w:rPr>
        <w:t>d</w:t>
      </w:r>
      <w:r w:rsidR="009C6E68">
        <w:rPr>
          <w:rFonts w:ascii="Calibri" w:hAnsi="Calibri"/>
          <w:sz w:val="22"/>
          <w:lang w:eastAsia="en-US"/>
        </w:rPr>
        <w:t>i effettuar</w:t>
      </w:r>
      <w:r w:rsidR="00B762E5">
        <w:rPr>
          <w:rFonts w:ascii="Calibri" w:hAnsi="Calibri"/>
          <w:sz w:val="22"/>
          <w:lang w:eastAsia="en-US"/>
        </w:rPr>
        <w:t>e</w:t>
      </w:r>
      <w:r w:rsidR="009C6E68">
        <w:rPr>
          <w:rFonts w:ascii="Calibri" w:hAnsi="Calibri"/>
          <w:sz w:val="22"/>
          <w:lang w:eastAsia="en-US"/>
        </w:rPr>
        <w:t xml:space="preserve"> la prenotazione</w:t>
      </w:r>
      <w:r w:rsidR="00FE5B5C">
        <w:rPr>
          <w:rFonts w:ascii="Calibri" w:hAnsi="Calibri"/>
          <w:sz w:val="22"/>
          <w:lang w:eastAsia="en-US"/>
        </w:rPr>
        <w:t xml:space="preserve"> della camera</w:t>
      </w:r>
      <w:r>
        <w:rPr>
          <w:rFonts w:ascii="Calibri" w:hAnsi="Calibri"/>
          <w:sz w:val="22"/>
          <w:lang w:eastAsia="en-US"/>
        </w:rPr>
        <w:t>.</w:t>
      </w:r>
    </w:p>
    <w:p w:rsidR="009C659E" w:rsidRDefault="009C659E" w:rsidP="0023367D">
      <w:pPr>
        <w:pStyle w:val="NormaleWeb"/>
        <w:shd w:val="clear" w:color="auto" w:fill="FFFFFF"/>
        <w:spacing w:before="0" w:after="0" w:line="276" w:lineRule="auto"/>
        <w:jc w:val="both"/>
      </w:pPr>
    </w:p>
    <w:p w:rsidR="0040210D" w:rsidRDefault="0040210D" w:rsidP="0040210D">
      <w:pPr>
        <w:pStyle w:val="Titolo2"/>
        <w:rPr>
          <w:lang w:val="it-IT"/>
        </w:rPr>
      </w:pPr>
      <w:bookmarkStart w:id="3" w:name="_Toc507840389"/>
      <w:r w:rsidRPr="0040210D">
        <w:rPr>
          <w:lang w:val="it-IT"/>
        </w:rPr>
        <w:t>Obiettivi e criteri di successo del progetto</w:t>
      </w:r>
      <w:bookmarkEnd w:id="3"/>
    </w:p>
    <w:p w:rsidR="0023367D" w:rsidRDefault="0023367D" w:rsidP="0023367D">
      <w:pPr>
        <w:pStyle w:val="Predefinito"/>
        <w:spacing w:line="276" w:lineRule="auto"/>
        <w:jc w:val="both"/>
        <w:rPr>
          <w:rFonts w:cs="Times New Roman"/>
          <w:szCs w:val="24"/>
        </w:rPr>
      </w:pPr>
      <w:r>
        <w:rPr>
          <w:rFonts w:cs="Times New Roman"/>
          <w:szCs w:val="24"/>
        </w:rPr>
        <w:t xml:space="preserve">L'obiettivo del progetto </w:t>
      </w:r>
      <w:r>
        <w:rPr>
          <w:rFonts w:cs="Times New Roman" w:hint="eastAsia"/>
          <w:szCs w:val="24"/>
        </w:rPr>
        <w:t>è</w:t>
      </w:r>
      <w:r>
        <w:rPr>
          <w:rFonts w:cs="Times New Roman"/>
          <w:szCs w:val="24"/>
        </w:rPr>
        <w:t xml:space="preserve"> quello di sviluppare un sistema informatico che offra un servizio di booking originale ed innovativo. L</w:t>
      </w:r>
      <w:r>
        <w:rPr>
          <w:rFonts w:cs="Times New Roman" w:hint="eastAsia"/>
          <w:szCs w:val="24"/>
        </w:rPr>
        <w:t>’</w:t>
      </w:r>
      <w:r>
        <w:rPr>
          <w:rFonts w:cs="Times New Roman"/>
          <w:szCs w:val="24"/>
        </w:rPr>
        <w:t>utente Business, gestore della struttura, e l</w:t>
      </w:r>
      <w:r>
        <w:rPr>
          <w:rFonts w:cs="Times New Roman" w:hint="eastAsia"/>
          <w:szCs w:val="24"/>
        </w:rPr>
        <w:t>’</w:t>
      </w:r>
      <w:r>
        <w:rPr>
          <w:rFonts w:cs="Times New Roman"/>
          <w:szCs w:val="24"/>
        </w:rPr>
        <w:t xml:space="preserve">utente privato saranno le figure che interagiranno con il sistema. </w:t>
      </w:r>
    </w:p>
    <w:p w:rsidR="0023367D" w:rsidRDefault="0023367D" w:rsidP="0023367D">
      <w:pPr>
        <w:pStyle w:val="Predefinito"/>
        <w:spacing w:line="276" w:lineRule="auto"/>
        <w:jc w:val="both"/>
        <w:rPr>
          <w:rFonts w:cs="Times New Roman"/>
          <w:szCs w:val="24"/>
        </w:rPr>
      </w:pPr>
      <w:r>
        <w:rPr>
          <w:rFonts w:cs="Times New Roman"/>
          <w:szCs w:val="24"/>
        </w:rPr>
        <w:t>I criteri di successo con cui sar</w:t>
      </w:r>
      <w:r>
        <w:rPr>
          <w:rFonts w:cs="Times New Roman" w:hint="eastAsia"/>
          <w:szCs w:val="24"/>
        </w:rPr>
        <w:t>à</w:t>
      </w:r>
      <w:r>
        <w:rPr>
          <w:rFonts w:cs="Times New Roman"/>
          <w:szCs w:val="24"/>
        </w:rPr>
        <w:t xml:space="preserve"> valutato il sistema saranno la semplicit</w:t>
      </w:r>
      <w:r>
        <w:rPr>
          <w:rFonts w:cs="Times New Roman" w:hint="eastAsia"/>
          <w:szCs w:val="24"/>
        </w:rPr>
        <w:t>à</w:t>
      </w:r>
      <w:r>
        <w:rPr>
          <w:rFonts w:cs="Times New Roman"/>
          <w:szCs w:val="24"/>
        </w:rPr>
        <w:t xml:space="preserve"> d</w:t>
      </w:r>
      <w:r>
        <w:rPr>
          <w:rFonts w:cs="Times New Roman" w:hint="eastAsia"/>
          <w:szCs w:val="24"/>
        </w:rPr>
        <w:t>’</w:t>
      </w:r>
      <w:r>
        <w:rPr>
          <w:rFonts w:cs="Times New Roman"/>
          <w:szCs w:val="24"/>
        </w:rPr>
        <w:t>uso, l</w:t>
      </w:r>
      <w:r>
        <w:rPr>
          <w:rFonts w:cs="Times New Roman" w:hint="eastAsia"/>
          <w:szCs w:val="24"/>
        </w:rPr>
        <w:t>’</w:t>
      </w:r>
      <w:r>
        <w:rPr>
          <w:rFonts w:cs="Times New Roman"/>
          <w:szCs w:val="24"/>
        </w:rPr>
        <w:t>utilit</w:t>
      </w:r>
      <w:r>
        <w:rPr>
          <w:rFonts w:cs="Times New Roman" w:hint="eastAsia"/>
          <w:szCs w:val="24"/>
        </w:rPr>
        <w:t>à</w:t>
      </w:r>
      <w:r>
        <w:rPr>
          <w:rFonts w:cs="Times New Roman"/>
          <w:szCs w:val="24"/>
        </w:rPr>
        <w:t xml:space="preserve"> per l</w:t>
      </w:r>
      <w:r>
        <w:rPr>
          <w:rFonts w:cs="Times New Roman" w:hint="eastAsia"/>
          <w:szCs w:val="24"/>
        </w:rPr>
        <w:t>’</w:t>
      </w:r>
      <w:r>
        <w:rPr>
          <w:rFonts w:cs="Times New Roman"/>
          <w:szCs w:val="24"/>
        </w:rPr>
        <w:t xml:space="preserve">utente finale e il supporto alle operazioni messe a disposizione, soprattutto quelle maggiormente utilizzate. </w:t>
      </w:r>
    </w:p>
    <w:p w:rsidR="0023367D" w:rsidRDefault="0023367D" w:rsidP="0023367D">
      <w:pPr>
        <w:pStyle w:val="Predefinito"/>
        <w:spacing w:line="276" w:lineRule="auto"/>
        <w:jc w:val="both"/>
        <w:rPr>
          <w:rFonts w:cs="Times New Roman"/>
          <w:szCs w:val="24"/>
        </w:rPr>
      </w:pPr>
      <w:r>
        <w:rPr>
          <w:rFonts w:cs="Times New Roman"/>
          <w:szCs w:val="24"/>
        </w:rPr>
        <w:t>Il sistema dovr</w:t>
      </w:r>
      <w:r>
        <w:rPr>
          <w:rFonts w:cs="Times New Roman" w:hint="eastAsia"/>
          <w:szCs w:val="24"/>
        </w:rPr>
        <w:t>à</w:t>
      </w:r>
      <w:r>
        <w:rPr>
          <w:rFonts w:cs="Times New Roman"/>
          <w:szCs w:val="24"/>
        </w:rPr>
        <w:t xml:space="preserve"> inoltre garantire affidabilit</w:t>
      </w:r>
      <w:r>
        <w:rPr>
          <w:rFonts w:cs="Times New Roman" w:hint="eastAsia"/>
          <w:szCs w:val="24"/>
        </w:rPr>
        <w:t>à</w:t>
      </w:r>
      <w:r>
        <w:rPr>
          <w:rFonts w:cs="Times New Roman"/>
          <w:szCs w:val="24"/>
        </w:rPr>
        <w:t>, tolleranza agli errori, robustezza, integrit</w:t>
      </w:r>
      <w:r>
        <w:rPr>
          <w:rFonts w:cs="Times New Roman" w:hint="eastAsia"/>
          <w:szCs w:val="24"/>
        </w:rPr>
        <w:t>à</w:t>
      </w:r>
      <w:r>
        <w:rPr>
          <w:rFonts w:cs="Times New Roman"/>
          <w:szCs w:val="24"/>
        </w:rPr>
        <w:t xml:space="preserve"> e privacy dei dati. Tali caratteristiche verranno validate effettuando delle operazioni di testing da parte del team addetto al testing e da parte del committente.</w:t>
      </w:r>
    </w:p>
    <w:p w:rsidR="0023367D" w:rsidRPr="0023367D" w:rsidRDefault="0023367D" w:rsidP="0023367D"/>
    <w:p w:rsidR="009C659E" w:rsidRDefault="009C659E">
      <w:pPr>
        <w:jc w:val="left"/>
        <w:rPr>
          <w:rFonts w:ascii="Arial" w:hAnsi="Arial" w:cs="Arial"/>
          <w:b/>
          <w:bCs/>
          <w:i/>
          <w:iCs/>
          <w:sz w:val="26"/>
          <w:szCs w:val="28"/>
        </w:rPr>
      </w:pPr>
      <w:r>
        <w:br w:type="page"/>
      </w:r>
    </w:p>
    <w:p w:rsidR="0040210D" w:rsidRPr="00ED0B41" w:rsidRDefault="0040210D" w:rsidP="0040210D">
      <w:pPr>
        <w:pStyle w:val="Titolo2"/>
        <w:rPr>
          <w:lang w:val="it-IT"/>
        </w:rPr>
      </w:pPr>
      <w:bookmarkStart w:id="4" w:name="_Toc507840390"/>
      <w:r w:rsidRPr="00ED0B41">
        <w:rPr>
          <w:lang w:val="it-IT"/>
        </w:rPr>
        <w:lastRenderedPageBreak/>
        <w:t>Riferimenti</w:t>
      </w:r>
      <w:bookmarkEnd w:id="4"/>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804"/>
        <w:gridCol w:w="1870"/>
      </w:tblGrid>
      <w:tr w:rsidR="004C514C" w:rsidRPr="00757592" w:rsidTr="004C514C">
        <w:tc>
          <w:tcPr>
            <w:tcW w:w="1413" w:type="dxa"/>
            <w:shd w:val="clear" w:color="auto" w:fill="E6E6E6"/>
          </w:tcPr>
          <w:p w:rsidR="004C514C" w:rsidRPr="00757592" w:rsidRDefault="004C514C" w:rsidP="00DC26B8">
            <w:pPr>
              <w:rPr>
                <w:rFonts w:ascii="Tahoma" w:hAnsi="Tahoma" w:cs="Tahoma"/>
                <w:b/>
                <w:sz w:val="20"/>
                <w:szCs w:val="20"/>
              </w:rPr>
            </w:pPr>
            <w:r>
              <w:rPr>
                <w:rFonts w:ascii="Tahoma" w:hAnsi="Tahoma" w:cs="Tahoma"/>
                <w:b/>
                <w:sz w:val="20"/>
                <w:szCs w:val="20"/>
              </w:rPr>
              <w:t>Codice</w:t>
            </w:r>
          </w:p>
        </w:tc>
        <w:tc>
          <w:tcPr>
            <w:tcW w:w="6804" w:type="dxa"/>
            <w:shd w:val="clear" w:color="auto" w:fill="E6E6E6"/>
          </w:tcPr>
          <w:p w:rsidR="004C514C" w:rsidRPr="00757592" w:rsidRDefault="004C514C" w:rsidP="00DC26B8">
            <w:pPr>
              <w:rPr>
                <w:rFonts w:ascii="Tahoma" w:hAnsi="Tahoma" w:cs="Tahoma"/>
                <w:b/>
                <w:sz w:val="20"/>
                <w:szCs w:val="20"/>
              </w:rPr>
            </w:pPr>
          </w:p>
        </w:tc>
        <w:tc>
          <w:tcPr>
            <w:tcW w:w="1870" w:type="dxa"/>
            <w:shd w:val="clear" w:color="auto" w:fill="E6E6E6"/>
          </w:tcPr>
          <w:p w:rsidR="004C514C" w:rsidRPr="00757592" w:rsidRDefault="004C514C" w:rsidP="00DC26B8">
            <w:pPr>
              <w:rPr>
                <w:rFonts w:ascii="Tahoma" w:hAnsi="Tahoma" w:cs="Tahoma"/>
                <w:b/>
                <w:sz w:val="20"/>
                <w:szCs w:val="20"/>
              </w:rPr>
            </w:pPr>
            <w:proofErr w:type="spellStart"/>
            <w:r>
              <w:rPr>
                <w:rFonts w:ascii="Tahoma" w:hAnsi="Tahoma" w:cs="Tahoma"/>
                <w:b/>
                <w:sz w:val="20"/>
                <w:szCs w:val="20"/>
              </w:rPr>
              <w:t>Owner</w:t>
            </w:r>
            <w:proofErr w:type="spellEnd"/>
          </w:p>
        </w:tc>
      </w:tr>
      <w:tr w:rsidR="004C514C" w:rsidRPr="00757592" w:rsidTr="004C514C">
        <w:trPr>
          <w:trHeight w:val="534"/>
        </w:trPr>
        <w:tc>
          <w:tcPr>
            <w:tcW w:w="1413" w:type="dxa"/>
            <w:shd w:val="clear" w:color="auto" w:fill="auto"/>
          </w:tcPr>
          <w:p w:rsidR="004C514C" w:rsidRPr="00757592" w:rsidRDefault="004C514C" w:rsidP="00DC26B8">
            <w:pPr>
              <w:rPr>
                <w:rFonts w:ascii="Tahoma" w:hAnsi="Tahoma" w:cs="Tahoma"/>
                <w:sz w:val="20"/>
                <w:szCs w:val="20"/>
              </w:rPr>
            </w:pPr>
          </w:p>
        </w:tc>
        <w:tc>
          <w:tcPr>
            <w:tcW w:w="6804" w:type="dxa"/>
            <w:shd w:val="clear" w:color="auto" w:fill="auto"/>
          </w:tcPr>
          <w:p w:rsidR="004C514C" w:rsidRPr="00757592" w:rsidRDefault="004C514C" w:rsidP="00DC26B8">
            <w:pPr>
              <w:rPr>
                <w:rFonts w:ascii="Tahoma" w:hAnsi="Tahoma" w:cs="Tahoma"/>
              </w:rPr>
            </w:pPr>
          </w:p>
        </w:tc>
        <w:tc>
          <w:tcPr>
            <w:tcW w:w="1870" w:type="dxa"/>
            <w:shd w:val="clear" w:color="auto" w:fill="auto"/>
          </w:tcPr>
          <w:p w:rsidR="004C514C" w:rsidRPr="00757592" w:rsidRDefault="004C514C" w:rsidP="00DC26B8">
            <w:pPr>
              <w:rPr>
                <w:rFonts w:ascii="Tahoma" w:hAnsi="Tahoma" w:cs="Tahoma"/>
              </w:rPr>
            </w:pPr>
          </w:p>
        </w:tc>
      </w:tr>
      <w:tr w:rsidR="004C514C" w:rsidRPr="00757592" w:rsidTr="004C514C">
        <w:trPr>
          <w:trHeight w:val="514"/>
        </w:trPr>
        <w:tc>
          <w:tcPr>
            <w:tcW w:w="1413" w:type="dxa"/>
            <w:shd w:val="clear" w:color="auto" w:fill="auto"/>
          </w:tcPr>
          <w:p w:rsidR="004C514C" w:rsidRPr="00757592" w:rsidRDefault="004C514C" w:rsidP="00DC26B8">
            <w:pPr>
              <w:rPr>
                <w:rFonts w:ascii="Tahoma" w:hAnsi="Tahoma" w:cs="Tahoma"/>
                <w:sz w:val="20"/>
                <w:szCs w:val="20"/>
              </w:rPr>
            </w:pPr>
          </w:p>
        </w:tc>
        <w:tc>
          <w:tcPr>
            <w:tcW w:w="6804" w:type="dxa"/>
            <w:shd w:val="clear" w:color="auto" w:fill="auto"/>
          </w:tcPr>
          <w:p w:rsidR="004C514C" w:rsidRPr="00757592" w:rsidRDefault="004C514C" w:rsidP="00DC26B8">
            <w:pPr>
              <w:rPr>
                <w:rFonts w:ascii="Tahoma" w:hAnsi="Tahoma" w:cs="Tahoma"/>
              </w:rPr>
            </w:pPr>
          </w:p>
        </w:tc>
        <w:tc>
          <w:tcPr>
            <w:tcW w:w="1870" w:type="dxa"/>
            <w:shd w:val="clear" w:color="auto" w:fill="auto"/>
          </w:tcPr>
          <w:p w:rsidR="004C514C" w:rsidRPr="00757592" w:rsidRDefault="004C514C" w:rsidP="00DC26B8">
            <w:pPr>
              <w:rPr>
                <w:rFonts w:ascii="Tahoma" w:hAnsi="Tahoma" w:cs="Tahoma"/>
              </w:rPr>
            </w:pPr>
          </w:p>
        </w:tc>
      </w:tr>
    </w:tbl>
    <w:p w:rsidR="004C514C" w:rsidRPr="004C514C" w:rsidRDefault="004C514C" w:rsidP="004C514C"/>
    <w:p w:rsidR="00D303C6" w:rsidRDefault="00FC7AAF" w:rsidP="00D303C6">
      <w:pPr>
        <w:pStyle w:val="Titolo2"/>
      </w:pPr>
      <w:bookmarkStart w:id="5" w:name="_Toc507840391"/>
      <w:proofErr w:type="spellStart"/>
      <w:r>
        <w:t>Organizzazione</w:t>
      </w:r>
      <w:proofErr w:type="spellEnd"/>
      <w:r>
        <w:t xml:space="preserve"> del </w:t>
      </w:r>
      <w:proofErr w:type="spellStart"/>
      <w:r>
        <w:t>documento</w:t>
      </w:r>
      <w:bookmarkEnd w:id="5"/>
      <w:proofErr w:type="spellEnd"/>
    </w:p>
    <w:p w:rsidR="0052343B" w:rsidRDefault="0052343B" w:rsidP="0052343B">
      <w:r w:rsidRPr="00D303C6">
        <w:t>Il document</w:t>
      </w:r>
      <w:r>
        <w:t>o</w:t>
      </w:r>
      <w:r w:rsidRPr="00D303C6">
        <w:t xml:space="preserve"> </w:t>
      </w:r>
      <w:r>
        <w:t xml:space="preserve">è organizzato come segue. </w:t>
      </w:r>
    </w:p>
    <w:p w:rsidR="0052343B" w:rsidRPr="00FC7AAF"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La prima parte prende il nome d’Introduzione. Il suo obiettivo è fornire una breve panoramica delle funzionalità del sistema e le ragioni per il suo sviluppo, il suo scopo e i riferimenti al contesto di sviluppo.</w:t>
      </w:r>
    </w:p>
    <w:p w:rsidR="0052343B" w:rsidRPr="00FC7AAF"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Nella seconda parte, viene descritto il sistema attuale, se presente.</w:t>
      </w:r>
    </w:p>
    <w:p w:rsidR="0052343B" w:rsidRPr="00FC7AAF"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Nella terza parte viene descritto il sistema da realizzare, i suoi requisiti funzionali, non funzionali e gli scenari d’uso.</w:t>
      </w:r>
    </w:p>
    <w:p w:rsidR="0052343B" w:rsidRDefault="0052343B" w:rsidP="006A33FF">
      <w:pPr>
        <w:pStyle w:val="Paragrafoelenco"/>
        <w:numPr>
          <w:ilvl w:val="0"/>
          <w:numId w:val="199"/>
        </w:numPr>
        <w:rPr>
          <w:rFonts w:ascii="Calibri" w:hAnsi="Calibri"/>
          <w:sz w:val="22"/>
          <w:szCs w:val="22"/>
          <w:lang w:val="it-IT"/>
        </w:rPr>
      </w:pPr>
      <w:r w:rsidRPr="00FC7AAF">
        <w:rPr>
          <w:rFonts w:ascii="Calibri" w:hAnsi="Calibri"/>
          <w:sz w:val="22"/>
          <w:szCs w:val="22"/>
          <w:lang w:val="it-IT"/>
        </w:rPr>
        <w:t>Il documento si conclude con la quarta parte, che contiene il glossario dei termini più significativi ed utilizzati, in maniera da rendere più immediata la lettura.</w:t>
      </w:r>
    </w:p>
    <w:p w:rsidR="0016037A" w:rsidRPr="00FC7AAF" w:rsidRDefault="0016037A" w:rsidP="0016037A"/>
    <w:p w:rsidR="00D303C6" w:rsidRPr="00D303C6" w:rsidRDefault="00D303C6" w:rsidP="00D303C6">
      <w:pPr>
        <w:pStyle w:val="Titolo1"/>
        <w:rPr>
          <w:lang w:val="it-IT"/>
        </w:rPr>
      </w:pPr>
      <w:bookmarkStart w:id="6" w:name="_Toc507840392"/>
      <w:r w:rsidRPr="00D303C6">
        <w:rPr>
          <w:lang w:val="it-IT"/>
        </w:rPr>
        <w:t>Sistema corrente</w:t>
      </w:r>
      <w:bookmarkEnd w:id="6"/>
    </w:p>
    <w:p w:rsidR="00E1561E" w:rsidRDefault="00E1561E" w:rsidP="00E1561E">
      <w:pPr>
        <w:pStyle w:val="Standard"/>
        <w:spacing w:line="276" w:lineRule="auto"/>
        <w:jc w:val="both"/>
      </w:pPr>
      <w:r>
        <w:rPr>
          <w:rFonts w:ascii="Calibri"/>
          <w:color w:val="000000"/>
          <w:sz w:val="22"/>
          <w:shd w:val="clear" w:color="auto" w:fill="FFFFFF"/>
        </w:rPr>
        <w:t>Il sistema sar</w:t>
      </w:r>
      <w:r>
        <w:rPr>
          <w:rFonts w:ascii="Calibri" w:hint="eastAsia"/>
          <w:color w:val="000000"/>
          <w:sz w:val="22"/>
          <w:shd w:val="clear" w:color="auto" w:fill="FFFFFF"/>
        </w:rPr>
        <w:t>à</w:t>
      </w:r>
      <w:r>
        <w:rPr>
          <w:rFonts w:ascii="Calibri"/>
          <w:color w:val="000000"/>
          <w:sz w:val="22"/>
          <w:shd w:val="clear" w:color="auto" w:fill="FFFFFF"/>
        </w:rPr>
        <w:t xml:space="preserve"> implementato ex-novo in quanto nessun sistema esiste in precedenza, per cui questa fase </w:t>
      </w:r>
      <w:r>
        <w:rPr>
          <w:rFonts w:ascii="Calibri" w:hint="eastAsia"/>
          <w:color w:val="000000"/>
          <w:sz w:val="22"/>
          <w:shd w:val="clear" w:color="auto" w:fill="FFFFFF"/>
        </w:rPr>
        <w:t>è</w:t>
      </w:r>
      <w:r>
        <w:rPr>
          <w:rFonts w:ascii="Calibri"/>
          <w:color w:val="000000"/>
          <w:sz w:val="22"/>
          <w:shd w:val="clear" w:color="auto" w:fill="FFFFFF"/>
        </w:rPr>
        <w:t xml:space="preserve"> di </w:t>
      </w:r>
      <w:r>
        <w:rPr>
          <w:rFonts w:ascii="Calibri" w:hint="eastAsia"/>
          <w:color w:val="000000"/>
          <w:sz w:val="22"/>
          <w:shd w:val="clear" w:color="auto" w:fill="FFFFFF"/>
        </w:rPr>
        <w:t>“</w:t>
      </w:r>
      <w:proofErr w:type="spellStart"/>
      <w:r>
        <w:rPr>
          <w:rFonts w:ascii="Calibri"/>
          <w:color w:val="000000"/>
          <w:sz w:val="22"/>
          <w:shd w:val="clear" w:color="auto" w:fill="FFFFFF"/>
        </w:rPr>
        <w:t>Greenfield</w:t>
      </w:r>
      <w:proofErr w:type="spellEnd"/>
      <w:r>
        <w:rPr>
          <w:rFonts w:ascii="Calibri"/>
          <w:color w:val="000000"/>
          <w:sz w:val="22"/>
          <w:shd w:val="clear" w:color="auto" w:fill="FFFFFF"/>
        </w:rPr>
        <w:t xml:space="preserve"> </w:t>
      </w:r>
      <w:proofErr w:type="spellStart"/>
      <w:r>
        <w:rPr>
          <w:rFonts w:ascii="Calibri"/>
          <w:color w:val="000000"/>
          <w:sz w:val="22"/>
          <w:shd w:val="clear" w:color="auto" w:fill="FFFFFF"/>
        </w:rPr>
        <w:t>Engineering</w:t>
      </w:r>
      <w:proofErr w:type="spellEnd"/>
      <w:r>
        <w:rPr>
          <w:rFonts w:ascii="Calibri" w:hint="eastAsia"/>
          <w:color w:val="000000"/>
          <w:sz w:val="22"/>
          <w:shd w:val="clear" w:color="auto" w:fill="FFFFFF"/>
        </w:rPr>
        <w:t>”</w:t>
      </w:r>
      <w:r>
        <w:rPr>
          <w:rFonts w:ascii="Calibri"/>
          <w:color w:val="000000"/>
          <w:sz w:val="22"/>
          <w:shd w:val="clear" w:color="auto" w:fill="FFFFFF"/>
        </w:rPr>
        <w:t xml:space="preserve"> e la raccolta dei requisisti viene fatta esclusivamente colloquiando con il cliente committente, cercando quindi di estrarli dalle sue richieste.</w:t>
      </w:r>
    </w:p>
    <w:p w:rsidR="0016037A" w:rsidRPr="002D6566" w:rsidRDefault="0016037A" w:rsidP="0016037A"/>
    <w:p w:rsidR="00D303C6" w:rsidRPr="00D303C6" w:rsidRDefault="00D303C6" w:rsidP="00D303C6">
      <w:pPr>
        <w:pStyle w:val="Titolo1"/>
        <w:rPr>
          <w:lang w:val="it-IT"/>
        </w:rPr>
      </w:pPr>
      <w:bookmarkStart w:id="7" w:name="_Toc507840393"/>
      <w:r w:rsidRPr="00D303C6">
        <w:rPr>
          <w:lang w:val="it-IT"/>
        </w:rPr>
        <w:t>Sistema proposto</w:t>
      </w:r>
      <w:bookmarkEnd w:id="7"/>
    </w:p>
    <w:p w:rsidR="00D303C6" w:rsidRDefault="00D303C6" w:rsidP="00D303C6">
      <w:pPr>
        <w:pStyle w:val="Titolo2"/>
        <w:rPr>
          <w:lang w:val="it-IT"/>
        </w:rPr>
      </w:pPr>
      <w:bookmarkStart w:id="8" w:name="_Toc507840394"/>
      <w:proofErr w:type="spellStart"/>
      <w:r w:rsidRPr="00D303C6">
        <w:rPr>
          <w:lang w:val="it-IT"/>
        </w:rPr>
        <w:t>Overview</w:t>
      </w:r>
      <w:bookmarkEnd w:id="8"/>
      <w:proofErr w:type="spellEnd"/>
    </w:p>
    <w:p w:rsidR="00433837" w:rsidRDefault="00401AF4" w:rsidP="00401AF4">
      <w:pPr>
        <w:pStyle w:val="NormaleWeb"/>
        <w:shd w:val="clear" w:color="auto" w:fill="FFFFFF"/>
        <w:spacing w:before="0" w:after="0" w:line="276" w:lineRule="auto"/>
        <w:jc w:val="both"/>
        <w:rPr>
          <w:rFonts w:ascii="Calibri" w:hAnsi="Calibri"/>
          <w:sz w:val="22"/>
          <w:lang w:eastAsia="en-US"/>
        </w:rPr>
      </w:pPr>
      <w:r>
        <w:rPr>
          <w:rFonts w:ascii="Calibri" w:hAnsi="Calibri"/>
          <w:sz w:val="22"/>
          <w:lang w:eastAsia="en-US"/>
        </w:rPr>
        <w:t>My Secret</w:t>
      </w:r>
      <w:r w:rsidR="00433837">
        <w:rPr>
          <w:rFonts w:ascii="Calibri" w:hAnsi="Calibri"/>
          <w:sz w:val="22"/>
          <w:lang w:eastAsia="en-US"/>
        </w:rPr>
        <w:t xml:space="preserve"> </w:t>
      </w:r>
      <w:proofErr w:type="spellStart"/>
      <w:r w:rsidR="00433837">
        <w:rPr>
          <w:rFonts w:ascii="Calibri" w:hAnsi="Calibri"/>
          <w:sz w:val="22"/>
          <w:lang w:eastAsia="en-US"/>
        </w:rPr>
        <w:t>Wish</w:t>
      </w:r>
      <w:proofErr w:type="spellEnd"/>
      <w:r w:rsidR="00433837">
        <w:rPr>
          <w:rFonts w:ascii="Calibri" w:hAnsi="Calibri"/>
          <w:sz w:val="22"/>
          <w:lang w:eastAsia="en-US"/>
        </w:rPr>
        <w:t xml:space="preserve"> è p</w:t>
      </w:r>
      <w:r>
        <w:rPr>
          <w:rFonts w:ascii="Calibri" w:hAnsi="Calibri"/>
          <w:sz w:val="22"/>
          <w:lang w:eastAsia="en-US"/>
        </w:rPr>
        <w:t xml:space="preserve">rogettato in maniera tale da permettere agli utenti business di gestire una o più strutture, indicando per ognuna quali sono le loro caratteristiche principali. Per ogni struttura dovranno essere indicate le camere presenti, anche per ogni camera dovranno essere indicate le caratteristiche principali. Tutte queste informazioni saranno utilizzate in fase successiva dal sistema al fine di selezionare le struttura migliore in base alle richieste dell’utente privato. </w:t>
      </w:r>
      <w:r w:rsidR="00433837">
        <w:rPr>
          <w:rFonts w:ascii="Calibri" w:hAnsi="Calibri"/>
          <w:sz w:val="22"/>
          <w:lang w:eastAsia="en-US"/>
        </w:rPr>
        <w:t>Una volta individuato dall’utente privato la camera che rispetta le proprie esigenze potrà inviare al gestore della struttura una richiesta di preventivo.</w:t>
      </w:r>
    </w:p>
    <w:p w:rsidR="00401AF4" w:rsidRDefault="00433837" w:rsidP="00401AF4">
      <w:pPr>
        <w:pStyle w:val="NormaleWeb"/>
        <w:shd w:val="clear" w:color="auto" w:fill="FFFFFF"/>
        <w:spacing w:before="0" w:after="0" w:line="276" w:lineRule="auto"/>
        <w:jc w:val="both"/>
        <w:rPr>
          <w:rFonts w:ascii="Calibri" w:hAnsi="Calibri"/>
          <w:sz w:val="22"/>
          <w:lang w:eastAsia="en-US"/>
        </w:rPr>
      </w:pPr>
      <w:r>
        <w:rPr>
          <w:rFonts w:ascii="Calibri" w:hAnsi="Calibri"/>
          <w:sz w:val="22"/>
          <w:lang w:eastAsia="en-US"/>
        </w:rPr>
        <w:t>L’utente</w:t>
      </w:r>
      <w:r w:rsidR="00401AF4">
        <w:rPr>
          <w:rFonts w:ascii="Calibri" w:hAnsi="Calibri"/>
          <w:sz w:val="22"/>
          <w:lang w:eastAsia="en-US"/>
        </w:rPr>
        <w:t xml:space="preserve"> business</w:t>
      </w:r>
      <w:r>
        <w:rPr>
          <w:rFonts w:ascii="Calibri" w:hAnsi="Calibri"/>
          <w:sz w:val="22"/>
          <w:lang w:eastAsia="en-US"/>
        </w:rPr>
        <w:t xml:space="preserve"> </w:t>
      </w:r>
      <w:r w:rsidR="00401AF4">
        <w:rPr>
          <w:rFonts w:ascii="Calibri" w:hAnsi="Calibri"/>
          <w:sz w:val="22"/>
          <w:lang w:eastAsia="en-US"/>
        </w:rPr>
        <w:t xml:space="preserve">ricevute queste </w:t>
      </w:r>
      <w:r>
        <w:rPr>
          <w:rFonts w:ascii="Calibri" w:hAnsi="Calibri"/>
          <w:sz w:val="22"/>
          <w:lang w:eastAsia="en-US"/>
        </w:rPr>
        <w:t>richiesta potrà</w:t>
      </w:r>
      <w:r w:rsidR="00401AF4">
        <w:rPr>
          <w:rFonts w:ascii="Calibri" w:hAnsi="Calibri"/>
          <w:sz w:val="22"/>
          <w:lang w:eastAsia="en-US"/>
        </w:rPr>
        <w:t xml:space="preserve"> accettare, rifiutare la richiesta</w:t>
      </w:r>
      <w:r>
        <w:rPr>
          <w:rFonts w:ascii="Calibri" w:hAnsi="Calibri"/>
          <w:sz w:val="22"/>
          <w:lang w:eastAsia="en-US"/>
        </w:rPr>
        <w:t>, se accetta la richiesta dell’utente privato questi potrà finalmente effettuare la prenotazione</w:t>
      </w:r>
      <w:r w:rsidR="00401AF4">
        <w:rPr>
          <w:rFonts w:ascii="Calibri" w:hAnsi="Calibri"/>
          <w:sz w:val="22"/>
          <w:lang w:eastAsia="en-US"/>
        </w:rPr>
        <w:t>. Quando il soggiorno dell</w:t>
      </w:r>
      <w:r w:rsidR="00401AF4">
        <w:rPr>
          <w:rFonts w:ascii="Calibri" w:hAnsi="Calibri" w:hint="eastAsia"/>
          <w:sz w:val="22"/>
          <w:lang w:eastAsia="en-US"/>
        </w:rPr>
        <w:t>’</w:t>
      </w:r>
      <w:r w:rsidR="00401AF4">
        <w:rPr>
          <w:rFonts w:ascii="Calibri" w:hAnsi="Calibri"/>
          <w:sz w:val="22"/>
          <w:lang w:eastAsia="en-US"/>
        </w:rPr>
        <w:t>utente privato sar</w:t>
      </w:r>
      <w:r w:rsidR="00401AF4">
        <w:rPr>
          <w:rFonts w:ascii="Calibri" w:hAnsi="Calibri" w:hint="eastAsia"/>
          <w:sz w:val="22"/>
          <w:lang w:eastAsia="en-US"/>
        </w:rPr>
        <w:t>à</w:t>
      </w:r>
      <w:r w:rsidR="00401AF4">
        <w:rPr>
          <w:rFonts w:ascii="Calibri" w:hAnsi="Calibri"/>
          <w:sz w:val="22"/>
          <w:lang w:eastAsia="en-US"/>
        </w:rPr>
        <w:t xml:space="preserve"> terminato potr</w:t>
      </w:r>
      <w:r w:rsidR="00401AF4">
        <w:rPr>
          <w:rFonts w:ascii="Calibri" w:hAnsi="Calibri" w:hint="eastAsia"/>
          <w:sz w:val="22"/>
          <w:lang w:eastAsia="en-US"/>
        </w:rPr>
        <w:t>à</w:t>
      </w:r>
      <w:r w:rsidR="00401AF4">
        <w:rPr>
          <w:rFonts w:ascii="Calibri" w:hAnsi="Calibri"/>
          <w:sz w:val="22"/>
          <w:lang w:eastAsia="en-US"/>
        </w:rPr>
        <w:t xml:space="preserve"> esprimere una valutazione sulla struttura ospitante. </w:t>
      </w:r>
    </w:p>
    <w:p w:rsidR="00362242" w:rsidRDefault="00362242" w:rsidP="00401AF4">
      <w:pPr>
        <w:pStyle w:val="NormaleWeb"/>
        <w:shd w:val="clear" w:color="auto" w:fill="FFFFFF"/>
        <w:spacing w:before="0" w:after="0" w:line="276" w:lineRule="auto"/>
        <w:jc w:val="both"/>
        <w:rPr>
          <w:rFonts w:ascii="Calibri" w:hAnsi="Calibri"/>
          <w:sz w:val="22"/>
          <w:lang w:eastAsia="en-US"/>
        </w:rPr>
      </w:pPr>
    </w:p>
    <w:p w:rsidR="00362242" w:rsidRDefault="00362242" w:rsidP="009C659E">
      <w:pPr>
        <w:pStyle w:val="Titolo3"/>
      </w:pPr>
      <w:bookmarkStart w:id="9" w:name="_Toc507840395"/>
      <w:proofErr w:type="spellStart"/>
      <w:r>
        <w:t>Attori</w:t>
      </w:r>
      <w:proofErr w:type="spellEnd"/>
      <w:r>
        <w:t xml:space="preserve"> del </w:t>
      </w:r>
      <w:proofErr w:type="spellStart"/>
      <w:r>
        <w:t>sistema</w:t>
      </w:r>
      <w:bookmarkEnd w:id="9"/>
      <w:proofErr w:type="spellEnd"/>
    </w:p>
    <w:p w:rsidR="00362242" w:rsidRPr="00362242" w:rsidRDefault="00362242" w:rsidP="009C659E">
      <w:r>
        <w:t>Il sistema sar</w:t>
      </w:r>
      <w:r>
        <w:rPr>
          <w:rFonts w:hint="eastAsia"/>
        </w:rPr>
        <w:t>à</w:t>
      </w:r>
      <w:r>
        <w:t xml:space="preserve"> rivolto a diverse tipologie di utenti, ognuna delle quali avr</w:t>
      </w:r>
      <w:r>
        <w:rPr>
          <w:rFonts w:hint="eastAsia"/>
        </w:rPr>
        <w:t>à</w:t>
      </w:r>
      <w:r>
        <w:t xml:space="preserve"> una specifica area di competenza. Le funzionalit</w:t>
      </w:r>
      <w:r>
        <w:rPr>
          <w:rFonts w:hint="eastAsia"/>
        </w:rPr>
        <w:t>à</w:t>
      </w:r>
      <w:r>
        <w:t xml:space="preserve"> di My Secret </w:t>
      </w:r>
      <w:proofErr w:type="spellStart"/>
      <w:r>
        <w:t>Wish</w:t>
      </w:r>
      <w:proofErr w:type="spellEnd"/>
      <w:r>
        <w:t xml:space="preserve"> saranno quindi accessibili solo </w:t>
      </w:r>
      <w:r w:rsidR="00640941">
        <w:t>agli utenti autorizzati</w:t>
      </w:r>
      <w:r>
        <w:t xml:space="preserve">. </w:t>
      </w:r>
    </w:p>
    <w:p w:rsidR="00362242" w:rsidRDefault="00362242" w:rsidP="00362242">
      <w:pPr>
        <w:pStyle w:val="NormaleWeb"/>
        <w:shd w:val="clear" w:color="auto" w:fill="FFFFFF"/>
        <w:spacing w:before="0" w:after="0" w:line="276" w:lineRule="auto"/>
        <w:ind w:left="567"/>
        <w:jc w:val="both"/>
      </w:pPr>
    </w:p>
    <w:p w:rsidR="00362242" w:rsidRPr="00362242" w:rsidRDefault="00362242" w:rsidP="009C659E">
      <w:bookmarkStart w:id="10" w:name="__RefHeading__69502_1283068749"/>
      <w:bookmarkEnd w:id="10"/>
      <w:r>
        <w:lastRenderedPageBreak/>
        <w:t>Segue una lista degli attori individuati:</w:t>
      </w:r>
    </w:p>
    <w:p w:rsidR="00362242" w:rsidRDefault="00362242" w:rsidP="00640941"/>
    <w:p w:rsidR="00362242" w:rsidRPr="00362242" w:rsidRDefault="00362242" w:rsidP="009C659E">
      <w:pPr>
        <w:pStyle w:val="Paragrafoelenco"/>
        <w:widowControl w:val="0"/>
        <w:numPr>
          <w:ilvl w:val="0"/>
          <w:numId w:val="9"/>
        </w:numPr>
        <w:tabs>
          <w:tab w:val="left" w:pos="284"/>
        </w:tabs>
        <w:autoSpaceDN w:val="0"/>
        <w:adjustRightInd w:val="0"/>
        <w:spacing w:after="200" w:line="276" w:lineRule="auto"/>
        <w:ind w:left="927" w:hanging="927"/>
        <w:contextualSpacing w:val="0"/>
        <w:rPr>
          <w:rFonts w:ascii="Calibri" w:hAnsi="Calibri"/>
          <w:sz w:val="22"/>
          <w:lang w:val="it-IT"/>
        </w:rPr>
      </w:pPr>
      <w:r w:rsidRPr="00362242">
        <w:rPr>
          <w:rFonts w:ascii="Calibri" w:hAnsi="Calibri"/>
          <w:b/>
          <w:sz w:val="22"/>
          <w:lang w:val="it-IT"/>
        </w:rPr>
        <w:t>Utente Business</w:t>
      </w:r>
      <w:r w:rsidRPr="00362242">
        <w:rPr>
          <w:rFonts w:ascii="Calibri" w:hAnsi="Calibri"/>
          <w:sz w:val="22"/>
          <w:lang w:val="it-IT"/>
        </w:rPr>
        <w:t xml:space="preserve">: </w:t>
      </w:r>
      <w:r w:rsidR="00640941">
        <w:rPr>
          <w:rFonts w:ascii="Calibri" w:hAnsi="Calibri"/>
          <w:sz w:val="22"/>
          <w:lang w:val="it-IT"/>
        </w:rPr>
        <w:t>rappresenta il</w:t>
      </w:r>
      <w:r w:rsidRPr="00362242">
        <w:rPr>
          <w:rFonts w:ascii="Calibri" w:hAnsi="Calibri"/>
          <w:sz w:val="22"/>
          <w:lang w:val="it-IT"/>
        </w:rPr>
        <w:t xml:space="preserve"> fornitore d</w:t>
      </w:r>
      <w:r w:rsidR="00640941">
        <w:rPr>
          <w:rFonts w:ascii="Calibri" w:hAnsi="Calibri"/>
          <w:sz w:val="22"/>
          <w:lang w:val="it-IT"/>
        </w:rPr>
        <w:t>e</w:t>
      </w:r>
      <w:r w:rsidRPr="00362242">
        <w:rPr>
          <w:rFonts w:ascii="Calibri" w:hAnsi="Calibri"/>
          <w:sz w:val="22"/>
          <w:lang w:val="it-IT"/>
        </w:rPr>
        <w:t>i servizi di ospitalità:</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w:t>
      </w:r>
      <w:r w:rsidRPr="00362242">
        <w:rPr>
          <w:rFonts w:ascii="Calibri" w:hAnsi="Calibri" w:hint="eastAsia"/>
          <w:sz w:val="22"/>
          <w:lang w:val="it-IT"/>
        </w:rPr>
        <w:t>ò</w:t>
      </w:r>
      <w:r w:rsidRPr="00362242">
        <w:rPr>
          <w:rFonts w:ascii="Calibri" w:hAnsi="Calibri"/>
          <w:sz w:val="22"/>
          <w:lang w:val="it-IT"/>
        </w:rPr>
        <w:t xml:space="preserve"> inserire le proprie strutture e le camere;</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Pr>
          <w:rFonts w:ascii="Calibri" w:hAnsi="Calibri"/>
          <w:sz w:val="22"/>
          <w:lang w:val="it-IT"/>
        </w:rPr>
        <w:t>p</w:t>
      </w:r>
      <w:r w:rsidRPr="00362242">
        <w:rPr>
          <w:rFonts w:ascii="Calibri" w:hAnsi="Calibri"/>
          <w:sz w:val="22"/>
          <w:lang w:val="it-IT"/>
        </w:rPr>
        <w:t>u</w:t>
      </w:r>
      <w:r w:rsidRPr="00362242">
        <w:rPr>
          <w:rFonts w:ascii="Calibri" w:hAnsi="Calibri" w:hint="eastAsia"/>
          <w:sz w:val="22"/>
          <w:lang w:val="it-IT"/>
        </w:rPr>
        <w:t>ò</w:t>
      </w:r>
      <w:r w:rsidRPr="00362242">
        <w:rPr>
          <w:rFonts w:ascii="Calibri" w:hAnsi="Calibri"/>
          <w:sz w:val="22"/>
          <w:lang w:val="it-IT"/>
        </w:rPr>
        <w:t xml:space="preserve"> accettare/rifi</w:t>
      </w:r>
      <w:r>
        <w:rPr>
          <w:rFonts w:ascii="Calibri" w:hAnsi="Calibri"/>
          <w:sz w:val="22"/>
          <w:lang w:val="it-IT"/>
        </w:rPr>
        <w:t>u</w:t>
      </w:r>
      <w:r w:rsidRPr="00362242">
        <w:rPr>
          <w:rFonts w:ascii="Calibri" w:hAnsi="Calibri"/>
          <w:sz w:val="22"/>
          <w:lang w:val="it-IT"/>
        </w:rPr>
        <w:t>tare</w:t>
      </w:r>
      <w:r>
        <w:rPr>
          <w:rFonts w:ascii="Calibri" w:hAnsi="Calibri"/>
          <w:sz w:val="22"/>
          <w:lang w:val="it-IT"/>
        </w:rPr>
        <w:t xml:space="preserve"> le richieste di preventivo</w:t>
      </w:r>
      <w:r w:rsidRPr="00362242">
        <w:rPr>
          <w:rFonts w:ascii="Calibri" w:hAnsi="Calibri"/>
          <w:sz w:val="22"/>
          <w:lang w:val="it-IT"/>
        </w:rPr>
        <w:t>;</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Pr>
          <w:rFonts w:ascii="Calibri" w:hAnsi="Calibri"/>
          <w:sz w:val="22"/>
          <w:lang w:val="it-IT"/>
        </w:rPr>
        <w:t>può gestire le prenotazioni.</w:t>
      </w:r>
    </w:p>
    <w:p w:rsidR="00362242" w:rsidRPr="00362242" w:rsidRDefault="00362242" w:rsidP="009C659E">
      <w:pPr>
        <w:pStyle w:val="Paragrafoelenco"/>
        <w:widowControl w:val="0"/>
        <w:numPr>
          <w:ilvl w:val="0"/>
          <w:numId w:val="9"/>
        </w:numPr>
        <w:tabs>
          <w:tab w:val="left" w:pos="851"/>
        </w:tabs>
        <w:autoSpaceDN w:val="0"/>
        <w:adjustRightInd w:val="0"/>
        <w:spacing w:after="200" w:line="276" w:lineRule="auto"/>
        <w:ind w:left="284" w:hanging="284"/>
        <w:contextualSpacing w:val="0"/>
        <w:rPr>
          <w:rFonts w:ascii="Calibri" w:hAnsi="Calibri"/>
          <w:sz w:val="22"/>
          <w:lang w:val="it-IT"/>
        </w:rPr>
      </w:pPr>
      <w:r w:rsidRPr="00362242">
        <w:rPr>
          <w:rFonts w:ascii="Calibri" w:hAnsi="Calibri"/>
          <w:b/>
          <w:sz w:val="22"/>
          <w:lang w:val="it-IT"/>
        </w:rPr>
        <w:t>Utente Privato</w:t>
      </w:r>
      <w:r w:rsidRPr="00362242">
        <w:rPr>
          <w:rFonts w:ascii="Calibri" w:hAnsi="Calibri"/>
          <w:sz w:val="22"/>
          <w:lang w:val="it-IT"/>
        </w:rPr>
        <w:t xml:space="preserve">: </w:t>
      </w:r>
      <w:r w:rsidR="00640941">
        <w:rPr>
          <w:rFonts w:ascii="Calibri" w:hAnsi="Calibri"/>
          <w:sz w:val="22"/>
          <w:lang w:val="it-IT"/>
        </w:rPr>
        <w:t xml:space="preserve">rappresenta il </w:t>
      </w:r>
      <w:r w:rsidRPr="00362242">
        <w:rPr>
          <w:rFonts w:ascii="Calibri" w:hAnsi="Calibri"/>
          <w:sz w:val="22"/>
          <w:lang w:val="it-IT"/>
        </w:rPr>
        <w:t>fruitore d</w:t>
      </w:r>
      <w:r w:rsidR="00640941">
        <w:rPr>
          <w:rFonts w:ascii="Calibri" w:hAnsi="Calibri"/>
          <w:sz w:val="22"/>
          <w:lang w:val="it-IT"/>
        </w:rPr>
        <w:t>e</w:t>
      </w:r>
      <w:r w:rsidRPr="00362242">
        <w:rPr>
          <w:rFonts w:ascii="Calibri" w:hAnsi="Calibri"/>
          <w:sz w:val="22"/>
          <w:lang w:val="it-IT"/>
        </w:rPr>
        <w:t>i servizi di ospitalità:</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ricercare le camere;</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effettuare le richieste di preventivo;</w:t>
      </w:r>
    </w:p>
    <w:p w:rsidR="00362242" w:rsidRPr="00362242" w:rsidRDefault="00362242" w:rsidP="00277041">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prenotare le camere;</w:t>
      </w:r>
    </w:p>
    <w:p w:rsidR="00360EB3" w:rsidRDefault="00362242" w:rsidP="00360EB3">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2242">
        <w:rPr>
          <w:rFonts w:ascii="Calibri" w:hAnsi="Calibri"/>
          <w:sz w:val="22"/>
          <w:lang w:val="it-IT"/>
        </w:rPr>
        <w:t>può valutare le strutture</w:t>
      </w:r>
    </w:p>
    <w:p w:rsidR="00360EB3" w:rsidRPr="00360EB3" w:rsidRDefault="00360EB3" w:rsidP="00360EB3">
      <w:pPr>
        <w:pStyle w:val="Paragrafoelenco"/>
        <w:widowControl w:val="0"/>
        <w:numPr>
          <w:ilvl w:val="0"/>
          <w:numId w:val="9"/>
        </w:numPr>
        <w:tabs>
          <w:tab w:val="left" w:pos="851"/>
        </w:tabs>
        <w:autoSpaceDN w:val="0"/>
        <w:adjustRightInd w:val="0"/>
        <w:spacing w:after="200" w:line="276" w:lineRule="auto"/>
        <w:ind w:left="284" w:hanging="284"/>
        <w:contextualSpacing w:val="0"/>
        <w:rPr>
          <w:rFonts w:ascii="Calibri" w:hAnsi="Calibri"/>
          <w:sz w:val="22"/>
          <w:lang w:val="it-IT"/>
        </w:rPr>
      </w:pPr>
      <w:commentRangeStart w:id="11"/>
      <w:r w:rsidRPr="00360EB3">
        <w:rPr>
          <w:rFonts w:ascii="Calibri" w:hAnsi="Calibri"/>
          <w:b/>
          <w:sz w:val="22"/>
          <w:lang w:val="it-IT"/>
        </w:rPr>
        <w:t>Amministratore</w:t>
      </w:r>
      <w:r w:rsidRPr="00360EB3">
        <w:rPr>
          <w:rFonts w:ascii="Calibri" w:hAnsi="Calibri"/>
          <w:sz w:val="22"/>
          <w:lang w:val="it-IT"/>
        </w:rPr>
        <w:t>: è un tecnico indipendente dagli altri utenti del sistema:</w:t>
      </w:r>
    </w:p>
    <w:p w:rsidR="00360EB3" w:rsidRPr="00360EB3" w:rsidRDefault="00360EB3" w:rsidP="00360EB3">
      <w:pPr>
        <w:pStyle w:val="Paragrafoelenco"/>
        <w:widowControl w:val="0"/>
        <w:numPr>
          <w:ilvl w:val="0"/>
          <w:numId w:val="10"/>
        </w:numPr>
        <w:tabs>
          <w:tab w:val="left" w:pos="1287"/>
        </w:tabs>
        <w:autoSpaceDN w:val="0"/>
        <w:adjustRightInd w:val="0"/>
        <w:spacing w:after="200" w:line="276" w:lineRule="auto"/>
        <w:contextualSpacing w:val="0"/>
        <w:rPr>
          <w:rFonts w:ascii="Calibri" w:hAnsi="Calibri"/>
          <w:sz w:val="22"/>
          <w:lang w:val="it-IT"/>
        </w:rPr>
      </w:pPr>
      <w:r w:rsidRPr="00360EB3">
        <w:rPr>
          <w:rFonts w:ascii="Calibri" w:hAnsi="Calibri"/>
          <w:sz w:val="22"/>
          <w:lang w:val="it-IT"/>
        </w:rPr>
        <w:t>Può creare, modificare ed eliminare gli account degli utenti;</w:t>
      </w:r>
      <w:commentRangeEnd w:id="11"/>
      <w:r w:rsidR="00FB2087">
        <w:rPr>
          <w:rStyle w:val="Rimandocommento"/>
          <w:rFonts w:ascii="Calibri" w:hAnsi="Calibri"/>
          <w:lang w:val="it-IT"/>
        </w:rPr>
        <w:commentReference w:id="11"/>
      </w:r>
    </w:p>
    <w:p w:rsidR="009C659E" w:rsidRPr="00362242" w:rsidRDefault="009C659E" w:rsidP="009C659E"/>
    <w:p w:rsidR="00D303C6" w:rsidRDefault="00D303C6" w:rsidP="00D303C6">
      <w:pPr>
        <w:pStyle w:val="Titolo2"/>
        <w:rPr>
          <w:lang w:val="it-IT"/>
        </w:rPr>
      </w:pPr>
      <w:bookmarkStart w:id="12" w:name="_Toc507840396"/>
      <w:r w:rsidRPr="00D303C6">
        <w:rPr>
          <w:lang w:val="it-IT"/>
        </w:rPr>
        <w:t>Requisiti funzionali</w:t>
      </w:r>
      <w:bookmarkEnd w:id="12"/>
    </w:p>
    <w:p w:rsidR="00A73EEA" w:rsidRPr="00A73EEA" w:rsidRDefault="00A73EEA" w:rsidP="00A73EEA"/>
    <w:p w:rsidR="00A73EEA" w:rsidRDefault="00A73EEA" w:rsidP="009C659E">
      <w:pPr>
        <w:pStyle w:val="Titolo3"/>
      </w:pPr>
      <w:bookmarkStart w:id="13" w:name="_Toc507840397"/>
      <w:r w:rsidRPr="00A73EEA">
        <w:t xml:space="preserve">RF_0 </w:t>
      </w:r>
      <w:proofErr w:type="spellStart"/>
      <w:r w:rsidRPr="00A73EEA">
        <w:t>Gestione</w:t>
      </w:r>
      <w:proofErr w:type="spellEnd"/>
      <w:r w:rsidRPr="00A73EEA">
        <w:t xml:space="preserve"> </w:t>
      </w:r>
      <w:proofErr w:type="spellStart"/>
      <w:r w:rsidRPr="00A73EEA">
        <w:t>autenticazione</w:t>
      </w:r>
      <w:bookmarkEnd w:id="13"/>
      <w:proofErr w:type="spellEnd"/>
    </w:p>
    <w:p w:rsidR="00A73EEA" w:rsidRPr="00A13F24" w:rsidRDefault="00A73EEA" w:rsidP="00A73EEA">
      <w:r w:rsidRPr="00A73EEA">
        <w:rPr>
          <w:b/>
        </w:rPr>
        <w:t>Attori partecipanti</w:t>
      </w:r>
      <w:r w:rsidRPr="00A13F24">
        <w:t xml:space="preserve">: </w:t>
      </w:r>
      <w:r w:rsidRPr="00A73EEA">
        <w:t>tutti</w:t>
      </w:r>
    </w:p>
    <w:p w:rsidR="00A73EEA" w:rsidRPr="00A13F24" w:rsidRDefault="00A73EEA" w:rsidP="00A73EEA">
      <w:r w:rsidRPr="00A13F24">
        <w:t>Questa funzionalità permette agli utenti registrati del sistema di iniziare ad</w:t>
      </w:r>
      <w:r>
        <w:t xml:space="preserve"> </w:t>
      </w:r>
      <w:r w:rsidRPr="00A13F24">
        <w:t>interagire con esso:</w:t>
      </w:r>
    </w:p>
    <w:p w:rsidR="00A73EEA" w:rsidRPr="00A73EEA" w:rsidRDefault="00A73EEA" w:rsidP="00277041">
      <w:pPr>
        <w:pStyle w:val="Paragrafoelenco"/>
        <w:numPr>
          <w:ilvl w:val="0"/>
          <w:numId w:val="5"/>
        </w:numPr>
        <w:spacing w:line="276" w:lineRule="auto"/>
        <w:rPr>
          <w:rFonts w:ascii="Calibri" w:hAnsi="Calibri"/>
          <w:sz w:val="22"/>
          <w:szCs w:val="22"/>
          <w:lang w:val="it-IT"/>
        </w:rPr>
      </w:pPr>
      <w:r w:rsidRPr="00A73EEA">
        <w:rPr>
          <w:rFonts w:ascii="Calibri" w:hAnsi="Calibri"/>
          <w:b/>
          <w:sz w:val="22"/>
          <w:szCs w:val="22"/>
          <w:lang w:val="it-IT"/>
        </w:rPr>
        <w:t>RF_0.1 Login</w:t>
      </w:r>
      <w:r w:rsidRPr="00A73EEA">
        <w:rPr>
          <w:rFonts w:ascii="Calibri" w:hAnsi="Calibri"/>
          <w:sz w:val="22"/>
          <w:szCs w:val="22"/>
          <w:lang w:val="it-IT"/>
        </w:rPr>
        <w:t xml:space="preserve">: </w:t>
      </w:r>
      <w:r w:rsidRPr="00A73EEA">
        <w:rPr>
          <w:rFonts w:asciiTheme="minorHAnsi" w:hAnsiTheme="minorHAnsi"/>
          <w:sz w:val="22"/>
          <w:szCs w:val="22"/>
          <w:lang w:val="it-IT"/>
        </w:rPr>
        <w:t>consente ad un utente di accedere al sistema.  L’utente può effettuare l’autenticazione inserendo la propria email e password, caratterizzate entrambe da stringhe alfanumeriche composte da lettere sia maiuscole che minuscole.</w:t>
      </w:r>
    </w:p>
    <w:p w:rsidR="00A73EEA" w:rsidRDefault="00A73EEA" w:rsidP="00277041">
      <w:pPr>
        <w:pStyle w:val="Paragrafoelenco"/>
        <w:numPr>
          <w:ilvl w:val="0"/>
          <w:numId w:val="5"/>
        </w:numPr>
        <w:spacing w:line="276" w:lineRule="auto"/>
        <w:rPr>
          <w:rFonts w:ascii="Calibri" w:hAnsi="Calibri"/>
          <w:sz w:val="22"/>
          <w:szCs w:val="22"/>
          <w:lang w:val="it-IT"/>
        </w:rPr>
      </w:pPr>
      <w:r w:rsidRPr="00A73EEA">
        <w:rPr>
          <w:rFonts w:ascii="Calibri" w:hAnsi="Calibri"/>
          <w:b/>
          <w:sz w:val="22"/>
          <w:szCs w:val="22"/>
          <w:lang w:val="it-IT"/>
        </w:rPr>
        <w:t xml:space="preserve">RF_0.2 </w:t>
      </w:r>
      <w:proofErr w:type="spellStart"/>
      <w:r w:rsidRPr="00A73EEA">
        <w:rPr>
          <w:rFonts w:ascii="Calibri" w:hAnsi="Calibri"/>
          <w:b/>
          <w:sz w:val="22"/>
          <w:szCs w:val="22"/>
          <w:lang w:val="it-IT"/>
        </w:rPr>
        <w:t>Logout</w:t>
      </w:r>
      <w:proofErr w:type="spellEnd"/>
      <w:r w:rsidRPr="00A73EEA">
        <w:rPr>
          <w:rFonts w:ascii="Calibri" w:hAnsi="Calibri"/>
          <w:sz w:val="22"/>
          <w:szCs w:val="22"/>
          <w:lang w:val="it-IT"/>
        </w:rPr>
        <w:t>: consente ad un utente di disconnettersi dal sistema.</w:t>
      </w:r>
    </w:p>
    <w:p w:rsidR="00A73EEA" w:rsidRDefault="00A73EEA" w:rsidP="00A73EEA">
      <w:pPr>
        <w:pStyle w:val="Paragrafoelenco"/>
        <w:spacing w:line="276" w:lineRule="auto"/>
        <w:ind w:left="1068"/>
        <w:rPr>
          <w:rFonts w:ascii="Calibri" w:hAnsi="Calibri"/>
          <w:sz w:val="22"/>
          <w:szCs w:val="22"/>
          <w:lang w:val="it-IT"/>
        </w:rPr>
      </w:pPr>
    </w:p>
    <w:p w:rsidR="00E90A19" w:rsidRDefault="00E90A19" w:rsidP="00A73EEA">
      <w:pPr>
        <w:pStyle w:val="Paragrafoelenco"/>
        <w:spacing w:line="276" w:lineRule="auto"/>
        <w:ind w:left="1068"/>
        <w:rPr>
          <w:rFonts w:ascii="Calibri" w:hAnsi="Calibri"/>
          <w:sz w:val="22"/>
          <w:szCs w:val="22"/>
          <w:lang w:val="it-IT"/>
        </w:rPr>
      </w:pPr>
    </w:p>
    <w:p w:rsidR="00A73EEA" w:rsidRDefault="00A73EEA" w:rsidP="00A73EEA">
      <w:pPr>
        <w:pStyle w:val="Titolo3"/>
        <w:rPr>
          <w:i/>
          <w:lang w:val="it-IT"/>
        </w:rPr>
      </w:pPr>
      <w:bookmarkStart w:id="14" w:name="_Toc507840398"/>
      <w:r w:rsidRPr="00A73EEA">
        <w:rPr>
          <w:i/>
          <w:lang w:val="it-IT"/>
        </w:rPr>
        <w:t>RF_1 Registrazione utente</w:t>
      </w:r>
      <w:bookmarkEnd w:id="14"/>
    </w:p>
    <w:p w:rsidR="00E90A19" w:rsidRPr="00A13F24" w:rsidRDefault="00E90A19" w:rsidP="00E90A19">
      <w:r w:rsidRPr="00A13F24">
        <w:rPr>
          <w:b/>
        </w:rPr>
        <w:t>Attori partecipanti:</w:t>
      </w:r>
      <w:r w:rsidRPr="00A13F24">
        <w:t xml:space="preserve"> </w:t>
      </w:r>
      <w:commentRangeStart w:id="15"/>
      <w:r w:rsidR="00360EB3">
        <w:t>amministratore</w:t>
      </w:r>
      <w:commentRangeEnd w:id="15"/>
      <w:r w:rsidR="00FB2087">
        <w:rPr>
          <w:rStyle w:val="Rimandocommento"/>
        </w:rPr>
        <w:commentReference w:id="15"/>
      </w:r>
    </w:p>
    <w:p w:rsidR="00E90A19" w:rsidRDefault="00E90A19" w:rsidP="00E90A19">
      <w:r w:rsidRPr="00A13F24">
        <w:t xml:space="preserve">Questa funzionalità permette di </w:t>
      </w:r>
      <w:r>
        <w:t>creare</w:t>
      </w:r>
      <w:r w:rsidRPr="00A13F24">
        <w:t xml:space="preserve"> </w:t>
      </w:r>
      <w:r>
        <w:t>un nuovo account.</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RF_1.1 Gestione account:</w:t>
      </w:r>
      <w:r w:rsidRPr="00E90A19">
        <w:rPr>
          <w:rFonts w:asciiTheme="minorHAnsi" w:hAnsiTheme="minorHAnsi"/>
          <w:sz w:val="22"/>
          <w:szCs w:val="22"/>
          <w:lang w:val="it-IT"/>
        </w:rPr>
        <w:t xml:space="preserve"> consente ad un utente business e ad un utente privato di creare un nuovo account, specificando l’email (una stringa alfanumerica di massimo 50 caratteri), </w:t>
      </w:r>
      <w:r w:rsidRPr="00E90A19">
        <w:rPr>
          <w:rFonts w:asciiTheme="minorHAnsi" w:hAnsiTheme="minorHAnsi"/>
          <w:sz w:val="22"/>
          <w:szCs w:val="22"/>
          <w:lang w:val="it-IT"/>
        </w:rPr>
        <w:lastRenderedPageBreak/>
        <w:t>password (una stringa alfanumerica di massimo 20 caratteri), nome (una stringa alfanumerica di massimo 50 caratteri), cognome (una stringa alfanumerica di massimo 50 caratteri), il cellulare (una stringa numerica di massimo 15 caratteri)</w:t>
      </w:r>
      <w:r w:rsidR="00360EB3">
        <w:rPr>
          <w:rFonts w:asciiTheme="minorHAnsi" w:hAnsiTheme="minorHAnsi"/>
          <w:sz w:val="22"/>
          <w:szCs w:val="22"/>
          <w:lang w:val="it-IT"/>
        </w:rPr>
        <w:t>,</w:t>
      </w:r>
      <w:ins w:id="16" w:author="grippo" w:date="2018-03-03T11:24:00Z">
        <w:r w:rsidR="00360EB3">
          <w:rPr>
            <w:rFonts w:asciiTheme="minorHAnsi" w:hAnsiTheme="minorHAnsi"/>
            <w:sz w:val="22"/>
            <w:szCs w:val="22"/>
            <w:lang w:val="it-IT"/>
          </w:rPr>
          <w:t xml:space="preserve"> </w:t>
        </w:r>
      </w:ins>
      <w:commentRangeStart w:id="17"/>
      <w:r w:rsidR="00360EB3">
        <w:rPr>
          <w:rFonts w:asciiTheme="minorHAnsi" w:hAnsiTheme="minorHAnsi"/>
          <w:sz w:val="22"/>
          <w:szCs w:val="22"/>
          <w:lang w:val="it-IT"/>
        </w:rPr>
        <w:t>la tipologia di utenza (lista di valori)</w:t>
      </w:r>
      <w:r w:rsidRPr="00E90A19">
        <w:rPr>
          <w:rFonts w:asciiTheme="minorHAnsi" w:hAnsiTheme="minorHAnsi"/>
          <w:sz w:val="22"/>
          <w:szCs w:val="22"/>
          <w:lang w:val="it-IT"/>
        </w:rPr>
        <w:t>.</w:t>
      </w:r>
      <w:commentRangeEnd w:id="17"/>
      <w:r w:rsidR="00FB2087">
        <w:rPr>
          <w:rStyle w:val="Rimandocommento"/>
          <w:rFonts w:ascii="Calibri" w:hAnsi="Calibri"/>
          <w:lang w:val="it-IT"/>
        </w:rPr>
        <w:commentReference w:id="17"/>
      </w:r>
    </w:p>
    <w:p w:rsidR="00E90A19" w:rsidRDefault="00E90A19" w:rsidP="00E90A19"/>
    <w:p w:rsidR="00DD2106" w:rsidRDefault="00DD2106" w:rsidP="00A73EEA">
      <w:pPr>
        <w:pStyle w:val="Titolo3"/>
        <w:rPr>
          <w:i/>
          <w:lang w:val="it-IT"/>
        </w:rPr>
      </w:pPr>
      <w:bookmarkStart w:id="18" w:name="_Toc507840399"/>
      <w:r w:rsidRPr="00DD2106">
        <w:rPr>
          <w:i/>
          <w:lang w:val="it-IT"/>
        </w:rPr>
        <w:t>RF_2 Gestione profilo</w:t>
      </w:r>
      <w:r w:rsidR="002F6E74">
        <w:rPr>
          <w:i/>
          <w:lang w:val="it-IT"/>
        </w:rPr>
        <w:t xml:space="preserve"> </w:t>
      </w:r>
      <w:commentRangeStart w:id="19"/>
      <w:r w:rsidR="002F6E74">
        <w:rPr>
          <w:i/>
          <w:lang w:val="it-IT"/>
        </w:rPr>
        <w:t>utente privato</w:t>
      </w:r>
      <w:commentRangeEnd w:id="19"/>
      <w:r w:rsidR="00DC3B3B">
        <w:rPr>
          <w:rStyle w:val="Rimandocommento"/>
          <w:rFonts w:ascii="Calibri" w:hAnsi="Calibri"/>
          <w:b w:val="0"/>
          <w:bCs w:val="0"/>
          <w:lang w:val="it-IT"/>
        </w:rPr>
        <w:commentReference w:id="19"/>
      </w:r>
      <w:bookmarkEnd w:id="18"/>
    </w:p>
    <w:p w:rsidR="00E90A19" w:rsidRPr="00A13F24" w:rsidRDefault="00E90A19" w:rsidP="00E90A19">
      <w:r w:rsidRPr="00A13F24">
        <w:rPr>
          <w:b/>
        </w:rPr>
        <w:t>Attori partecipanti:</w:t>
      </w:r>
      <w:r w:rsidRPr="00A13F24">
        <w:t xml:space="preserve"> </w:t>
      </w:r>
      <w:commentRangeStart w:id="20"/>
      <w:r>
        <w:t>utente privato</w:t>
      </w:r>
      <w:commentRangeEnd w:id="20"/>
      <w:r w:rsidR="003E19FD">
        <w:rPr>
          <w:rStyle w:val="Rimandocommento"/>
        </w:rPr>
        <w:commentReference w:id="20"/>
      </w:r>
    </w:p>
    <w:p w:rsidR="00E90A19" w:rsidRDefault="00E90A19" w:rsidP="00E90A19">
      <w:r w:rsidRPr="00A13F24">
        <w:t xml:space="preserve">Questa funzionalità permette di gestire </w:t>
      </w:r>
      <w:r>
        <w:t>i profili degli utenti.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RF_2.1 Gestione profilo:</w:t>
      </w:r>
      <w:r w:rsidR="00784DBA">
        <w:rPr>
          <w:rFonts w:asciiTheme="minorHAnsi" w:hAnsiTheme="minorHAnsi"/>
          <w:sz w:val="22"/>
          <w:szCs w:val="22"/>
          <w:lang w:val="it-IT"/>
        </w:rPr>
        <w:t xml:space="preserve"> consente ad un </w:t>
      </w:r>
      <w:r w:rsidRPr="00E90A19">
        <w:rPr>
          <w:rFonts w:asciiTheme="minorHAnsi" w:hAnsiTheme="minorHAnsi"/>
          <w:sz w:val="22"/>
          <w:szCs w:val="22"/>
          <w:lang w:val="it-IT"/>
        </w:rPr>
        <w:t xml:space="preserve">utente privato di aggiornare le informazioni riguardanti il proprio profilo, specificando </w:t>
      </w:r>
      <w:commentRangeStart w:id="21"/>
      <w:r w:rsidR="00FB22A6">
        <w:rPr>
          <w:rFonts w:asciiTheme="minorHAnsi" w:hAnsiTheme="minorHAnsi"/>
          <w:sz w:val="22"/>
          <w:szCs w:val="22"/>
          <w:lang w:val="it-IT"/>
        </w:rPr>
        <w:t>l’e-mail</w:t>
      </w:r>
      <w:r w:rsidRPr="00E90A19">
        <w:rPr>
          <w:rFonts w:asciiTheme="minorHAnsi" w:hAnsiTheme="minorHAnsi"/>
          <w:sz w:val="22"/>
          <w:szCs w:val="22"/>
          <w:lang w:val="it-IT"/>
        </w:rPr>
        <w:t xml:space="preserve"> </w:t>
      </w:r>
      <w:commentRangeEnd w:id="21"/>
      <w:r w:rsidR="00FB22A6">
        <w:rPr>
          <w:rStyle w:val="Rimandocommento"/>
          <w:rFonts w:ascii="Calibri" w:hAnsi="Calibri"/>
          <w:lang w:val="it-IT"/>
        </w:rPr>
        <w:commentReference w:id="21"/>
      </w:r>
      <w:r w:rsidRPr="00E90A19">
        <w:rPr>
          <w:rFonts w:asciiTheme="minorHAnsi" w:hAnsiTheme="minorHAnsi"/>
          <w:sz w:val="22"/>
          <w:szCs w:val="22"/>
          <w:lang w:val="it-IT"/>
        </w:rPr>
        <w:t xml:space="preserve">(una stringa alfanumerica di massimo 20 caratteri), </w:t>
      </w:r>
      <w:r w:rsidR="00F02780">
        <w:rPr>
          <w:rFonts w:asciiTheme="minorHAnsi" w:hAnsiTheme="minorHAnsi"/>
          <w:sz w:val="22"/>
          <w:szCs w:val="22"/>
          <w:lang w:val="it-IT"/>
        </w:rPr>
        <w:t xml:space="preserve">password </w:t>
      </w:r>
      <w:r w:rsidR="00F02780" w:rsidRPr="00E90A19">
        <w:rPr>
          <w:rFonts w:asciiTheme="minorHAnsi" w:hAnsiTheme="minorHAnsi"/>
          <w:sz w:val="22"/>
          <w:szCs w:val="22"/>
          <w:lang w:val="it-IT"/>
        </w:rPr>
        <w:t>(una stringa alfanumerica di massimo 20 caratteri)</w:t>
      </w:r>
      <w:r w:rsidR="00F02780">
        <w:rPr>
          <w:rFonts w:asciiTheme="minorHAnsi" w:hAnsiTheme="minorHAnsi"/>
          <w:sz w:val="22"/>
          <w:szCs w:val="22"/>
          <w:lang w:val="it-IT"/>
        </w:rPr>
        <w:t xml:space="preserve">, </w:t>
      </w:r>
      <w:r w:rsidRPr="00E90A19">
        <w:rPr>
          <w:rFonts w:asciiTheme="minorHAnsi" w:hAnsiTheme="minorHAnsi"/>
          <w:sz w:val="22"/>
          <w:szCs w:val="22"/>
          <w:lang w:val="it-IT"/>
        </w:rPr>
        <w:t>data di nascita (campo data), paese (lista di valori), titolo (lista di valori), nome (una stringa alfanumerica di massimo 50 caratteri), cognome (una stringa alfanumerica di massimo 50 caratteri), sesso (lista di valori), telefono (una stringa numerica di massimo 15 caratteri</w:t>
      </w:r>
      <w:r w:rsidR="00FB22A6">
        <w:rPr>
          <w:rFonts w:asciiTheme="minorHAnsi" w:hAnsiTheme="minorHAnsi"/>
          <w:sz w:val="22"/>
          <w:szCs w:val="22"/>
          <w:lang w:val="it-IT"/>
        </w:rPr>
        <w:t>).</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RF_2.2 Gestione foto profilo:</w:t>
      </w:r>
      <w:r w:rsidRPr="00E90A19">
        <w:rPr>
          <w:rFonts w:asciiTheme="minorHAnsi" w:hAnsiTheme="minorHAnsi"/>
          <w:sz w:val="22"/>
          <w:szCs w:val="22"/>
          <w:lang w:val="it-IT"/>
        </w:rPr>
        <w:t xml:space="preserve"> consente ad un utente privato di inserire, aggiornare e cancellare un’immagine legata al proprio profilo.</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RF_2.3 Gestione indirizzo profilo:</w:t>
      </w:r>
      <w:r w:rsidRPr="00E90A19">
        <w:rPr>
          <w:rFonts w:asciiTheme="minorHAnsi" w:hAnsiTheme="minorHAnsi"/>
          <w:sz w:val="22"/>
          <w:szCs w:val="22"/>
          <w:lang w:val="it-IT"/>
        </w:rPr>
        <w:t xml:space="preserve"> consente ad un utente privato di aggiornare le informazioni riguardanti il proprio indirizzo, specificando l’indirizzo (una stringa alfanumerica di massimo 50 caratteri), città (lista di valori), CAP (una stringa numerica di massimo 5 caratteri), azienda (una stringa alfanumerica di massimo 50 caratteri), città dell’azienda (lista di valori), CAP dell’azienda (una stringa numerica di massimo 5 caratteri), telefono dell’azienda (una stringa numerica di massimo 15 caratteri), Partita IVA dell’azienda (una stringa numerica di massimo 11 caratteri).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RF_2.4 Gestione carta di credito:</w:t>
      </w:r>
      <w:r w:rsidRPr="00E90A19">
        <w:rPr>
          <w:rFonts w:asciiTheme="minorHAnsi" w:hAnsiTheme="minorHAnsi"/>
          <w:sz w:val="22"/>
          <w:szCs w:val="22"/>
          <w:lang w:val="it-IT"/>
        </w:rPr>
        <w:t xml:space="preserve"> consente ad un utente privato di aggiornare le informazioni riguardanti la propria carta di credito, specificando il tipo di carta (lista di valori), numero di carta (una stringa alfanumerica di massimo 20 caratteri), nome del titolare (una stringa alfanumerica di massimo 50 caratteri),  mese scadenza (lista di valori), anno scadenza (lista di valori), utilizzabile per prenotazione di lavoro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usa carta per il mio premio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RF_2.5 Gestione pagamenti:</w:t>
      </w:r>
      <w:r w:rsidRPr="00E90A19">
        <w:rPr>
          <w:rFonts w:asciiTheme="minorHAnsi" w:hAnsiTheme="minorHAnsi"/>
          <w:sz w:val="22"/>
          <w:szCs w:val="22"/>
          <w:lang w:val="it-IT"/>
        </w:rPr>
        <w:t xml:space="preserve"> consente ad un utente privato di aggiornare le informazioni riguardanti i propri pagamenti, specificando cosa si preferisce usare per i pagamenti online (lista di valori), quando si preferisce pagare (lista di valori).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RF_2.6 Gestione del tuo modo di viaggiare:</w:t>
      </w:r>
      <w:r w:rsidRPr="00E90A19">
        <w:rPr>
          <w:rFonts w:asciiTheme="minorHAnsi" w:hAnsiTheme="minorHAnsi"/>
          <w:sz w:val="22"/>
          <w:szCs w:val="22"/>
          <w:lang w:val="it-IT"/>
        </w:rPr>
        <w:t xml:space="preserve"> consente ad un utente privato di aggiornare le informazioni riguardanti le proprie preferenze di viaggio, specificando fumatori (lista di valori), stelle (lista di valori), strutture per ospiti disabili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ristorante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connessione internet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camere non fumatori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palestra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disponibilità di camere familiari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animali ammessi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parcheggio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spa e benessere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w:t>
      </w:r>
      <w:proofErr w:type="spellStart"/>
      <w:r w:rsidRPr="00E90A19">
        <w:rPr>
          <w:rFonts w:asciiTheme="minorHAnsi" w:hAnsiTheme="minorHAnsi"/>
          <w:sz w:val="22"/>
          <w:szCs w:val="22"/>
          <w:lang w:val="it-IT"/>
        </w:rPr>
        <w:t>wifi</w:t>
      </w:r>
      <w:proofErr w:type="spellEnd"/>
      <w:r w:rsidRPr="00E90A19">
        <w:rPr>
          <w:rFonts w:asciiTheme="minorHAnsi" w:hAnsiTheme="minorHAnsi"/>
          <w:sz w:val="22"/>
          <w:szCs w:val="22"/>
          <w:lang w:val="it-IT"/>
        </w:rPr>
        <w:t xml:space="preserv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piscina coperta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navetta aeroportuale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connessione </w:t>
      </w:r>
      <w:proofErr w:type="spellStart"/>
      <w:r w:rsidRPr="00E90A19">
        <w:rPr>
          <w:rFonts w:asciiTheme="minorHAnsi" w:hAnsiTheme="minorHAnsi"/>
          <w:sz w:val="22"/>
          <w:szCs w:val="22"/>
          <w:lang w:val="it-IT"/>
        </w:rPr>
        <w:t>wifi</w:t>
      </w:r>
      <w:proofErr w:type="spellEnd"/>
      <w:r w:rsidRPr="00E90A19">
        <w:rPr>
          <w:rFonts w:asciiTheme="minorHAnsi" w:hAnsiTheme="minorHAnsi"/>
          <w:sz w:val="22"/>
          <w:szCs w:val="22"/>
          <w:lang w:val="it-IT"/>
        </w:rPr>
        <w:t xml:space="preserve"> gratuita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bar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deposito bagagli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Reception aperta 24 ore (</w:t>
      </w:r>
      <w:proofErr w:type="spellStart"/>
      <w:r w:rsidRPr="00E90A19">
        <w:rPr>
          <w:rFonts w:asciiTheme="minorHAnsi" w:hAnsiTheme="minorHAnsi"/>
          <w:sz w:val="22"/>
          <w:szCs w:val="22"/>
          <w:lang w:val="it-IT"/>
        </w:rPr>
        <w:t>check</w:t>
      </w:r>
      <w:proofErr w:type="spellEnd"/>
      <w:r w:rsidRPr="00E90A19">
        <w:rPr>
          <w:rFonts w:asciiTheme="minorHAnsi" w:hAnsiTheme="minorHAnsi"/>
          <w:sz w:val="22"/>
          <w:szCs w:val="22"/>
          <w:lang w:val="it-IT"/>
        </w:rPr>
        <w:t xml:space="preserve"> 0-1), per chi prenota (lista di valori), valuta (lista di valori).</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RF_2.7 Gestione Gruppi di viaggio:</w:t>
      </w:r>
      <w:r w:rsidRPr="00E90A19">
        <w:rPr>
          <w:rFonts w:asciiTheme="minorHAnsi" w:hAnsiTheme="minorHAnsi"/>
          <w:sz w:val="22"/>
          <w:szCs w:val="22"/>
          <w:lang w:val="it-IT"/>
        </w:rPr>
        <w:t xml:space="preserve"> consente ad un utente privato di inserire e eliminare le informazioni riguardanti i propri gruppi di viaggio. Quando si inserisce un nuovo gruppo bisogna specificare il nome del gruppo (una stringa alfanumerica di massimo 30 caratteri), il numero di </w:t>
      </w:r>
      <w:r w:rsidRPr="00E90A19">
        <w:rPr>
          <w:rFonts w:asciiTheme="minorHAnsi" w:hAnsiTheme="minorHAnsi"/>
          <w:sz w:val="22"/>
          <w:szCs w:val="22"/>
          <w:lang w:val="it-IT"/>
        </w:rPr>
        <w:lastRenderedPageBreak/>
        <w:t>camere (lista di valori), il numero di adulti che fanno parte del gruppo (lista di valori), il numero di bambini che fanno parte del gruppo (lista di valori).</w:t>
      </w:r>
    </w:p>
    <w:p w:rsidR="00E90A19" w:rsidRPr="00A13F24" w:rsidRDefault="00E90A19" w:rsidP="00E90A19"/>
    <w:p w:rsidR="00DD2106" w:rsidRDefault="00DD2106" w:rsidP="00A73EEA">
      <w:pPr>
        <w:pStyle w:val="Titolo3"/>
        <w:rPr>
          <w:i/>
          <w:lang w:val="it-IT"/>
        </w:rPr>
      </w:pPr>
      <w:bookmarkStart w:id="22" w:name="_Toc507840400"/>
      <w:r w:rsidRPr="00DD2106">
        <w:rPr>
          <w:i/>
          <w:lang w:val="it-IT"/>
        </w:rPr>
        <w:t>RF_3 Gestione struttura</w:t>
      </w:r>
      <w:bookmarkEnd w:id="22"/>
    </w:p>
    <w:p w:rsidR="00E90A19" w:rsidRPr="00A13F24" w:rsidRDefault="00E90A19" w:rsidP="00E90A19">
      <w:r w:rsidRPr="00E90A19">
        <w:rPr>
          <w:b/>
        </w:rPr>
        <w:t>Attori partecipanti</w:t>
      </w:r>
      <w:r w:rsidRPr="00A13F24">
        <w:t xml:space="preserve">: </w:t>
      </w:r>
      <w:r>
        <w:t>utente business</w:t>
      </w:r>
    </w:p>
    <w:p w:rsidR="00E90A19" w:rsidRPr="00A13F24" w:rsidRDefault="00E90A19" w:rsidP="00E90A19">
      <w:r w:rsidRPr="00A13F24">
        <w:t xml:space="preserve">Questa funzionalità permette </w:t>
      </w:r>
      <w:r>
        <w:t>all’utente business di gestire le strutture di propria competenza.</w:t>
      </w:r>
    </w:p>
    <w:p w:rsidR="00E90A19" w:rsidRPr="00E90A19" w:rsidRDefault="00E90A19" w:rsidP="00277041">
      <w:pPr>
        <w:pStyle w:val="Paragrafoelenco"/>
        <w:numPr>
          <w:ilvl w:val="0"/>
          <w:numId w:val="6"/>
        </w:numPr>
        <w:spacing w:line="276" w:lineRule="auto"/>
        <w:rPr>
          <w:rFonts w:asciiTheme="minorHAnsi" w:hAnsiTheme="minorHAnsi"/>
          <w:sz w:val="22"/>
          <w:szCs w:val="22"/>
          <w:lang w:val="it-IT"/>
        </w:rPr>
      </w:pPr>
      <w:r w:rsidRPr="00E90A19">
        <w:rPr>
          <w:rFonts w:asciiTheme="minorHAnsi" w:hAnsiTheme="minorHAnsi"/>
          <w:b/>
          <w:sz w:val="22"/>
          <w:szCs w:val="22"/>
          <w:lang w:val="it-IT"/>
        </w:rPr>
        <w:t xml:space="preserve">RF_3.1 Inserimento struttura: </w:t>
      </w:r>
      <w:r w:rsidRPr="00E90A19">
        <w:rPr>
          <w:rFonts w:asciiTheme="minorHAnsi" w:hAnsiTheme="minorHAnsi"/>
          <w:sz w:val="22"/>
          <w:szCs w:val="22"/>
          <w:lang w:val="it-IT"/>
        </w:rPr>
        <w:t xml:space="preserve">consente ad un utente business di creare una nuova struttura di propria competenza, specificando nome struttura (una stringa alfanumerica di massimo 50 caratteri), indirizzo (una stringa alfanumerica di massimo 50 caratteri), comune (lista di valori), tipologia struttura (lista di valori), stelle (lista di valori), </w:t>
      </w:r>
      <w:proofErr w:type="spellStart"/>
      <w:r w:rsidRPr="00E90A19">
        <w:rPr>
          <w:rFonts w:asciiTheme="minorHAnsi" w:hAnsiTheme="minorHAnsi"/>
          <w:sz w:val="22"/>
          <w:szCs w:val="22"/>
          <w:lang w:val="it-IT"/>
        </w:rPr>
        <w:t>pms</w:t>
      </w:r>
      <w:proofErr w:type="spellEnd"/>
      <w:r w:rsidRPr="00E90A19">
        <w:rPr>
          <w:rFonts w:asciiTheme="minorHAnsi" w:hAnsiTheme="minorHAnsi"/>
          <w:sz w:val="22"/>
          <w:szCs w:val="22"/>
          <w:lang w:val="it-IT"/>
        </w:rPr>
        <w:t xml:space="preserve"> (una stringa alfanumerica di massimo 20 caratteri), </w:t>
      </w:r>
      <w:proofErr w:type="spellStart"/>
      <w:r w:rsidRPr="00E90A19">
        <w:rPr>
          <w:rFonts w:asciiTheme="minorHAnsi" w:hAnsiTheme="minorHAnsi"/>
          <w:sz w:val="22"/>
          <w:szCs w:val="22"/>
          <w:lang w:val="it-IT"/>
        </w:rPr>
        <w:t>channel</w:t>
      </w:r>
      <w:proofErr w:type="spellEnd"/>
      <w:r w:rsidRPr="00E90A19">
        <w:rPr>
          <w:rFonts w:asciiTheme="minorHAnsi" w:hAnsiTheme="minorHAnsi"/>
          <w:sz w:val="22"/>
          <w:szCs w:val="22"/>
          <w:lang w:val="it-IT"/>
        </w:rPr>
        <w:t xml:space="preserve"> manager (una stringa alfanumerica di massimo 20 caratteri).</w:t>
      </w:r>
    </w:p>
    <w:p w:rsidR="00E90A19" w:rsidRPr="00E90A19" w:rsidRDefault="00E90A1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E90A19">
        <w:rPr>
          <w:rFonts w:asciiTheme="minorHAnsi" w:hAnsiTheme="minorHAnsi"/>
          <w:b/>
          <w:sz w:val="22"/>
          <w:szCs w:val="22"/>
          <w:lang w:val="it-IT"/>
        </w:rPr>
        <w:t>RF_3.2 Modifica struttura</w:t>
      </w:r>
      <w:r w:rsidRPr="00E90A19">
        <w:rPr>
          <w:rFonts w:asciiTheme="minorHAnsi" w:hAnsiTheme="minorHAnsi"/>
          <w:sz w:val="22"/>
          <w:szCs w:val="22"/>
          <w:lang w:val="it-IT"/>
        </w:rPr>
        <w:t xml:space="preserve">: consente di modificare una struttura già esistente </w:t>
      </w:r>
      <w:r w:rsidRPr="00E90A19">
        <w:rPr>
          <w:rFonts w:asciiTheme="minorHAnsi" w:eastAsia="Calibri" w:hAnsiTheme="minorHAnsi" w:cs="Calibri"/>
          <w:sz w:val="22"/>
          <w:szCs w:val="22"/>
          <w:lang w:val="it-IT"/>
        </w:rPr>
        <w:t>specificando uno o più campi da editare.</w:t>
      </w:r>
    </w:p>
    <w:p w:rsidR="00E90A19" w:rsidRDefault="00E90A19" w:rsidP="00277041">
      <w:pPr>
        <w:pStyle w:val="Paragrafoelenco"/>
        <w:numPr>
          <w:ilvl w:val="0"/>
          <w:numId w:val="7"/>
        </w:numPr>
        <w:spacing w:line="276" w:lineRule="auto"/>
        <w:rPr>
          <w:rFonts w:asciiTheme="minorHAnsi" w:hAnsiTheme="minorHAnsi"/>
          <w:sz w:val="22"/>
          <w:szCs w:val="22"/>
          <w:lang w:val="it-IT"/>
        </w:rPr>
      </w:pPr>
      <w:r w:rsidRPr="00E90A19">
        <w:rPr>
          <w:rFonts w:asciiTheme="minorHAnsi" w:hAnsiTheme="minorHAnsi"/>
          <w:b/>
          <w:sz w:val="22"/>
          <w:szCs w:val="22"/>
          <w:lang w:val="it-IT"/>
        </w:rPr>
        <w:t>RF_3.3 Eliminazione struttura</w:t>
      </w:r>
      <w:r w:rsidRPr="00E90A19">
        <w:rPr>
          <w:rFonts w:asciiTheme="minorHAnsi" w:hAnsiTheme="minorHAnsi"/>
          <w:sz w:val="22"/>
          <w:szCs w:val="22"/>
          <w:lang w:val="it-IT"/>
        </w:rPr>
        <w:t>: consente di eliminare una struttura dal sistema.</w:t>
      </w:r>
    </w:p>
    <w:p w:rsidR="00AE77A1" w:rsidRDefault="00AE77A1" w:rsidP="00AE77A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RF_3.4</w:t>
      </w:r>
      <w:r w:rsidRPr="00B34991">
        <w:rPr>
          <w:rFonts w:asciiTheme="minorHAnsi" w:hAnsiTheme="minorHAnsi"/>
          <w:b/>
          <w:sz w:val="22"/>
          <w:szCs w:val="22"/>
          <w:lang w:val="it-IT"/>
        </w:rPr>
        <w:t xml:space="preserve"> Visualizza </w:t>
      </w:r>
      <w:r>
        <w:rPr>
          <w:rFonts w:asciiTheme="minorHAnsi" w:hAnsiTheme="minorHAnsi"/>
          <w:b/>
          <w:sz w:val="22"/>
          <w:szCs w:val="22"/>
          <w:lang w:val="it-IT"/>
        </w:rPr>
        <w:t>struttura</w:t>
      </w:r>
      <w:r w:rsidRPr="00B34991">
        <w:rPr>
          <w:rFonts w:asciiTheme="minorHAnsi" w:hAnsiTheme="minorHAnsi"/>
          <w:b/>
          <w:sz w:val="22"/>
          <w:szCs w:val="22"/>
          <w:lang w:val="it-IT"/>
        </w:rPr>
        <w:t xml:space="preserve">: </w:t>
      </w:r>
      <w:r w:rsidRPr="00B34991">
        <w:rPr>
          <w:rFonts w:asciiTheme="minorHAnsi" w:hAnsiTheme="minorHAnsi"/>
          <w:sz w:val="22"/>
          <w:szCs w:val="22"/>
          <w:lang w:val="it-IT"/>
        </w:rPr>
        <w:t xml:space="preserve">consente ad un utente business di visualizzare </w:t>
      </w:r>
      <w:r w:rsidR="005D6FDC">
        <w:rPr>
          <w:rFonts w:asciiTheme="minorHAnsi" w:hAnsiTheme="minorHAnsi"/>
          <w:sz w:val="22"/>
          <w:szCs w:val="22"/>
          <w:lang w:val="it-IT"/>
        </w:rPr>
        <w:t>le strutture di propria competenza.</w:t>
      </w:r>
    </w:p>
    <w:p w:rsidR="009C659E" w:rsidRPr="00AE77A1" w:rsidRDefault="009C659E" w:rsidP="009C659E"/>
    <w:p w:rsidR="00DD2106" w:rsidRDefault="00DD2106" w:rsidP="00A73EEA">
      <w:pPr>
        <w:pStyle w:val="Titolo3"/>
        <w:rPr>
          <w:i/>
          <w:lang w:val="it-IT"/>
        </w:rPr>
      </w:pPr>
      <w:bookmarkStart w:id="23" w:name="_Toc507840401"/>
      <w:r w:rsidRPr="00DD2106">
        <w:rPr>
          <w:i/>
          <w:lang w:val="it-IT"/>
        </w:rPr>
        <w:t>RF_4 Gestione Iva</w:t>
      </w:r>
      <w:bookmarkEnd w:id="23"/>
    </w:p>
    <w:p w:rsidR="00694A81" w:rsidRPr="00A13F24" w:rsidRDefault="00694A81" w:rsidP="00694A81">
      <w:r w:rsidRPr="00694A81">
        <w:rPr>
          <w:b/>
        </w:rPr>
        <w:t>Attori partecipanti</w:t>
      </w:r>
      <w:r w:rsidRPr="00A13F24">
        <w:t xml:space="preserve">: </w:t>
      </w:r>
      <w:r>
        <w:t>utente business</w:t>
      </w:r>
    </w:p>
    <w:p w:rsidR="00694A81" w:rsidRPr="00A13F24" w:rsidRDefault="00694A81" w:rsidP="00694A81">
      <w:r w:rsidRPr="00A13F24">
        <w:t xml:space="preserve">Questa funzionalità permette </w:t>
      </w:r>
      <w:r>
        <w:t>all’utente business di aggiornare l’iva per l</w:t>
      </w:r>
      <w:r w:rsidR="00B762E5">
        <w:t>a</w:t>
      </w:r>
      <w:r>
        <w:t xml:space="preserve"> struttura.</w:t>
      </w:r>
    </w:p>
    <w:p w:rsidR="00694A81" w:rsidRDefault="00694A81" w:rsidP="00277041">
      <w:pPr>
        <w:pStyle w:val="Paragrafoelenco"/>
        <w:numPr>
          <w:ilvl w:val="0"/>
          <w:numId w:val="6"/>
        </w:numPr>
        <w:spacing w:line="276" w:lineRule="auto"/>
        <w:rPr>
          <w:rFonts w:ascii="Calibri" w:hAnsi="Calibri"/>
          <w:sz w:val="22"/>
          <w:szCs w:val="22"/>
          <w:lang w:val="it-IT"/>
        </w:rPr>
      </w:pPr>
      <w:r w:rsidRPr="00694A81">
        <w:rPr>
          <w:rFonts w:ascii="Calibri" w:hAnsi="Calibri"/>
          <w:b/>
          <w:sz w:val="22"/>
          <w:szCs w:val="22"/>
          <w:lang w:val="it-IT"/>
        </w:rPr>
        <w:t xml:space="preserve">RF_4.1 Gestione iva: </w:t>
      </w:r>
      <w:r w:rsidRPr="00694A81">
        <w:rPr>
          <w:rFonts w:ascii="Calibri" w:hAnsi="Calibri"/>
          <w:sz w:val="22"/>
          <w:szCs w:val="22"/>
          <w:lang w:val="it-IT"/>
        </w:rPr>
        <w:t>consente ad un utente business di inserire o modificare l’iva per la struttura che si sta gestendo.</w:t>
      </w:r>
    </w:p>
    <w:p w:rsidR="009C659E" w:rsidRPr="00694A81" w:rsidRDefault="009C659E" w:rsidP="009C659E"/>
    <w:p w:rsidR="00DD2106" w:rsidRDefault="00DD2106" w:rsidP="00A73EEA">
      <w:pPr>
        <w:pStyle w:val="Titolo3"/>
        <w:rPr>
          <w:i/>
          <w:lang w:val="it-IT"/>
        </w:rPr>
      </w:pPr>
      <w:bookmarkStart w:id="24" w:name="_Toc507840402"/>
      <w:r w:rsidRPr="00DD2106">
        <w:rPr>
          <w:i/>
          <w:lang w:val="it-IT"/>
        </w:rPr>
        <w:t>RF_5 Gestione tasse e supplementi</w:t>
      </w:r>
      <w:bookmarkEnd w:id="24"/>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le tasse e i supplementi previsti per l</w:t>
      </w:r>
      <w:r w:rsidR="00B762E5">
        <w:t>a</w:t>
      </w:r>
      <w:r w:rsidRPr="00C229FC">
        <w:t xml:space="preserve">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RF_5.1 Visualizza tasse e supplementi: </w:t>
      </w:r>
      <w:r w:rsidRPr="00B34991">
        <w:rPr>
          <w:rFonts w:asciiTheme="minorHAnsi" w:hAnsiTheme="minorHAnsi"/>
          <w:sz w:val="22"/>
          <w:szCs w:val="22"/>
          <w:lang w:val="it-IT"/>
        </w:rPr>
        <w:t>consente ad un utente business di visualizzare le tasse e i supplementi previsti per 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RF_5.2 Inserimento tasse e supplementi: </w:t>
      </w:r>
      <w:r w:rsidRPr="00B34991">
        <w:rPr>
          <w:rFonts w:asciiTheme="minorHAnsi" w:hAnsiTheme="minorHAnsi"/>
          <w:sz w:val="22"/>
          <w:szCs w:val="22"/>
          <w:lang w:val="it-IT"/>
        </w:rPr>
        <w:t>consente ad un utente business di creare una nuova tassa o supplemento per la struttura di propria competenza, specificando descrizione (una stringa alfanumerica di massimo 50 caratteri), costo (una stringa numerica di massimo 10 caratteri).</w:t>
      </w:r>
    </w:p>
    <w:p w:rsidR="00B34991" w:rsidRPr="00B34991" w:rsidRDefault="00B34991" w:rsidP="00277041">
      <w:pPr>
        <w:pStyle w:val="Paragrafoelenco"/>
        <w:numPr>
          <w:ilvl w:val="0"/>
          <w:numId w:val="6"/>
        </w:numPr>
        <w:spacing w:line="276" w:lineRule="auto"/>
        <w:rPr>
          <w:rFonts w:asciiTheme="minorHAnsi" w:eastAsia="Calibri" w:hAnsiTheme="minorHAnsi" w:cs="Calibri"/>
          <w:sz w:val="22"/>
          <w:szCs w:val="22"/>
          <w:lang w:val="it-IT"/>
        </w:rPr>
      </w:pPr>
      <w:r w:rsidRPr="00B34991">
        <w:rPr>
          <w:rFonts w:asciiTheme="minorHAnsi" w:hAnsiTheme="minorHAnsi"/>
          <w:b/>
          <w:sz w:val="22"/>
          <w:szCs w:val="22"/>
          <w:lang w:val="it-IT"/>
        </w:rPr>
        <w:t>RF_5.3 Modifica tasse e supplementi</w:t>
      </w:r>
      <w:r w:rsidRPr="00B34991">
        <w:rPr>
          <w:rFonts w:asciiTheme="minorHAnsi" w:hAnsiTheme="minorHAnsi"/>
          <w:sz w:val="22"/>
          <w:szCs w:val="22"/>
          <w:lang w:val="it-IT"/>
        </w:rPr>
        <w:t xml:space="preserve">: consente di modificare una tassa o supplemento già esistente </w:t>
      </w:r>
      <w:r w:rsidRPr="00B34991">
        <w:rPr>
          <w:rFonts w:asciiTheme="minorHAnsi" w:eastAsia="Calibri" w:hAnsiTheme="minorHAnsi" w:cs="Calibri"/>
          <w:sz w:val="22"/>
          <w:szCs w:val="22"/>
          <w:lang w:val="it-IT"/>
        </w:rPr>
        <w:t>specificando uno o più campi da editare.</w:t>
      </w:r>
    </w:p>
    <w:p w:rsidR="00B34991" w:rsidRDefault="00B34991" w:rsidP="00277041">
      <w:pPr>
        <w:pStyle w:val="Paragrafoelenco"/>
        <w:numPr>
          <w:ilvl w:val="0"/>
          <w:numId w:val="7"/>
        </w:numPr>
        <w:spacing w:line="276" w:lineRule="auto"/>
        <w:rPr>
          <w:rFonts w:asciiTheme="minorHAnsi" w:hAnsiTheme="minorHAnsi"/>
          <w:sz w:val="22"/>
          <w:szCs w:val="22"/>
          <w:lang w:val="it-IT"/>
        </w:rPr>
      </w:pPr>
      <w:r w:rsidRPr="00B34991">
        <w:rPr>
          <w:rFonts w:asciiTheme="minorHAnsi" w:hAnsiTheme="minorHAnsi"/>
          <w:b/>
          <w:sz w:val="22"/>
          <w:szCs w:val="22"/>
          <w:lang w:val="it-IT"/>
        </w:rPr>
        <w:t>RF_5.4 Eliminazione tasse e supplementi</w:t>
      </w:r>
      <w:r w:rsidRPr="00B34991">
        <w:rPr>
          <w:rFonts w:asciiTheme="minorHAnsi" w:hAnsiTheme="minorHAnsi"/>
          <w:sz w:val="22"/>
          <w:szCs w:val="22"/>
          <w:lang w:val="it-IT"/>
        </w:rPr>
        <w:t>: consente di eliminare una tassa o supplemento dal sistema.</w:t>
      </w:r>
    </w:p>
    <w:p w:rsidR="009C659E" w:rsidRPr="00B34991" w:rsidRDefault="009C659E" w:rsidP="009C659E"/>
    <w:p w:rsidR="00DD2106" w:rsidRDefault="00DD2106" w:rsidP="00A73EEA">
      <w:pPr>
        <w:pStyle w:val="Titolo3"/>
        <w:rPr>
          <w:i/>
          <w:lang w:val="it-IT"/>
        </w:rPr>
      </w:pPr>
      <w:bookmarkStart w:id="25" w:name="_Toc507840403"/>
      <w:r w:rsidRPr="00DD2106">
        <w:rPr>
          <w:i/>
          <w:lang w:val="it-IT"/>
        </w:rPr>
        <w:t>RF_6 Gestione foto struttura</w:t>
      </w:r>
      <w:bookmarkEnd w:id="25"/>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le foto della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RF_6.1 Visualizza foto struttura: </w:t>
      </w:r>
      <w:r w:rsidRPr="00B34991">
        <w:rPr>
          <w:rFonts w:asciiTheme="minorHAnsi" w:hAnsiTheme="minorHAnsi"/>
          <w:sz w:val="22"/>
          <w:szCs w:val="22"/>
          <w:lang w:val="it-IT"/>
        </w:rPr>
        <w:t>consente ad un utente business di visualizzare le foto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RF_6.2 Inserimento foto struttura: </w:t>
      </w:r>
      <w:r w:rsidRPr="00B34991">
        <w:rPr>
          <w:rFonts w:asciiTheme="minorHAnsi" w:hAnsiTheme="minorHAnsi"/>
          <w:sz w:val="22"/>
          <w:szCs w:val="22"/>
          <w:lang w:val="it-IT"/>
        </w:rPr>
        <w:t xml:space="preserve">consente ad un utente business di aggiungere una foto della struttura selezionandola dal file </w:t>
      </w:r>
      <w:proofErr w:type="spellStart"/>
      <w:r w:rsidRPr="00B34991">
        <w:rPr>
          <w:rFonts w:asciiTheme="minorHAnsi" w:hAnsiTheme="minorHAnsi"/>
          <w:sz w:val="22"/>
          <w:szCs w:val="22"/>
          <w:lang w:val="it-IT"/>
        </w:rPr>
        <w:t>system</w:t>
      </w:r>
      <w:proofErr w:type="spellEnd"/>
      <w:r w:rsidRPr="00B34991">
        <w:rPr>
          <w:rFonts w:asciiTheme="minorHAnsi" w:hAnsiTheme="minorHAnsi"/>
          <w:sz w:val="22"/>
          <w:szCs w:val="22"/>
          <w:lang w:val="it-IT"/>
        </w:rPr>
        <w:t>.</w:t>
      </w:r>
    </w:p>
    <w:p w:rsidR="00B34991" w:rsidRDefault="00B34991" w:rsidP="00277041">
      <w:pPr>
        <w:pStyle w:val="Paragrafoelenco"/>
        <w:numPr>
          <w:ilvl w:val="0"/>
          <w:numId w:val="7"/>
        </w:numPr>
        <w:spacing w:line="276" w:lineRule="auto"/>
        <w:rPr>
          <w:rFonts w:asciiTheme="minorHAnsi" w:hAnsiTheme="minorHAnsi"/>
          <w:sz w:val="22"/>
          <w:szCs w:val="22"/>
          <w:lang w:val="it-IT"/>
        </w:rPr>
      </w:pPr>
      <w:r w:rsidRPr="00B34991">
        <w:rPr>
          <w:rFonts w:asciiTheme="minorHAnsi" w:hAnsiTheme="minorHAnsi"/>
          <w:b/>
          <w:sz w:val="22"/>
          <w:szCs w:val="22"/>
          <w:lang w:val="it-IT"/>
        </w:rPr>
        <w:t>RF_6.3 Eliminazione foto struttura</w:t>
      </w:r>
      <w:r w:rsidRPr="00B34991">
        <w:rPr>
          <w:rFonts w:asciiTheme="minorHAnsi" w:hAnsiTheme="minorHAnsi"/>
          <w:sz w:val="22"/>
          <w:szCs w:val="22"/>
          <w:lang w:val="it-IT"/>
        </w:rPr>
        <w:t>: consente di eliminare una foto della struttura dal sistema.</w:t>
      </w:r>
    </w:p>
    <w:p w:rsidR="009C659E" w:rsidRPr="00B34991" w:rsidRDefault="009C659E" w:rsidP="009C659E"/>
    <w:p w:rsidR="00DD2106" w:rsidRDefault="00DD2106" w:rsidP="00A73EEA">
      <w:pPr>
        <w:pStyle w:val="Titolo3"/>
        <w:rPr>
          <w:i/>
          <w:lang w:val="it-IT"/>
        </w:rPr>
      </w:pPr>
      <w:bookmarkStart w:id="26" w:name="_Toc507840404"/>
      <w:r w:rsidRPr="00DD2106">
        <w:rPr>
          <w:i/>
          <w:lang w:val="it-IT"/>
        </w:rPr>
        <w:t>RF_7 Gestione indicazioni struttura</w:t>
      </w:r>
      <w:bookmarkEnd w:id="26"/>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le indicazioni di come raggiungere la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RF_7.1 Visualizza indicazione: </w:t>
      </w:r>
      <w:r w:rsidRPr="00B34991">
        <w:rPr>
          <w:rFonts w:asciiTheme="minorHAnsi" w:hAnsiTheme="minorHAnsi"/>
          <w:sz w:val="22"/>
          <w:szCs w:val="22"/>
          <w:lang w:val="it-IT"/>
        </w:rPr>
        <w:t>consente ad un utente business di visualizzare le indicazioni di come raggiungere 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RF_7.2 Inserimento indicazione: </w:t>
      </w:r>
      <w:r w:rsidRPr="00B34991">
        <w:rPr>
          <w:rFonts w:asciiTheme="minorHAnsi" w:hAnsiTheme="minorHAnsi"/>
          <w:sz w:val="22"/>
          <w:szCs w:val="22"/>
          <w:lang w:val="it-IT"/>
        </w:rPr>
        <w:t>consente ad un utente business di creare una nuova indicazione di come raggiungere la struttura, specificando punto di partenza (una stringa alfanumerica di massimo 50 caratteri), indicazione (una stringa alfanumerica di massimo 250 caratteri).</w:t>
      </w:r>
    </w:p>
    <w:p w:rsidR="00B34991" w:rsidRPr="00B34991" w:rsidRDefault="00B34991" w:rsidP="00277041">
      <w:pPr>
        <w:pStyle w:val="Paragrafoelenco"/>
        <w:numPr>
          <w:ilvl w:val="0"/>
          <w:numId w:val="6"/>
        </w:numPr>
        <w:spacing w:line="276" w:lineRule="auto"/>
        <w:rPr>
          <w:rFonts w:asciiTheme="minorHAnsi" w:eastAsia="Calibri" w:hAnsiTheme="minorHAnsi" w:cs="Calibri"/>
          <w:sz w:val="22"/>
          <w:szCs w:val="22"/>
          <w:lang w:val="it-IT"/>
        </w:rPr>
      </w:pPr>
      <w:r w:rsidRPr="00B34991">
        <w:rPr>
          <w:rFonts w:asciiTheme="minorHAnsi" w:hAnsiTheme="minorHAnsi"/>
          <w:b/>
          <w:sz w:val="22"/>
          <w:szCs w:val="22"/>
          <w:lang w:val="it-IT"/>
        </w:rPr>
        <w:t>RF_7.3 Modifica indicazioni</w:t>
      </w:r>
      <w:r w:rsidRPr="00B34991">
        <w:rPr>
          <w:rFonts w:asciiTheme="minorHAnsi" w:hAnsiTheme="minorHAnsi"/>
          <w:sz w:val="22"/>
          <w:szCs w:val="22"/>
          <w:lang w:val="it-IT"/>
        </w:rPr>
        <w:t xml:space="preserve">: consente di modificare un’indicazione già esistente </w:t>
      </w:r>
      <w:r w:rsidRPr="00B34991">
        <w:rPr>
          <w:rFonts w:asciiTheme="minorHAnsi" w:eastAsia="Calibri" w:hAnsiTheme="minorHAnsi" w:cs="Calibri"/>
          <w:sz w:val="22"/>
          <w:szCs w:val="22"/>
          <w:lang w:val="it-IT"/>
        </w:rPr>
        <w:t>specificando uno o più campi da editare.</w:t>
      </w:r>
    </w:p>
    <w:p w:rsidR="00B34991" w:rsidRDefault="00B34991" w:rsidP="00277041">
      <w:pPr>
        <w:pStyle w:val="Paragrafoelenco"/>
        <w:numPr>
          <w:ilvl w:val="0"/>
          <w:numId w:val="7"/>
        </w:numPr>
        <w:spacing w:line="276" w:lineRule="auto"/>
        <w:rPr>
          <w:rFonts w:asciiTheme="minorHAnsi" w:hAnsiTheme="minorHAnsi"/>
          <w:sz w:val="22"/>
          <w:szCs w:val="22"/>
          <w:lang w:val="it-IT"/>
        </w:rPr>
      </w:pPr>
      <w:r w:rsidRPr="00B34991">
        <w:rPr>
          <w:rFonts w:asciiTheme="minorHAnsi" w:hAnsiTheme="minorHAnsi"/>
          <w:b/>
          <w:sz w:val="22"/>
          <w:szCs w:val="22"/>
          <w:lang w:val="it-IT"/>
        </w:rPr>
        <w:t>RF_7.4 Eliminazione indicazioni</w:t>
      </w:r>
      <w:r w:rsidRPr="00B34991">
        <w:rPr>
          <w:rFonts w:asciiTheme="minorHAnsi" w:hAnsiTheme="minorHAnsi"/>
          <w:sz w:val="22"/>
          <w:szCs w:val="22"/>
          <w:lang w:val="it-IT"/>
        </w:rPr>
        <w:t>: consente di eliminare un’indicazione dal sistema.</w:t>
      </w:r>
    </w:p>
    <w:p w:rsidR="009C659E" w:rsidRPr="00B34991" w:rsidRDefault="009C659E" w:rsidP="009C659E"/>
    <w:p w:rsidR="00DD2106" w:rsidRDefault="00DD2106" w:rsidP="00A73EEA">
      <w:pPr>
        <w:pStyle w:val="Titolo3"/>
        <w:rPr>
          <w:i/>
          <w:lang w:val="it-IT"/>
        </w:rPr>
      </w:pPr>
      <w:bookmarkStart w:id="27" w:name="_Toc507840405"/>
      <w:r w:rsidRPr="00DD2106">
        <w:rPr>
          <w:i/>
          <w:lang w:val="it-IT"/>
        </w:rPr>
        <w:t>RF_8 Gestione dati struttura</w:t>
      </w:r>
      <w:bookmarkEnd w:id="27"/>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altre informazioni della struttura.</w:t>
      </w:r>
    </w:p>
    <w:p w:rsid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RF_8.1 Gestione ulteriori dati struttura: </w:t>
      </w:r>
      <w:r w:rsidRPr="00B34991">
        <w:rPr>
          <w:rFonts w:asciiTheme="minorHAnsi" w:hAnsiTheme="minorHAnsi"/>
          <w:sz w:val="22"/>
          <w:szCs w:val="22"/>
          <w:lang w:val="it-IT"/>
        </w:rPr>
        <w:t>consente ad un utente business di inserire o modificare degli ulteriori dati per la struttura che si sta gestendo, specificando inizio attività (campo data), data di costruzione (campo data), data ultima restaurazione (campo data), abitazione privata (</w:t>
      </w:r>
      <w:proofErr w:type="spellStart"/>
      <w:r w:rsidRPr="00B34991">
        <w:rPr>
          <w:rFonts w:asciiTheme="minorHAnsi" w:hAnsiTheme="minorHAnsi"/>
          <w:sz w:val="22"/>
          <w:szCs w:val="22"/>
          <w:lang w:val="it-IT"/>
        </w:rPr>
        <w:t>check</w:t>
      </w:r>
      <w:proofErr w:type="spellEnd"/>
      <w:r w:rsidRPr="00B34991">
        <w:rPr>
          <w:rFonts w:asciiTheme="minorHAnsi" w:hAnsiTheme="minorHAnsi"/>
          <w:sz w:val="22"/>
          <w:szCs w:val="22"/>
          <w:lang w:val="it-IT"/>
        </w:rPr>
        <w:t xml:space="preserve"> 0-1).</w:t>
      </w:r>
    </w:p>
    <w:p w:rsidR="009C659E" w:rsidRPr="00B34991" w:rsidRDefault="009C659E" w:rsidP="009C659E"/>
    <w:p w:rsidR="00DD2106" w:rsidRDefault="00DD2106" w:rsidP="00A73EEA">
      <w:pPr>
        <w:pStyle w:val="Titolo3"/>
        <w:rPr>
          <w:i/>
          <w:lang w:val="it-IT"/>
        </w:rPr>
      </w:pPr>
      <w:bookmarkStart w:id="28" w:name="_Toc507840406"/>
      <w:r w:rsidRPr="00DD2106">
        <w:rPr>
          <w:i/>
          <w:lang w:val="it-IT"/>
        </w:rPr>
        <w:t>RF_9 Gestione shopping e ristorante</w:t>
      </w:r>
      <w:bookmarkEnd w:id="28"/>
    </w:p>
    <w:p w:rsidR="00B34991" w:rsidRPr="00C229FC" w:rsidRDefault="00B34991" w:rsidP="00B34991">
      <w:r w:rsidRPr="00B34991">
        <w:rPr>
          <w:b/>
        </w:rPr>
        <w:t>Attori partecipanti</w:t>
      </w:r>
      <w:r w:rsidRPr="00C229FC">
        <w:t>: utente business</w:t>
      </w:r>
    </w:p>
    <w:p w:rsidR="00B34991" w:rsidRPr="00C229FC" w:rsidRDefault="00B34991" w:rsidP="00B34991">
      <w:r w:rsidRPr="00C229FC">
        <w:lastRenderedPageBreak/>
        <w:t>Questa funzionalità permette all’utente business di gestire i luoghi per lo shopping e di ristorazione che sono vicini alla struttura.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RF_9.1 Visualizza ristorante: </w:t>
      </w:r>
      <w:r w:rsidRPr="00B34991">
        <w:rPr>
          <w:rFonts w:asciiTheme="minorHAnsi" w:hAnsiTheme="minorHAnsi"/>
          <w:sz w:val="22"/>
          <w:szCs w:val="22"/>
          <w:lang w:val="it-IT"/>
        </w:rPr>
        <w:t>consente ad un utente business di visualizzare i ristoranti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RF_9.2 Inserimento ristorante presente nei pressi della struttura: </w:t>
      </w:r>
      <w:r w:rsidRPr="00B34991">
        <w:rPr>
          <w:rFonts w:asciiTheme="minorHAnsi" w:hAnsiTheme="minorHAnsi"/>
          <w:sz w:val="22"/>
          <w:szCs w:val="22"/>
          <w:lang w:val="it-IT"/>
        </w:rPr>
        <w:t>consente ad un utente business di aggiungere un nuovo ristorante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RF_9.3 Eliminazione ristorante presente nei pressi della struttura</w:t>
      </w:r>
      <w:r w:rsidRPr="00B34991">
        <w:rPr>
          <w:rFonts w:asciiTheme="minorHAnsi" w:hAnsiTheme="minorHAnsi"/>
          <w:sz w:val="22"/>
          <w:szCs w:val="22"/>
          <w:lang w:val="it-IT"/>
        </w:rPr>
        <w:t>: consente di eliminare un ristorante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RF_9.4 Visualizza caffetteria: </w:t>
      </w:r>
      <w:r w:rsidRPr="00B34991">
        <w:rPr>
          <w:rFonts w:asciiTheme="minorHAnsi" w:hAnsiTheme="minorHAnsi"/>
          <w:sz w:val="22"/>
          <w:szCs w:val="22"/>
          <w:lang w:val="it-IT"/>
        </w:rPr>
        <w:t>consente ad un utente business di visualizzare le caffetterie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RF_9.5 Inserimento caffetteria presente nei pressi della struttura: </w:t>
      </w:r>
      <w:r w:rsidRPr="00B34991">
        <w:rPr>
          <w:rFonts w:asciiTheme="minorHAnsi" w:hAnsiTheme="minorHAnsi"/>
          <w:sz w:val="22"/>
          <w:szCs w:val="22"/>
          <w:lang w:val="it-IT"/>
        </w:rPr>
        <w:t>consente ad un utente business di aggiungere una nuova caffetteria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RF_9.6 Eliminazione caffetteria presente nei pressi della struttura</w:t>
      </w:r>
      <w:r w:rsidRPr="00B34991">
        <w:rPr>
          <w:rFonts w:asciiTheme="minorHAnsi" w:hAnsiTheme="minorHAnsi"/>
          <w:sz w:val="22"/>
          <w:szCs w:val="22"/>
          <w:lang w:val="it-IT"/>
        </w:rPr>
        <w:t>: consente di eliminare una caffetteria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RF_9.7 Visualizza minimarket: </w:t>
      </w:r>
      <w:r w:rsidRPr="00B34991">
        <w:rPr>
          <w:rFonts w:asciiTheme="minorHAnsi" w:hAnsiTheme="minorHAnsi"/>
          <w:sz w:val="22"/>
          <w:szCs w:val="22"/>
          <w:lang w:val="it-IT"/>
        </w:rPr>
        <w:t>consente ad un utente business di visualizzare i minimarket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RF_9.8 Inserimento minimarket presente nei pressi della struttura: </w:t>
      </w:r>
      <w:r w:rsidRPr="00B34991">
        <w:rPr>
          <w:rFonts w:asciiTheme="minorHAnsi" w:hAnsiTheme="minorHAnsi"/>
          <w:sz w:val="22"/>
          <w:szCs w:val="22"/>
          <w:lang w:val="it-IT"/>
        </w:rPr>
        <w:t>consente ad un utente business di aggiungere un nuovo minimarket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RF_9.9 Eliminazione minimarket presente nei pressi della struttura</w:t>
      </w:r>
      <w:r w:rsidRPr="00B34991">
        <w:rPr>
          <w:rFonts w:asciiTheme="minorHAnsi" w:hAnsiTheme="minorHAnsi"/>
          <w:sz w:val="22"/>
          <w:szCs w:val="22"/>
          <w:lang w:val="it-IT"/>
        </w:rPr>
        <w:t>: consente di eliminare un minimarket che si trova nei pressi della struttura dal sistema.</w:t>
      </w:r>
    </w:p>
    <w:p w:rsidR="00B34991" w:rsidRPr="00B34991" w:rsidRDefault="00873AA2"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RF_9.10 V</w:t>
      </w:r>
      <w:r w:rsidR="00B34991" w:rsidRPr="00B34991">
        <w:rPr>
          <w:rFonts w:asciiTheme="minorHAnsi" w:hAnsiTheme="minorHAnsi"/>
          <w:b/>
          <w:sz w:val="22"/>
          <w:szCs w:val="22"/>
          <w:lang w:val="it-IT"/>
        </w:rPr>
        <w:t xml:space="preserve">isualizza mercato: </w:t>
      </w:r>
      <w:r w:rsidR="00B34991" w:rsidRPr="00B34991">
        <w:rPr>
          <w:rFonts w:asciiTheme="minorHAnsi" w:hAnsiTheme="minorHAnsi"/>
          <w:sz w:val="22"/>
          <w:szCs w:val="22"/>
          <w:lang w:val="it-IT"/>
        </w:rPr>
        <w:t>consente ad un utente business di visualizzare i mercati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RF_9.11 Inserimento mercato presente nei pressi della struttura: </w:t>
      </w:r>
      <w:r w:rsidRPr="00B34991">
        <w:rPr>
          <w:rFonts w:asciiTheme="minorHAnsi" w:hAnsiTheme="minorHAnsi"/>
          <w:sz w:val="22"/>
          <w:szCs w:val="22"/>
          <w:lang w:val="it-IT"/>
        </w:rPr>
        <w:t>consente ad un utente business di aggiungere un nuovo mercato che si trova nei pressi della struttura, specificando nome (una stringa alfanumerica di massimo 50 caratteri), distanza (una stringa numerica di massimo 5 caratteri).</w:t>
      </w:r>
    </w:p>
    <w:p w:rsid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RF_9.12 Eliminazione mercato presente nei pressi della struttura</w:t>
      </w:r>
      <w:r w:rsidRPr="00B34991">
        <w:rPr>
          <w:rFonts w:asciiTheme="minorHAnsi" w:hAnsiTheme="minorHAnsi"/>
          <w:sz w:val="22"/>
          <w:szCs w:val="22"/>
          <w:lang w:val="it-IT"/>
        </w:rPr>
        <w:t>: consente di eliminare un mercato che si trova nei pressi della struttura dal sistema.</w:t>
      </w:r>
    </w:p>
    <w:p w:rsidR="009C659E" w:rsidRPr="00B34991" w:rsidRDefault="009C659E" w:rsidP="009C659E"/>
    <w:p w:rsidR="00DD2106" w:rsidRDefault="00DD2106" w:rsidP="00A73EEA">
      <w:pPr>
        <w:pStyle w:val="Titolo3"/>
        <w:rPr>
          <w:i/>
          <w:lang w:val="it-IT"/>
        </w:rPr>
      </w:pPr>
      <w:bookmarkStart w:id="29" w:name="_Toc507840407"/>
      <w:r w:rsidRPr="00DD2106">
        <w:rPr>
          <w:i/>
          <w:lang w:val="it-IT"/>
        </w:rPr>
        <w:t>RF_10 Gestione dintorni struttura</w:t>
      </w:r>
      <w:bookmarkEnd w:id="29"/>
    </w:p>
    <w:p w:rsidR="00B34991" w:rsidRPr="00C229FC" w:rsidRDefault="00B34991" w:rsidP="00B34991">
      <w:r w:rsidRPr="00B34991">
        <w:rPr>
          <w:b/>
        </w:rPr>
        <w:t>Attori partecipanti</w:t>
      </w:r>
      <w:r w:rsidRPr="00C229FC">
        <w:t>: utente business</w:t>
      </w:r>
    </w:p>
    <w:p w:rsidR="00B34991" w:rsidRPr="00C229FC" w:rsidRDefault="00B34991" w:rsidP="00B34991">
      <w:r w:rsidRPr="00C229FC">
        <w:t>Questa funzionalità permette all’utente business di gestire i luoghi di interesse che sono vicini alla struttura.</w:t>
      </w:r>
    </w:p>
    <w:p w:rsidR="00B34991" w:rsidRPr="00C229FC" w:rsidRDefault="00B34991" w:rsidP="00B34991">
      <w:pPr>
        <w:pStyle w:val="Standard"/>
        <w:spacing w:line="276" w:lineRule="auto"/>
        <w:ind w:left="567"/>
        <w:jc w:val="both"/>
        <w:rPr>
          <w:rFonts w:asciiTheme="minorHAnsi" w:hAnsiTheme="minorHAnsi"/>
          <w:color w:val="000000"/>
          <w:sz w:val="22"/>
          <w:szCs w:val="22"/>
        </w:rPr>
      </w:pP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lastRenderedPageBreak/>
        <w:t xml:space="preserve">RF_10.1 Visualizza monte: </w:t>
      </w:r>
      <w:r w:rsidRPr="00B34991">
        <w:rPr>
          <w:rFonts w:asciiTheme="minorHAnsi" w:hAnsiTheme="minorHAnsi"/>
          <w:sz w:val="22"/>
          <w:szCs w:val="22"/>
          <w:lang w:val="it-IT"/>
        </w:rPr>
        <w:t>consente ad un utente business di visualizzare i monti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RF_10.2 Inserimento monte presente nei pressi della struttura: </w:t>
      </w:r>
      <w:r w:rsidRPr="00B34991">
        <w:rPr>
          <w:rFonts w:asciiTheme="minorHAnsi" w:hAnsiTheme="minorHAnsi"/>
          <w:sz w:val="22"/>
          <w:szCs w:val="22"/>
          <w:lang w:val="it-IT"/>
        </w:rPr>
        <w:t>consente ad un utente business di aggiungere un nuovo monte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RF_10.3 Eliminazione monte presente nei pressi della struttura</w:t>
      </w:r>
      <w:r w:rsidRPr="00B34991">
        <w:rPr>
          <w:rFonts w:asciiTheme="minorHAnsi" w:hAnsiTheme="minorHAnsi"/>
          <w:sz w:val="22"/>
          <w:szCs w:val="22"/>
          <w:lang w:val="it-IT"/>
        </w:rPr>
        <w:t>: consente di eliminare un monte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RF_10.4 Visualizza lago: </w:t>
      </w:r>
      <w:r w:rsidRPr="00B34991">
        <w:rPr>
          <w:rFonts w:asciiTheme="minorHAnsi" w:hAnsiTheme="minorHAnsi"/>
          <w:sz w:val="22"/>
          <w:szCs w:val="22"/>
          <w:lang w:val="it-IT"/>
        </w:rPr>
        <w:t>consente ad un utente business di visualizzare i laghi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RF_10.5 Inserimento lago presente nei pressi della struttura: </w:t>
      </w:r>
      <w:r w:rsidRPr="00B34991">
        <w:rPr>
          <w:rFonts w:asciiTheme="minorHAnsi" w:hAnsiTheme="minorHAnsi"/>
          <w:sz w:val="22"/>
          <w:szCs w:val="22"/>
          <w:lang w:val="it-IT"/>
        </w:rPr>
        <w:t>consente ad un utente business di aggiungere un nuovo lago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RF_10.6 Eliminazione lago presente nei pressi della struttura</w:t>
      </w:r>
      <w:r w:rsidRPr="00B34991">
        <w:rPr>
          <w:rFonts w:asciiTheme="minorHAnsi" w:hAnsiTheme="minorHAnsi"/>
          <w:sz w:val="22"/>
          <w:szCs w:val="22"/>
          <w:lang w:val="it-IT"/>
        </w:rPr>
        <w:t>: consente di eliminare un lago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RF_10.7 Visualizza fiume: </w:t>
      </w:r>
      <w:r w:rsidRPr="00B34991">
        <w:rPr>
          <w:rFonts w:asciiTheme="minorHAnsi" w:hAnsiTheme="minorHAnsi"/>
          <w:sz w:val="22"/>
          <w:szCs w:val="22"/>
          <w:lang w:val="it-IT"/>
        </w:rPr>
        <w:t>consente ad un utente business di visualizzare i fiumi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RF_10.8 Inserimento fiume presente nei pressi della struttura: </w:t>
      </w:r>
      <w:r w:rsidRPr="00B34991">
        <w:rPr>
          <w:rFonts w:asciiTheme="minorHAnsi" w:hAnsiTheme="minorHAnsi"/>
          <w:sz w:val="22"/>
          <w:szCs w:val="22"/>
          <w:lang w:val="it-IT"/>
        </w:rPr>
        <w:t>consente ad un utente business di aggiungere un nuovo fiume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RF_10.9 Eliminazione fiume presente nei pressi della struttura</w:t>
      </w:r>
      <w:r w:rsidRPr="00B34991">
        <w:rPr>
          <w:rFonts w:asciiTheme="minorHAnsi" w:hAnsiTheme="minorHAnsi"/>
          <w:sz w:val="22"/>
          <w:szCs w:val="22"/>
          <w:lang w:val="it-IT"/>
        </w:rPr>
        <w:t>: consente di eliminare un fiume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RF_10.10 Visualizza mare: </w:t>
      </w:r>
      <w:r w:rsidRPr="00B34991">
        <w:rPr>
          <w:rFonts w:asciiTheme="minorHAnsi" w:hAnsiTheme="minorHAnsi"/>
          <w:sz w:val="22"/>
          <w:szCs w:val="22"/>
          <w:lang w:val="it-IT"/>
        </w:rPr>
        <w:t>consente ad un utente business di visualizzare i mari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RF_10.11 Inserimento mare presente nei pressi della struttura: </w:t>
      </w:r>
      <w:r w:rsidRPr="00B34991">
        <w:rPr>
          <w:rFonts w:asciiTheme="minorHAnsi" w:hAnsiTheme="minorHAnsi"/>
          <w:sz w:val="22"/>
          <w:szCs w:val="22"/>
          <w:lang w:val="it-IT"/>
        </w:rPr>
        <w:t>consente ad un utente business di aggiungere un nuovo mare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RF_10.12 Eliminazione mare presente nei pressi della struttura</w:t>
      </w:r>
      <w:r w:rsidRPr="00B34991">
        <w:rPr>
          <w:rFonts w:asciiTheme="minorHAnsi" w:hAnsiTheme="minorHAnsi"/>
          <w:sz w:val="22"/>
          <w:szCs w:val="22"/>
          <w:lang w:val="it-IT"/>
        </w:rPr>
        <w:t>: consente di eliminare un mare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RF_10.13 Visualizza spiaggia: </w:t>
      </w:r>
      <w:r w:rsidRPr="00B34991">
        <w:rPr>
          <w:rFonts w:asciiTheme="minorHAnsi" w:hAnsiTheme="minorHAnsi"/>
          <w:sz w:val="22"/>
          <w:szCs w:val="22"/>
          <w:lang w:val="it-IT"/>
        </w:rPr>
        <w:t>consente ad un utente business di visualizzare le spiagge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RF_10.14 Inserimento spiaggia presente nei pressi della struttura: </w:t>
      </w:r>
      <w:r w:rsidRPr="00B34991">
        <w:rPr>
          <w:rFonts w:asciiTheme="minorHAnsi" w:hAnsiTheme="minorHAnsi"/>
          <w:sz w:val="22"/>
          <w:szCs w:val="22"/>
          <w:lang w:val="it-IT"/>
        </w:rPr>
        <w:t>consente ad un utente business di aggiungere una nuova spiaggia che si trova nei pressi della struttura, specificando nome (una stringa alfanumerica di massimo 50 caratteri), distanza (una stringa numerica di massimo 5 caratteri).</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RF_10.15 Eliminazione spiaggia presente nei pressi della struttura</w:t>
      </w:r>
      <w:r w:rsidRPr="00B34991">
        <w:rPr>
          <w:rFonts w:asciiTheme="minorHAnsi" w:hAnsiTheme="minorHAnsi"/>
          <w:sz w:val="22"/>
          <w:szCs w:val="22"/>
          <w:lang w:val="it-IT"/>
        </w:rPr>
        <w:t>: consente di eliminare una spiaggia che si trova nei pressi della struttura dal sistema.</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RF_10.16 Visualizza ski lift: </w:t>
      </w:r>
      <w:r w:rsidRPr="00B34991">
        <w:rPr>
          <w:rFonts w:asciiTheme="minorHAnsi" w:hAnsiTheme="minorHAnsi"/>
          <w:sz w:val="22"/>
          <w:szCs w:val="22"/>
          <w:lang w:val="it-IT"/>
        </w:rPr>
        <w:t>consente ad un utente business di visualizzare gli ski lift che si trovano nelle vicinanze della struttura che si sta gestendo.</w:t>
      </w:r>
    </w:p>
    <w:p w:rsidR="00B34991" w:rsidRP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 xml:space="preserve">RF_10.17 Inserimento ski lift presente nei pressi della struttura: </w:t>
      </w:r>
      <w:r w:rsidRPr="00B34991">
        <w:rPr>
          <w:rFonts w:asciiTheme="minorHAnsi" w:hAnsiTheme="minorHAnsi"/>
          <w:sz w:val="22"/>
          <w:szCs w:val="22"/>
          <w:lang w:val="it-IT"/>
        </w:rPr>
        <w:t xml:space="preserve">consente ad un utente business di aggiungere un nuovo ski lift che si trova nei pressi della struttura, specificando </w:t>
      </w:r>
      <w:r w:rsidRPr="00B34991">
        <w:rPr>
          <w:rFonts w:asciiTheme="minorHAnsi" w:hAnsiTheme="minorHAnsi"/>
          <w:sz w:val="22"/>
          <w:szCs w:val="22"/>
          <w:lang w:val="it-IT"/>
        </w:rPr>
        <w:lastRenderedPageBreak/>
        <w:t>nome (una stringa alfanumerica di massimo 50 caratteri), distanza (una stringa numerica di massimo 5 caratteri).</w:t>
      </w:r>
    </w:p>
    <w:p w:rsidR="00B34991" w:rsidRDefault="00B34991" w:rsidP="00277041">
      <w:pPr>
        <w:pStyle w:val="Paragrafoelenco"/>
        <w:numPr>
          <w:ilvl w:val="0"/>
          <w:numId w:val="6"/>
        </w:numPr>
        <w:spacing w:line="276" w:lineRule="auto"/>
        <w:rPr>
          <w:rFonts w:asciiTheme="minorHAnsi" w:hAnsiTheme="minorHAnsi"/>
          <w:sz w:val="22"/>
          <w:szCs w:val="22"/>
          <w:lang w:val="it-IT"/>
        </w:rPr>
      </w:pPr>
      <w:r w:rsidRPr="00B34991">
        <w:rPr>
          <w:rFonts w:asciiTheme="minorHAnsi" w:hAnsiTheme="minorHAnsi"/>
          <w:b/>
          <w:sz w:val="22"/>
          <w:szCs w:val="22"/>
          <w:lang w:val="it-IT"/>
        </w:rPr>
        <w:t>RF_10.18 Eliminazione ski lift presente nei pressi della struttura</w:t>
      </w:r>
      <w:r w:rsidRPr="00B34991">
        <w:rPr>
          <w:rFonts w:asciiTheme="minorHAnsi" w:hAnsiTheme="minorHAnsi"/>
          <w:sz w:val="22"/>
          <w:szCs w:val="22"/>
          <w:lang w:val="it-IT"/>
        </w:rPr>
        <w:t>: consente di eliminare uno ski lift che si trova nei pressi della struttura dal sistema.</w:t>
      </w:r>
    </w:p>
    <w:p w:rsidR="009C659E" w:rsidRPr="00B34991" w:rsidRDefault="009C659E" w:rsidP="009C659E"/>
    <w:p w:rsidR="00DD2106" w:rsidRDefault="00DD2106" w:rsidP="00A73EEA">
      <w:pPr>
        <w:pStyle w:val="Titolo3"/>
        <w:rPr>
          <w:i/>
          <w:lang w:val="it-IT"/>
        </w:rPr>
      </w:pPr>
      <w:bookmarkStart w:id="30" w:name="_Toc507840408"/>
      <w:r w:rsidRPr="00DD2106">
        <w:rPr>
          <w:i/>
          <w:lang w:val="it-IT"/>
        </w:rPr>
        <w:t>RF_11 Gestione servizi della struttura</w:t>
      </w:r>
      <w:bookmarkEnd w:id="30"/>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i servizi che la struttura offre.</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 Gestione pasti: </w:t>
      </w:r>
      <w:r w:rsidRPr="00646769">
        <w:rPr>
          <w:rFonts w:asciiTheme="minorHAnsi" w:hAnsiTheme="minorHAnsi"/>
          <w:sz w:val="22"/>
          <w:szCs w:val="22"/>
          <w:lang w:val="it-IT"/>
        </w:rPr>
        <w:t>consente ad un utente business di inserire o modificare i servizi per i pasti che la struttura offre, specificando offri colazione e/o pranzo e/o cena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inclusa nel prezzo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vuole vendere i pasti on line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prezzo colazione venduta on line (una stringa numerica di massimo 3 caratteri), prezzo pranzo venduto on line (una stringa numerica di massimo 3 caratteri), prezzo cena venduta on line (una stringa numerica di massimo 3 caratteri), colazione americana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senza glutine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vegetariana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asiatica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w:t>
      </w:r>
      <w:proofErr w:type="spellStart"/>
      <w:r w:rsidRPr="00646769">
        <w:rPr>
          <w:rFonts w:asciiTheme="minorHAnsi" w:hAnsiTheme="minorHAnsi"/>
          <w:sz w:val="22"/>
          <w:szCs w:val="22"/>
          <w:lang w:val="it-IT"/>
        </w:rPr>
        <w:t>halal</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vegana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a buffet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italiana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inglese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continentale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w:t>
      </w:r>
      <w:proofErr w:type="spellStart"/>
      <w:r w:rsidRPr="00646769">
        <w:rPr>
          <w:rFonts w:asciiTheme="minorHAnsi" w:hAnsiTheme="minorHAnsi"/>
          <w:sz w:val="22"/>
          <w:szCs w:val="22"/>
          <w:lang w:val="it-IT"/>
        </w:rPr>
        <w:t>koser</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RF_11.2 Visualizza lingue parlate nella struttura: </w:t>
      </w:r>
      <w:r w:rsidRPr="00646769">
        <w:rPr>
          <w:rFonts w:asciiTheme="minorHAnsi" w:hAnsiTheme="minorHAnsi"/>
          <w:sz w:val="22"/>
          <w:szCs w:val="22"/>
          <w:lang w:val="it-IT"/>
        </w:rPr>
        <w:t>consente ad un utente business di visualizzare le lingue parlate nella struttura che si sta gestendo.</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RF_11.3 Inserimento lingua parlata nella struttura: </w:t>
      </w:r>
      <w:r w:rsidRPr="00646769">
        <w:rPr>
          <w:rFonts w:asciiTheme="minorHAnsi" w:hAnsiTheme="minorHAnsi"/>
          <w:sz w:val="22"/>
          <w:szCs w:val="22"/>
          <w:lang w:val="it-IT"/>
        </w:rPr>
        <w:t>consente ad un utente business di aggiungere una nuova lingua parlata nella struttura, specificando lingua (lista di valori),</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RF_11.4 Eliminazione lingua parlata nella struttura</w:t>
      </w:r>
      <w:r w:rsidRPr="00646769">
        <w:rPr>
          <w:rFonts w:asciiTheme="minorHAnsi" w:hAnsiTheme="minorHAnsi"/>
          <w:sz w:val="22"/>
          <w:szCs w:val="22"/>
          <w:lang w:val="it-IT"/>
        </w:rPr>
        <w:t>: consente di eliminare una lingua parlata nella struttura dal sistema.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RF_11.5 Gestione attività: </w:t>
      </w:r>
      <w:r w:rsidRPr="00646769">
        <w:rPr>
          <w:rFonts w:asciiTheme="minorHAnsi" w:hAnsiTheme="minorHAnsi"/>
          <w:sz w:val="22"/>
          <w:szCs w:val="22"/>
          <w:lang w:val="it-IT"/>
        </w:rPr>
        <w:t>consente ad un utente business di inserire o modificare le attività che la struttura offre, specificando attrezzature tennis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badminton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spiaggia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campo di tennis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biliardo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ping </w:t>
      </w:r>
      <w:proofErr w:type="spellStart"/>
      <w:r w:rsidRPr="00646769">
        <w:rPr>
          <w:rFonts w:asciiTheme="minorHAnsi" w:hAnsiTheme="minorHAnsi"/>
          <w:sz w:val="22"/>
          <w:szCs w:val="22"/>
          <w:lang w:val="it-IT"/>
        </w:rPr>
        <w:t>pong</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freccette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squash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bowling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minigolf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parco acquatico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immersioni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campo da golf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windsurf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snorkeling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attrezzatura sport acquatici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canoa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pesca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equitazione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escursionismo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escursione in bicicletta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RF_11.6 Gestione ristorazione : </w:t>
      </w:r>
      <w:r w:rsidRPr="00646769">
        <w:rPr>
          <w:rFonts w:asciiTheme="minorHAnsi" w:hAnsiTheme="minorHAnsi"/>
          <w:sz w:val="22"/>
          <w:szCs w:val="22"/>
          <w:lang w:val="it-IT"/>
        </w:rPr>
        <w:t>consente ad un utente business di inserire o modificare i servizi di ristorazione che la struttura offre, specificando pasti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ristorante à la carte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buffet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ristorante a buffet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vino/champagne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bar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bottiglie d’acqua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snack bar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frutta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consegna spesa a domicilio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cioccolatini o biscotti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barbecue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distributore automatico di bevande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distributore automatico di snack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colazione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menù per diete particolari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nome del ristorante (una stringa alfanumerica di massimo 50 caratteri), tipo di menù (lista di valori), aperto solo agli ospiti della struttura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prenotazione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posti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cucina (lista di valori), opzioni dietetiche </w:t>
      </w:r>
      <w:r w:rsidRPr="00646769">
        <w:rPr>
          <w:rFonts w:asciiTheme="minorHAnsi" w:hAnsiTheme="minorHAnsi"/>
          <w:sz w:val="22"/>
          <w:szCs w:val="22"/>
          <w:lang w:val="it-IT"/>
        </w:rPr>
        <w:lastRenderedPageBreak/>
        <w:t>(lista di valori), atmosfera (lista di valori), aperto a colazione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il brunch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aperitivo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high tea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cena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aperto per pranzo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giorno di apertura (lista di valori), aperto dalle (lista di valori), aperto alle (lista di valori).</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RF_11.7 Gestione piscine e benessere : </w:t>
      </w:r>
      <w:r w:rsidRPr="00646769">
        <w:rPr>
          <w:rFonts w:asciiTheme="minorHAnsi" w:hAnsiTheme="minorHAnsi"/>
          <w:sz w:val="22"/>
          <w:szCs w:val="22"/>
          <w:lang w:val="it-IT"/>
        </w:rPr>
        <w:t>consente ad un utente business di inserire o modificare i servizi per la piscina e il benessere che la struttura offre, specificando scivolo d’acqua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spa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teli da bagno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bagno turco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sdraio/lettini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sala spa/area relax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ombrelloni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pediluvio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di bellezza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pacchetti spa/benessere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poltrona massaggi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fitness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lezioni yoga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lezioni di fitness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personal trainer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armadietti per fitness/spa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giochi d’acqua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all’ultimo piano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 sfioro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con vista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riscaldata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di acqua salata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immersione ad acqua fredda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bar a bordo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zona acqua bassa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copertura per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recinto attorno alla piscina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coperta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 coperto (stagionale)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 coperto(tutto l’anno)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all’aperto (tutto l’anno)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piscina all’aperto (stagionale)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piscina all’aperto (tutto </w:t>
      </w:r>
      <w:commentRangeStart w:id="31"/>
      <w:r w:rsidRPr="00646769">
        <w:rPr>
          <w:rFonts w:asciiTheme="minorHAnsi" w:hAnsiTheme="minorHAnsi"/>
          <w:sz w:val="22"/>
          <w:szCs w:val="22"/>
          <w:lang w:val="it-IT"/>
        </w:rPr>
        <w:t>l’anno) (</w:t>
      </w:r>
      <w:r w:rsidR="00A014A1">
        <w:rPr>
          <w:rFonts w:asciiTheme="minorHAnsi" w:hAnsiTheme="minorHAnsi"/>
          <w:sz w:val="22"/>
          <w:szCs w:val="22"/>
          <w:lang w:val="it-IT"/>
        </w:rPr>
        <w:t>lista di valori</w:t>
      </w:r>
      <w:r w:rsidRPr="00646769">
        <w:rPr>
          <w:rFonts w:asciiTheme="minorHAnsi" w:hAnsiTheme="minorHAnsi"/>
          <w:sz w:val="22"/>
          <w:szCs w:val="22"/>
          <w:lang w:val="it-IT"/>
        </w:rPr>
        <w:t>).</w:t>
      </w:r>
      <w:commentRangeEnd w:id="31"/>
      <w:r w:rsidR="00A014A1">
        <w:rPr>
          <w:rStyle w:val="Rimandocommento"/>
          <w:rFonts w:ascii="Calibri" w:hAnsi="Calibri"/>
          <w:lang w:val="it-IT"/>
        </w:rPr>
        <w:commentReference w:id="31"/>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RF_11.8 Gestione spa e benessere : </w:t>
      </w:r>
      <w:r w:rsidRPr="00646769">
        <w:rPr>
          <w:rFonts w:asciiTheme="minorHAnsi" w:hAnsiTheme="minorHAnsi"/>
          <w:sz w:val="22"/>
          <w:szCs w:val="22"/>
          <w:lang w:val="it-IT"/>
        </w:rPr>
        <w:t>consente ad un utente business di inserire o modificare i servizi per la spa e il benessere che la struttura offre, specificando spa e benessere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commentRangeStart w:id="32"/>
      <w:r w:rsidRPr="00646769">
        <w:rPr>
          <w:rFonts w:asciiTheme="minorHAnsi" w:hAnsiTheme="minorHAnsi"/>
          <w:sz w:val="22"/>
          <w:szCs w:val="22"/>
          <w:lang w:val="it-IT"/>
        </w:rPr>
        <w:t>costo spa e benessere (</w:t>
      </w:r>
      <w:r w:rsidR="00A014A1">
        <w:rPr>
          <w:rFonts w:asciiTheme="minorHAnsi" w:hAnsiTheme="minorHAnsi"/>
          <w:sz w:val="22"/>
          <w:szCs w:val="22"/>
          <w:lang w:val="it-IT"/>
        </w:rPr>
        <w:t>lista di valori</w:t>
      </w:r>
      <w:r w:rsidRPr="00646769">
        <w:rPr>
          <w:rFonts w:asciiTheme="minorHAnsi" w:hAnsiTheme="minorHAnsi"/>
          <w:sz w:val="22"/>
          <w:szCs w:val="22"/>
          <w:lang w:val="it-IT"/>
        </w:rPr>
        <w:t xml:space="preserve">), </w:t>
      </w:r>
      <w:commentRangeEnd w:id="32"/>
      <w:r w:rsidR="00A014A1">
        <w:rPr>
          <w:rStyle w:val="Rimandocommento"/>
          <w:rFonts w:ascii="Calibri" w:hAnsi="Calibri"/>
          <w:lang w:val="it-IT"/>
        </w:rPr>
        <w:commentReference w:id="32"/>
      </w:r>
      <w:r w:rsidRPr="00646769">
        <w:rPr>
          <w:rFonts w:asciiTheme="minorHAnsi" w:hAnsiTheme="minorHAnsi"/>
          <w:sz w:val="22"/>
          <w:szCs w:val="22"/>
          <w:lang w:val="it-IT"/>
        </w:rPr>
        <w:t>sauna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proofErr w:type="spellStart"/>
      <w:r w:rsidRPr="00646769">
        <w:rPr>
          <w:rFonts w:asciiTheme="minorHAnsi" w:hAnsiTheme="minorHAnsi"/>
          <w:sz w:val="22"/>
          <w:szCs w:val="22"/>
          <w:lang w:val="it-IT"/>
        </w:rPr>
        <w:t>hammam</w:t>
      </w:r>
      <w:proofErr w:type="spellEnd"/>
      <w:r w:rsidRPr="00646769">
        <w:rPr>
          <w:rFonts w:asciiTheme="minorHAnsi" w:hAnsiTheme="minorHAnsi"/>
          <w:sz w:val="22"/>
          <w:szCs w:val="22"/>
          <w:lang w:val="it-IT"/>
        </w:rPr>
        <w:t xml:space="preserv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idromassaggio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palestra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solarium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termale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commentRangeStart w:id="33"/>
      <w:r w:rsidRPr="00646769">
        <w:rPr>
          <w:rFonts w:asciiTheme="minorHAnsi" w:hAnsiTheme="minorHAnsi"/>
          <w:sz w:val="22"/>
          <w:szCs w:val="22"/>
          <w:lang w:val="it-IT"/>
        </w:rPr>
        <w:t>costo massaggi (</w:t>
      </w:r>
      <w:r w:rsidR="00A014A1">
        <w:rPr>
          <w:rFonts w:asciiTheme="minorHAnsi" w:hAnsiTheme="minorHAnsi"/>
          <w:sz w:val="22"/>
          <w:szCs w:val="22"/>
          <w:lang w:val="it-IT"/>
        </w:rPr>
        <w:t>lista di valori</w:t>
      </w:r>
      <w:commentRangeEnd w:id="33"/>
      <w:r w:rsidR="00A014A1">
        <w:rPr>
          <w:rStyle w:val="Rimandocommento"/>
          <w:rFonts w:ascii="Calibri" w:hAnsi="Calibri"/>
          <w:lang w:val="it-IT"/>
        </w:rPr>
        <w:commentReference w:id="33"/>
      </w:r>
      <w:r w:rsidRPr="00646769">
        <w:rPr>
          <w:rFonts w:asciiTheme="minorHAnsi" w:hAnsiTheme="minorHAnsi"/>
          <w:sz w:val="22"/>
          <w:szCs w:val="22"/>
          <w:lang w:val="it-IT"/>
        </w:rPr>
        <w:t>), massaggi alla schiena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ai piedi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 collo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alla testa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di coppia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 corpo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massaggi alle mani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comune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vasca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RF_11.9 Gestione trasporti : </w:t>
      </w:r>
      <w:r w:rsidRPr="00646769">
        <w:rPr>
          <w:rFonts w:asciiTheme="minorHAnsi" w:hAnsiTheme="minorHAnsi"/>
          <w:sz w:val="22"/>
          <w:szCs w:val="22"/>
          <w:lang w:val="it-IT"/>
        </w:rPr>
        <w:t>consente ad un utente business di inserire o modificare i servizi di trasporto che la struttura offre, specificando parcheggio custodito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parcheggio in strada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autorimessa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parcheggio disabili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ricarica per i veicoli elettrici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navetta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biglietti per i mezzi di trasporto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autonoleggio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noleggio biciclette gratuito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navetta aeroportuale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noleggio biciclette (a pagamento)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RF_11.10 Gestione accoglienza : </w:t>
      </w:r>
      <w:r w:rsidRPr="00646769">
        <w:rPr>
          <w:rFonts w:asciiTheme="minorHAnsi" w:hAnsiTheme="minorHAnsi"/>
          <w:sz w:val="22"/>
          <w:szCs w:val="22"/>
          <w:lang w:val="it-IT"/>
        </w:rPr>
        <w:t>consente ad un utente business di inserire o modificare i servizi di accoglienza che la struttura offre, specificando biglietti per attrazioni o spettacoli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aree comuni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arredamento da esterni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picnic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zona camino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giardino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terrazza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terrazza solarium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cucina in comune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sala comune/zona tv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sala giochi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biblioteca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cappella o luogo di culto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RF_11.11 Gestione intrattenimento: </w:t>
      </w:r>
      <w:r w:rsidRPr="00646769">
        <w:rPr>
          <w:rFonts w:asciiTheme="minorHAnsi" w:hAnsiTheme="minorHAnsi"/>
          <w:sz w:val="22"/>
          <w:szCs w:val="22"/>
          <w:lang w:val="it-IT"/>
        </w:rPr>
        <w:t>consente ad un utente business di inserire o modificare i servizi di intrattenimento che la struttura offre, specificando giochi da tavolo/puzzle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libri, DVD, musica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giochi al coperto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giochi all’aperto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cancelletti di sicurezza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canali tv per bambini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passeggini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lastRenderedPageBreak/>
        <w:t xml:space="preserve">RF_11.12 Gestione pulizia: </w:t>
      </w:r>
      <w:r w:rsidRPr="00646769">
        <w:rPr>
          <w:rFonts w:asciiTheme="minorHAnsi" w:hAnsiTheme="minorHAnsi"/>
          <w:sz w:val="22"/>
          <w:szCs w:val="22"/>
          <w:lang w:val="it-IT"/>
        </w:rPr>
        <w:t>consente ad un utente business di inserire o modificare i servizi di pulizia che la struttura offre, specificando lavaggio a secco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stireria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lavanderia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servizio pulizie giornaliero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lustrascarpe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stirapantaloni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RF_11.13 Gestione servizi albergo : </w:t>
      </w:r>
      <w:r w:rsidRPr="00646769">
        <w:rPr>
          <w:rFonts w:asciiTheme="minorHAnsi" w:hAnsiTheme="minorHAnsi"/>
          <w:sz w:val="22"/>
          <w:szCs w:val="22"/>
          <w:lang w:val="it-IT"/>
        </w:rPr>
        <w:t>consente ad un utente business di inserire o modificare i servizi specifici nel caso in cui la struttura sia un albergo, specificando prenotazione al ristorante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prenotazione tavolo specifico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prenotazione tavolo specifico </w:t>
      </w:r>
      <w:commentRangeStart w:id="34"/>
      <w:r w:rsidRPr="00646769">
        <w:rPr>
          <w:rFonts w:asciiTheme="minorHAnsi" w:hAnsiTheme="minorHAnsi"/>
          <w:sz w:val="22"/>
          <w:szCs w:val="22"/>
          <w:lang w:val="it-IT"/>
        </w:rPr>
        <w:t>(</w:t>
      </w:r>
      <w:r w:rsidR="00521C66">
        <w:rPr>
          <w:rFonts w:asciiTheme="minorHAnsi" w:hAnsiTheme="minorHAnsi"/>
          <w:sz w:val="22"/>
          <w:szCs w:val="22"/>
          <w:lang w:val="it-IT"/>
        </w:rPr>
        <w:t>lista di valori</w:t>
      </w:r>
      <w:r w:rsidRPr="00646769">
        <w:rPr>
          <w:rFonts w:asciiTheme="minorHAnsi" w:hAnsiTheme="minorHAnsi"/>
          <w:sz w:val="22"/>
          <w:szCs w:val="22"/>
          <w:lang w:val="it-IT"/>
        </w:rPr>
        <w:t xml:space="preserve">), </w:t>
      </w:r>
      <w:commentRangeEnd w:id="34"/>
      <w:r w:rsidR="00521C66">
        <w:rPr>
          <w:rStyle w:val="Rimandocommento"/>
          <w:rFonts w:ascii="Calibri" w:hAnsi="Calibri"/>
          <w:lang w:val="it-IT"/>
        </w:rPr>
        <w:commentReference w:id="34"/>
      </w:r>
      <w:r w:rsidRPr="00646769">
        <w:rPr>
          <w:rFonts w:asciiTheme="minorHAnsi" w:hAnsiTheme="minorHAnsi"/>
          <w:sz w:val="22"/>
          <w:szCs w:val="22"/>
          <w:lang w:val="it-IT"/>
        </w:rPr>
        <w:t>prenotazioni cibo o bevande particolari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per la prenotazione di cibi o bevande particolari </w:t>
      </w:r>
      <w:commentRangeStart w:id="35"/>
      <w:r w:rsidRPr="00646769">
        <w:rPr>
          <w:rFonts w:asciiTheme="minorHAnsi" w:hAnsiTheme="minorHAnsi"/>
          <w:sz w:val="22"/>
          <w:szCs w:val="22"/>
          <w:lang w:val="it-IT"/>
        </w:rPr>
        <w:t>(</w:t>
      </w:r>
      <w:r w:rsidR="00521C66">
        <w:rPr>
          <w:rFonts w:asciiTheme="minorHAnsi" w:hAnsiTheme="minorHAnsi"/>
          <w:sz w:val="22"/>
          <w:szCs w:val="22"/>
          <w:lang w:val="it-IT"/>
        </w:rPr>
        <w:t>lista di valori</w:t>
      </w:r>
      <w:r w:rsidRPr="00646769">
        <w:rPr>
          <w:rFonts w:asciiTheme="minorHAnsi" w:hAnsiTheme="minorHAnsi"/>
          <w:sz w:val="22"/>
          <w:szCs w:val="22"/>
          <w:lang w:val="it-IT"/>
        </w:rPr>
        <w:t xml:space="preserve">), </w:t>
      </w:r>
      <w:commentRangeEnd w:id="35"/>
      <w:r w:rsidR="00521C66">
        <w:rPr>
          <w:rStyle w:val="Rimandocommento"/>
          <w:rFonts w:ascii="Calibri" w:hAnsi="Calibri"/>
          <w:lang w:val="it-IT"/>
        </w:rPr>
        <w:commentReference w:id="35"/>
      </w:r>
      <w:r w:rsidRPr="00646769">
        <w:rPr>
          <w:rFonts w:asciiTheme="minorHAnsi" w:hAnsiTheme="minorHAnsi"/>
          <w:sz w:val="22"/>
          <w:szCs w:val="22"/>
          <w:lang w:val="it-IT"/>
        </w:rPr>
        <w:t>servizi in camera (lista di valori), prenotazione servizi spa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turistici esterni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richiesta di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out late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televisivi/giochi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richiesta aiuto bagagli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prenotazione servizi sportivi vari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social interni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RF_11.14 Gestione servizi vari : </w:t>
      </w:r>
      <w:r w:rsidRPr="00646769">
        <w:rPr>
          <w:rFonts w:asciiTheme="minorHAnsi" w:hAnsiTheme="minorHAnsi"/>
          <w:sz w:val="22"/>
          <w:szCs w:val="22"/>
          <w:lang w:val="it-IT"/>
        </w:rPr>
        <w:t>consente ad un utente business di inserire o modificare altri  servizi che la struttura offre, specificando ceste per animali domestici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ciotole per animali domestici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struttura per soli adulti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camera anallergica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struttura interamente non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camera non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ascensore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camere/strutture per ospiti disabili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disponibilità di camere familiari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camere insonorizzate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suite nuziali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servizi VIP in camera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riscaldamento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area condizionata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costo per l’aria condizionata (</w:t>
      </w:r>
      <w:commentRangeStart w:id="36"/>
      <w:r w:rsidR="00521C66">
        <w:rPr>
          <w:rFonts w:asciiTheme="minorHAnsi" w:hAnsiTheme="minorHAnsi"/>
          <w:sz w:val="22"/>
          <w:szCs w:val="22"/>
          <w:lang w:val="it-IT"/>
        </w:rPr>
        <w:t>lista di valori</w:t>
      </w:r>
      <w:commentRangeEnd w:id="36"/>
      <w:r w:rsidR="00521C66">
        <w:rPr>
          <w:rStyle w:val="Rimandocommento"/>
          <w:rFonts w:ascii="Calibri" w:hAnsi="Calibri"/>
          <w:lang w:val="it-IT"/>
        </w:rPr>
        <w:commentReference w:id="36"/>
      </w:r>
      <w:r w:rsidRPr="00646769">
        <w:rPr>
          <w:rFonts w:asciiTheme="minorHAnsi" w:hAnsiTheme="minorHAnsi"/>
          <w:sz w:val="22"/>
          <w:szCs w:val="22"/>
          <w:lang w:val="it-IT"/>
        </w:rPr>
        <w:t>).</w:t>
      </w:r>
    </w:p>
    <w:p w:rsidR="009C659E" w:rsidRPr="00646769" w:rsidRDefault="009C659E" w:rsidP="009C659E"/>
    <w:p w:rsidR="00DD2106" w:rsidRDefault="00DD2106" w:rsidP="00A73EEA">
      <w:pPr>
        <w:pStyle w:val="Titolo3"/>
        <w:rPr>
          <w:i/>
          <w:lang w:val="it-IT"/>
        </w:rPr>
      </w:pPr>
      <w:bookmarkStart w:id="37" w:name="_Toc507840409"/>
      <w:r w:rsidRPr="00DD2106">
        <w:rPr>
          <w:i/>
          <w:lang w:val="it-IT"/>
        </w:rPr>
        <w:t>RF_12 Gestione camere della struttura</w:t>
      </w:r>
      <w:bookmarkEnd w:id="37"/>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strutture di propria competenza.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RF_12.1 Visualizza camere della struttura: </w:t>
      </w:r>
      <w:r w:rsidRPr="00646769">
        <w:rPr>
          <w:rFonts w:asciiTheme="minorHAnsi" w:hAnsiTheme="minorHAnsi"/>
          <w:sz w:val="22"/>
          <w:szCs w:val="22"/>
          <w:lang w:val="it-IT"/>
        </w:rPr>
        <w:t>consente ad un utente business di visualizzare le camere delle strutture di propria competenza.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RF_12.2 Inserimento camera: </w:t>
      </w:r>
      <w:r w:rsidRPr="00646769">
        <w:rPr>
          <w:rFonts w:asciiTheme="minorHAnsi" w:hAnsiTheme="minorHAnsi"/>
          <w:sz w:val="22"/>
          <w:szCs w:val="22"/>
          <w:lang w:val="it-IT"/>
        </w:rPr>
        <w:t>consente ad un utente business di creare una nuova camera per la struttura di propria competenza, specificando nome camera (una stringa alfanumerica di massimo 50 caratteri), tipologia (lista di valori), fumatori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capienza (una stringa numerica di massimo 1 caratteri).</w:t>
      </w:r>
    </w:p>
    <w:p w:rsidR="00646769" w:rsidRPr="00646769" w:rsidRDefault="0064676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RF_12.3 Modifica camera</w:t>
      </w:r>
      <w:r w:rsidRPr="00646769">
        <w:rPr>
          <w:rFonts w:asciiTheme="minorHAnsi" w:hAnsiTheme="minorHAnsi"/>
          <w:sz w:val="22"/>
          <w:szCs w:val="22"/>
          <w:lang w:val="it-IT"/>
        </w:rPr>
        <w:t xml:space="preserve">: consente di modificare una camera già esistente </w:t>
      </w:r>
      <w:r w:rsidRPr="00646769">
        <w:rPr>
          <w:rFonts w:asciiTheme="minorHAnsi" w:eastAsia="Calibri" w:hAnsiTheme="minorHAnsi" w:cs="Calibri"/>
          <w:sz w:val="22"/>
          <w:szCs w:val="22"/>
          <w:lang w:val="it-IT"/>
        </w:rPr>
        <w:t>specificando uno o più campi da editare.</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RF_12.4 Eliminazione camera</w:t>
      </w:r>
      <w:r w:rsidRPr="00646769">
        <w:rPr>
          <w:rFonts w:asciiTheme="minorHAnsi" w:hAnsiTheme="minorHAnsi"/>
          <w:sz w:val="22"/>
          <w:szCs w:val="22"/>
          <w:lang w:val="it-IT"/>
        </w:rPr>
        <w:t>: consente di eliminare una camera dal sistema.</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RF_12.5 Visualizza configurazione letti: </w:t>
      </w:r>
      <w:r w:rsidRPr="00646769">
        <w:rPr>
          <w:rFonts w:asciiTheme="minorHAnsi" w:hAnsiTheme="minorHAnsi"/>
          <w:sz w:val="22"/>
          <w:szCs w:val="22"/>
          <w:lang w:val="it-IT"/>
        </w:rPr>
        <w:t>consente ad un utente business di visualizzare i letti presenti nella camera.</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RF_12.6 Inserimento configurazione letto: </w:t>
      </w:r>
      <w:r w:rsidRPr="00646769">
        <w:rPr>
          <w:rFonts w:asciiTheme="minorHAnsi" w:hAnsiTheme="minorHAnsi"/>
          <w:sz w:val="22"/>
          <w:szCs w:val="22"/>
          <w:lang w:val="it-IT"/>
        </w:rPr>
        <w:t>consente ad un utente business di aggiungere i letti alla camera, specificando tipologia (lista di valori), quantità (una stringa numerica di massimo 1 caratteri).</w:t>
      </w:r>
    </w:p>
    <w:p w:rsidR="0089510D" w:rsidRPr="0089510D" w:rsidRDefault="0089510D" w:rsidP="0089510D">
      <w:pPr>
        <w:pStyle w:val="Paragrafoelenco"/>
        <w:numPr>
          <w:ilvl w:val="0"/>
          <w:numId w:val="7"/>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w:t>
      </w:r>
      <w:r>
        <w:rPr>
          <w:rFonts w:asciiTheme="minorHAnsi" w:hAnsiTheme="minorHAnsi"/>
          <w:b/>
          <w:sz w:val="22"/>
          <w:szCs w:val="22"/>
          <w:lang w:val="it-IT"/>
        </w:rPr>
        <w:t>2.7</w:t>
      </w:r>
      <w:r w:rsidRPr="00646769">
        <w:rPr>
          <w:rFonts w:asciiTheme="minorHAnsi" w:hAnsiTheme="minorHAnsi"/>
          <w:b/>
          <w:sz w:val="22"/>
          <w:szCs w:val="22"/>
          <w:lang w:val="it-IT"/>
        </w:rPr>
        <w:t xml:space="preserve"> Modifica configurazione letto</w:t>
      </w:r>
      <w:r w:rsidRPr="00646769">
        <w:rPr>
          <w:rFonts w:asciiTheme="minorHAnsi" w:hAnsiTheme="minorHAnsi"/>
          <w:sz w:val="22"/>
          <w:szCs w:val="22"/>
          <w:lang w:val="it-IT"/>
        </w:rPr>
        <w:t xml:space="preserve">: consente di modificare una configurazione dei letti già esistente </w:t>
      </w:r>
      <w:r w:rsidRPr="00646769">
        <w:rPr>
          <w:rFonts w:asciiTheme="minorHAnsi" w:eastAsia="Calibri" w:hAnsiTheme="minorHAnsi" w:cs="Calibri"/>
          <w:sz w:val="22"/>
          <w:szCs w:val="22"/>
          <w:lang w:val="it-IT"/>
        </w:rPr>
        <w:t>specificando uno o più campi da editare.</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w:t>
      </w:r>
      <w:r w:rsidR="0089510D">
        <w:rPr>
          <w:rFonts w:asciiTheme="minorHAnsi" w:hAnsiTheme="minorHAnsi"/>
          <w:b/>
          <w:sz w:val="22"/>
          <w:szCs w:val="22"/>
          <w:lang w:val="it-IT"/>
        </w:rPr>
        <w:t>_12.8</w:t>
      </w:r>
      <w:r w:rsidRPr="00646769">
        <w:rPr>
          <w:rFonts w:asciiTheme="minorHAnsi" w:hAnsiTheme="minorHAnsi"/>
          <w:b/>
          <w:sz w:val="22"/>
          <w:szCs w:val="22"/>
          <w:lang w:val="it-IT"/>
        </w:rPr>
        <w:t xml:space="preserve"> Eliminazione configurazione letto</w:t>
      </w:r>
      <w:r w:rsidRPr="00646769">
        <w:rPr>
          <w:rFonts w:asciiTheme="minorHAnsi" w:hAnsiTheme="minorHAnsi"/>
          <w:sz w:val="22"/>
          <w:szCs w:val="22"/>
          <w:lang w:val="it-IT"/>
        </w:rPr>
        <w:t>: consente di eliminare una configurazione dei letti dal sistema.</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RF_12.9</w:t>
      </w:r>
      <w:r w:rsidR="00646769" w:rsidRPr="00646769">
        <w:rPr>
          <w:rFonts w:asciiTheme="minorHAnsi" w:hAnsiTheme="minorHAnsi"/>
          <w:b/>
          <w:sz w:val="22"/>
          <w:szCs w:val="22"/>
          <w:lang w:val="it-IT"/>
        </w:rPr>
        <w:t xml:space="preserve"> Gestione dimensione camera: </w:t>
      </w:r>
      <w:r w:rsidR="00646769" w:rsidRPr="00646769">
        <w:rPr>
          <w:rFonts w:asciiTheme="minorHAnsi" w:hAnsiTheme="minorHAnsi"/>
          <w:sz w:val="22"/>
          <w:szCs w:val="22"/>
          <w:lang w:val="it-IT"/>
        </w:rPr>
        <w:t>consente ad un utente business di inserire o modificare la dimensione della camera, specificando dimensione (una stringa numerica di massimo 2 caratteri), unità di misura (lista di valori).</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RF_12.10</w:t>
      </w:r>
      <w:r w:rsidR="00646769" w:rsidRPr="00646769">
        <w:rPr>
          <w:rFonts w:asciiTheme="minorHAnsi" w:hAnsiTheme="minorHAnsi"/>
          <w:b/>
          <w:sz w:val="22"/>
          <w:szCs w:val="22"/>
          <w:lang w:val="it-IT"/>
        </w:rPr>
        <w:t xml:space="preserve"> Gestione dotazioni camera: </w:t>
      </w:r>
      <w:r w:rsidR="00646769" w:rsidRPr="00646769">
        <w:rPr>
          <w:rFonts w:asciiTheme="minorHAnsi" w:hAnsiTheme="minorHAnsi"/>
          <w:sz w:val="22"/>
          <w:szCs w:val="22"/>
          <w:lang w:val="it-IT"/>
        </w:rPr>
        <w:t>consente ad un utente business di inserire o modificare i servizi che gli ospiti della camera hanno a disposizione, specificando lettini e culle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con vista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stand appendiabiti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all’ultimo piano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stendibiancheria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di acqua salata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 pieghevole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zona acqua bassa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divano letto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aria condizionata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pattumiere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privata a uso esclusivo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riscaldata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asciugatrice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piscina a sfioro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armadio/guardaroba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copertura per piscina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w:t>
      </w:r>
      <w:r w:rsidR="004B2EAC">
        <w:rPr>
          <w:rFonts w:asciiTheme="minorHAnsi" w:hAnsiTheme="minorHAnsi"/>
          <w:sz w:val="22"/>
          <w:szCs w:val="22"/>
          <w:lang w:val="it-IT"/>
        </w:rPr>
        <w:t>1), moquette (</w:t>
      </w:r>
      <w:proofErr w:type="spellStart"/>
      <w:r w:rsidR="004B2EAC">
        <w:rPr>
          <w:rFonts w:asciiTheme="minorHAnsi" w:hAnsiTheme="minorHAnsi"/>
          <w:sz w:val="22"/>
          <w:szCs w:val="22"/>
          <w:lang w:val="it-IT"/>
        </w:rPr>
        <w:t>check</w:t>
      </w:r>
      <w:proofErr w:type="spellEnd"/>
      <w:r w:rsidR="004B2EAC">
        <w:rPr>
          <w:rFonts w:asciiTheme="minorHAnsi" w:hAnsiTheme="minorHAnsi"/>
          <w:sz w:val="22"/>
          <w:szCs w:val="22"/>
          <w:lang w:val="it-IT"/>
        </w:rPr>
        <w:t xml:space="preserve"> 0-1), teli </w:t>
      </w:r>
      <w:r w:rsidR="00646769" w:rsidRPr="00646769">
        <w:rPr>
          <w:rFonts w:asciiTheme="minorHAnsi" w:hAnsiTheme="minorHAnsi"/>
          <w:sz w:val="22"/>
          <w:szCs w:val="22"/>
          <w:lang w:val="it-IT"/>
        </w:rPr>
        <w:t>(</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cabina armadio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immersione ad acqua fredda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letti lunghi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asciugamani per chi usa la piscina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ventilatore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camino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ingresso indipendente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riscaldamento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cassaforte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disponibilità di camere comunicanti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divano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ferro da stiro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insonorizzazione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ferro e asse da stiro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zona soggiorno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idromassaggio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stirapantaloni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zanzariera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lavatrice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pavimenti in marmo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parquet o pavimento in legno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scrivania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pigiama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soluzioni anallergiche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presa elettrica vicino al letto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prodotti per pulizie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adattatore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coperte elettriche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cuscino di piume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cuscino non di piume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cuscino ipoallergico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RF_12.11</w:t>
      </w:r>
      <w:r w:rsidR="00646769" w:rsidRPr="00646769">
        <w:rPr>
          <w:rFonts w:asciiTheme="minorHAnsi" w:hAnsiTheme="minorHAnsi"/>
          <w:b/>
          <w:sz w:val="22"/>
          <w:szCs w:val="22"/>
          <w:lang w:val="it-IT"/>
        </w:rPr>
        <w:t xml:space="preserve"> Gestione bagno camera: </w:t>
      </w:r>
      <w:r w:rsidR="00646769" w:rsidRPr="00646769">
        <w:rPr>
          <w:rFonts w:asciiTheme="minorHAnsi" w:hAnsiTheme="minorHAnsi"/>
          <w:sz w:val="22"/>
          <w:szCs w:val="22"/>
          <w:lang w:val="it-IT"/>
        </w:rPr>
        <w:t>consente ad un utente business di inserire o modificare i servizi per il bagno che gli ospiti della camera hanno a disposizione, specificando bagno privato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bagno in comune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carta igienica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da bagno per disabili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campanella di emergenza nel bagno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WC rialzato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lavabo più basso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sedia per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doccia con accesso per sedie a rotelle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cabina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WC con maniglioni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bidet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o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accappatoio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prodotti da bagno in omaggio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 igienici aggiuntivi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asciugacapelli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vasca da bagno con idromassaggio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 igienici in comune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sauna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pantofole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WC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bagno aggiuntivo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spazzolino da denti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shampoo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balsamo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bagnoschiuma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cuffia da doccia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RF_12.12</w:t>
      </w:r>
      <w:r w:rsidR="00646769" w:rsidRPr="00646769">
        <w:rPr>
          <w:rFonts w:asciiTheme="minorHAnsi" w:hAnsiTheme="minorHAnsi"/>
          <w:b/>
          <w:sz w:val="22"/>
          <w:szCs w:val="22"/>
          <w:lang w:val="it-IT"/>
        </w:rPr>
        <w:t xml:space="preserve"> Gestione media e tecnologia camera: </w:t>
      </w:r>
      <w:r w:rsidR="00646769" w:rsidRPr="00646769">
        <w:rPr>
          <w:rFonts w:asciiTheme="minorHAnsi" w:hAnsiTheme="minorHAnsi"/>
          <w:sz w:val="22"/>
          <w:szCs w:val="22"/>
          <w:lang w:val="it-IT"/>
        </w:rPr>
        <w:t xml:space="preserve">consente ad un utente business di inserire o modificare i servizi </w:t>
      </w:r>
      <w:r w:rsidR="00FA3B7A">
        <w:rPr>
          <w:rFonts w:asciiTheme="minorHAnsi" w:hAnsiTheme="minorHAnsi"/>
          <w:sz w:val="22"/>
          <w:szCs w:val="22"/>
          <w:lang w:val="it-IT"/>
        </w:rPr>
        <w:t>multimediali e tecnologici</w:t>
      </w:r>
      <w:r w:rsidR="00646769" w:rsidRPr="00646769">
        <w:rPr>
          <w:rFonts w:asciiTheme="minorHAnsi" w:hAnsiTheme="minorHAnsi"/>
          <w:sz w:val="22"/>
          <w:szCs w:val="22"/>
          <w:lang w:val="it-IT"/>
        </w:rPr>
        <w:t xml:space="preserve"> che gli ospiti della camera hanno a disposizione, specificando PS4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Wii U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Xbox </w:t>
      </w:r>
      <w:proofErr w:type="spellStart"/>
      <w:r w:rsidR="00646769" w:rsidRPr="00646769">
        <w:rPr>
          <w:rFonts w:asciiTheme="minorHAnsi" w:hAnsiTheme="minorHAnsi"/>
          <w:sz w:val="22"/>
          <w:szCs w:val="22"/>
          <w:lang w:val="it-IT"/>
        </w:rPr>
        <w:t>One</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computer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console per videogiochi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Nintendo Wii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PlayStation2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PlayStation3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Xbox 360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computer portatile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iPad</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canali via cavo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lettore CD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lettore DVD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fax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docking station per iPod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cassaforte per computer portatile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tv a schermo piatto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canali </w:t>
      </w:r>
      <w:proofErr w:type="spellStart"/>
      <w:r w:rsidR="00646769" w:rsidRPr="00646769">
        <w:rPr>
          <w:rFonts w:asciiTheme="minorHAnsi" w:hAnsiTheme="minorHAnsi"/>
          <w:sz w:val="22"/>
          <w:szCs w:val="22"/>
          <w:lang w:val="it-IT"/>
        </w:rPr>
        <w:t>pay</w:t>
      </w:r>
      <w:proofErr w:type="spellEnd"/>
      <w:r w:rsidR="00646769" w:rsidRPr="00646769">
        <w:rPr>
          <w:rFonts w:asciiTheme="minorHAnsi" w:hAnsiTheme="minorHAnsi"/>
          <w:sz w:val="22"/>
          <w:szCs w:val="22"/>
          <w:lang w:val="it-IT"/>
        </w:rPr>
        <w:t xml:space="preserve"> per view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radio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canali satellitari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telefono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TV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videoregistratore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videogiochi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lettore blu-</w:t>
      </w:r>
      <w:proofErr w:type="spellStart"/>
      <w:r w:rsidR="00646769" w:rsidRPr="00646769">
        <w:rPr>
          <w:rFonts w:asciiTheme="minorHAnsi" w:hAnsiTheme="minorHAnsi"/>
          <w:sz w:val="22"/>
          <w:szCs w:val="22"/>
          <w:lang w:val="it-IT"/>
        </w:rPr>
        <w:t>ray</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WiFi</w:t>
      </w:r>
      <w:proofErr w:type="spellEnd"/>
      <w:r w:rsidR="00646769" w:rsidRPr="00646769">
        <w:rPr>
          <w:rFonts w:asciiTheme="minorHAnsi" w:hAnsiTheme="minorHAnsi"/>
          <w:sz w:val="22"/>
          <w:szCs w:val="22"/>
          <w:lang w:val="it-IT"/>
        </w:rPr>
        <w:t xml:space="preserve"> portatile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smartphone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servizio streaming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RF_12.13</w:t>
      </w:r>
      <w:r w:rsidR="00646769" w:rsidRPr="00646769">
        <w:rPr>
          <w:rFonts w:asciiTheme="minorHAnsi" w:hAnsiTheme="minorHAnsi"/>
          <w:b/>
          <w:sz w:val="22"/>
          <w:szCs w:val="22"/>
          <w:lang w:val="it-IT"/>
        </w:rPr>
        <w:t xml:space="preserve"> Gestione ristorazione camera : </w:t>
      </w:r>
      <w:r w:rsidR="00646769" w:rsidRPr="00646769">
        <w:rPr>
          <w:rFonts w:asciiTheme="minorHAnsi" w:hAnsiTheme="minorHAnsi"/>
          <w:sz w:val="22"/>
          <w:szCs w:val="22"/>
          <w:lang w:val="it-IT"/>
        </w:rPr>
        <w:t>consente ad un utente business di inserire o modificare i servizi di ristorazione che gli ospiti della camera hanno a disposizione, specificando zona pranzo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tavolo da pranzo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calici da vino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bottiglia d’acqua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bottiglia d’acqua in camera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cioccolatini o biscotti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cioccolatini o biscotti in camera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frutta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frutta in camera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vino/champagne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vino/champagne disponibile presso la struttura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barbecue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forno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piano cottura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tostapane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lavastoviglie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bollitore elettrico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zona pranzo all’aperto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arredamento da esterno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minibar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cucina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angolo cottura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utensili da cucina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forno a microonde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frigorifero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macchina da caffè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bollitore tè/macchina caffè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seggiolone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servizi extra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accesso ad executive </w:t>
      </w:r>
      <w:proofErr w:type="spellStart"/>
      <w:r w:rsidR="00646769" w:rsidRPr="00646769">
        <w:rPr>
          <w:rFonts w:asciiTheme="minorHAnsi" w:hAnsiTheme="minorHAnsi"/>
          <w:sz w:val="22"/>
          <w:szCs w:val="22"/>
          <w:lang w:val="it-IT"/>
        </w:rPr>
        <w:t>lounge</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sveglia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sveglia telefonica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sveglia o sveglia telefonica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biancheria per la casa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asciugamani/lenzuola disponibili a pagamento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asciugamani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RF_12.14</w:t>
      </w:r>
      <w:r w:rsidR="00646769" w:rsidRPr="00646769">
        <w:rPr>
          <w:rFonts w:asciiTheme="minorHAnsi" w:hAnsiTheme="minorHAnsi"/>
          <w:b/>
          <w:sz w:val="22"/>
          <w:szCs w:val="22"/>
          <w:lang w:val="it-IT"/>
        </w:rPr>
        <w:t xml:space="preserve"> Gestione esterni e vista camera : </w:t>
      </w:r>
      <w:r w:rsidR="00646769" w:rsidRPr="00646769">
        <w:rPr>
          <w:rFonts w:asciiTheme="minorHAnsi" w:hAnsiTheme="minorHAnsi"/>
          <w:sz w:val="22"/>
          <w:szCs w:val="22"/>
          <w:lang w:val="it-IT"/>
        </w:rPr>
        <w:t>consente ad un utente business di inserire o modificare gli esterni e la vista che gli ospiti della camera hanno a disposizione, specificando balcone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patio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terrazza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città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giardino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lago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luogo di interesse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montagna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piscina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fiume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mare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cortile interno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vista su strada tranquilla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P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RF_12.15</w:t>
      </w:r>
      <w:r w:rsidR="00646769" w:rsidRPr="00646769">
        <w:rPr>
          <w:rFonts w:asciiTheme="minorHAnsi" w:hAnsiTheme="minorHAnsi"/>
          <w:b/>
          <w:sz w:val="22"/>
          <w:szCs w:val="22"/>
          <w:lang w:val="it-IT"/>
        </w:rPr>
        <w:t xml:space="preserve"> Gestione accessibilità camera : </w:t>
      </w:r>
      <w:r w:rsidR="00646769" w:rsidRPr="00646769">
        <w:rPr>
          <w:rFonts w:asciiTheme="minorHAnsi" w:hAnsiTheme="minorHAnsi"/>
          <w:sz w:val="22"/>
          <w:szCs w:val="22"/>
          <w:lang w:val="it-IT"/>
        </w:rPr>
        <w:t>consente ad un utente business di inserire o modificare i servizi di accessibilità che gli ospiti della camera hanno a disposizione, specificando accessibile tramite ascensore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camera situata al piano terra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camera accessibile in sedia a rotelle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piani superiori accessibili tramite ascensore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piani superiori accessibili solo tramite scale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edificio indipendente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appartamento privato in edificio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semi-indipendente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646769" w:rsidRDefault="0089510D"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RF_12.16</w:t>
      </w:r>
      <w:r w:rsidR="00646769" w:rsidRPr="00646769">
        <w:rPr>
          <w:rFonts w:asciiTheme="minorHAnsi" w:hAnsiTheme="minorHAnsi"/>
          <w:b/>
          <w:sz w:val="22"/>
          <w:szCs w:val="22"/>
          <w:lang w:val="it-IT"/>
        </w:rPr>
        <w:t xml:space="preserve"> Gestione intrattenimento camera: </w:t>
      </w:r>
      <w:r w:rsidR="00646769" w:rsidRPr="00646769">
        <w:rPr>
          <w:rFonts w:asciiTheme="minorHAnsi" w:hAnsiTheme="minorHAnsi"/>
          <w:sz w:val="22"/>
          <w:szCs w:val="22"/>
          <w:lang w:val="it-IT"/>
        </w:rPr>
        <w:t>consente ad un utente business di inserire o modificare i servizi di intrattenimento che gli ospiti della camera hanno a disposizione, specificando cancelletti di sicurezza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giochi da tavolo/puzzle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libri, dvd o musica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copri prese di sicurezza per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9C659E" w:rsidRPr="00646769" w:rsidRDefault="009C659E" w:rsidP="009C659E"/>
    <w:p w:rsidR="00DD2106" w:rsidRDefault="00DD2106" w:rsidP="00A73EEA">
      <w:pPr>
        <w:pStyle w:val="Titolo3"/>
        <w:rPr>
          <w:i/>
          <w:lang w:val="it-IT"/>
        </w:rPr>
      </w:pPr>
      <w:bookmarkStart w:id="38" w:name="_Toc507840410"/>
      <w:r w:rsidRPr="00DD2106">
        <w:rPr>
          <w:i/>
          <w:lang w:val="it-IT"/>
        </w:rPr>
        <w:t>RF_13 Gestione foto camera</w:t>
      </w:r>
      <w:bookmarkEnd w:id="38"/>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foto della camera.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RF_13.1 Visualizza foto camera: </w:t>
      </w:r>
      <w:r w:rsidRPr="00646769">
        <w:rPr>
          <w:rFonts w:asciiTheme="minorHAnsi" w:hAnsiTheme="minorHAnsi"/>
          <w:sz w:val="22"/>
          <w:szCs w:val="22"/>
          <w:lang w:val="it-IT"/>
        </w:rPr>
        <w:t>consente ad un utente business di visualizzare le foto della camera che si sta gestendo.</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RF_13.2 Inserimento foto camera: </w:t>
      </w:r>
      <w:r w:rsidRPr="00646769">
        <w:rPr>
          <w:rFonts w:asciiTheme="minorHAnsi" w:hAnsiTheme="minorHAnsi"/>
          <w:sz w:val="22"/>
          <w:szCs w:val="22"/>
          <w:lang w:val="it-IT"/>
        </w:rPr>
        <w:t xml:space="preserve">consente ad un utente business di aggiungere una foto della camera selezionandola dal file </w:t>
      </w:r>
      <w:proofErr w:type="spellStart"/>
      <w:r w:rsidRPr="00646769">
        <w:rPr>
          <w:rFonts w:asciiTheme="minorHAnsi" w:hAnsiTheme="minorHAnsi"/>
          <w:sz w:val="22"/>
          <w:szCs w:val="22"/>
          <w:lang w:val="it-IT"/>
        </w:rPr>
        <w:t>system</w:t>
      </w:r>
      <w:proofErr w:type="spellEnd"/>
      <w:r w:rsidRPr="00646769">
        <w:rPr>
          <w:rFonts w:asciiTheme="minorHAnsi" w:hAnsiTheme="minorHAnsi"/>
          <w:sz w:val="22"/>
          <w:szCs w:val="22"/>
          <w:lang w:val="it-IT"/>
        </w:rPr>
        <w:t>.</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RF_13.3 Eliminazione foto camera</w:t>
      </w:r>
      <w:r w:rsidRPr="00646769">
        <w:rPr>
          <w:rFonts w:asciiTheme="minorHAnsi" w:hAnsiTheme="minorHAnsi"/>
          <w:sz w:val="22"/>
          <w:szCs w:val="22"/>
          <w:lang w:val="it-IT"/>
        </w:rPr>
        <w:t>: consente di eliminare una foto della camera dal sistema.</w:t>
      </w:r>
    </w:p>
    <w:p w:rsidR="009C659E" w:rsidRPr="00646769" w:rsidRDefault="009C659E" w:rsidP="009C659E"/>
    <w:p w:rsidR="00DD2106" w:rsidRDefault="00DD2106" w:rsidP="00A73EEA">
      <w:pPr>
        <w:pStyle w:val="Titolo3"/>
        <w:rPr>
          <w:i/>
          <w:lang w:val="it-IT"/>
        </w:rPr>
      </w:pPr>
      <w:bookmarkStart w:id="39" w:name="_Toc507840411"/>
      <w:r w:rsidRPr="00DD2106">
        <w:rPr>
          <w:i/>
          <w:lang w:val="it-IT"/>
        </w:rPr>
        <w:t>RF_14 Gestione tariffe</w:t>
      </w:r>
      <w:bookmarkEnd w:id="39"/>
    </w:p>
    <w:p w:rsidR="00646769" w:rsidRPr="00C229FC" w:rsidRDefault="00646769" w:rsidP="00646769">
      <w:r w:rsidRPr="00646769">
        <w:rPr>
          <w:b/>
        </w:rPr>
        <w:lastRenderedPageBreak/>
        <w:t>Attori partecipanti</w:t>
      </w:r>
      <w:r w:rsidRPr="00C229FC">
        <w:t>: utente business</w:t>
      </w:r>
    </w:p>
    <w:p w:rsidR="00646769" w:rsidRPr="00C229FC" w:rsidRDefault="00646769" w:rsidP="00646769">
      <w:r w:rsidRPr="00C229FC">
        <w:t>Questa funzionalità permette all’utente business di gestire le tariffe per una determinata tipologia di camera indicando anche il periodo temporale di validità della tariffa.</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RF_14.1 Ricerca tariffa: </w:t>
      </w:r>
      <w:r w:rsidRPr="00646769">
        <w:rPr>
          <w:rFonts w:asciiTheme="minorHAnsi" w:hAnsiTheme="minorHAnsi"/>
          <w:sz w:val="22"/>
          <w:szCs w:val="22"/>
          <w:lang w:val="it-IT"/>
        </w:rPr>
        <w:t xml:space="preserve">consente ad un utente business di ricercare una tariffa </w:t>
      </w:r>
      <w:r w:rsidRPr="00646769">
        <w:rPr>
          <w:rFonts w:asciiTheme="minorHAnsi" w:eastAsia="Calibri" w:hAnsiTheme="minorHAnsi" w:cs="Calibri"/>
          <w:sz w:val="22"/>
          <w:szCs w:val="22"/>
          <w:lang w:val="it-IT"/>
        </w:rPr>
        <w:t xml:space="preserve">specificando </w:t>
      </w:r>
      <w:r w:rsidRPr="00646769">
        <w:rPr>
          <w:rFonts w:asciiTheme="minorHAnsi" w:eastAsia="Calibri" w:hAnsiTheme="minorHAnsi" w:cs="Calibri"/>
          <w:color w:val="000000"/>
          <w:sz w:val="22"/>
          <w:szCs w:val="22"/>
          <w:lang w:val="it-IT"/>
        </w:rPr>
        <w:t>Data inizio validità, Data fine validità, Tipologia di camera.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RF_14.2 Inserimento tariffa: </w:t>
      </w:r>
      <w:r w:rsidRPr="00646769">
        <w:rPr>
          <w:rFonts w:asciiTheme="minorHAnsi" w:hAnsiTheme="minorHAnsi"/>
          <w:sz w:val="22"/>
          <w:szCs w:val="22"/>
          <w:lang w:val="it-IT"/>
        </w:rPr>
        <w:t>consente ad un utente business di aggiungere una nuova tariffa, specificando data inizio validità (campo data), data fine validità (campo data), i giorni della settimana per cui è valida la tariffa (lunedì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martedì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mercoledì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giovedì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venerdì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sabato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domenica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tipologia camera (lista di valori),  tariffa se si usa come singolo (una stringa numerica di massimo 5 caratteri), importo minimo (una stringa numerica di massimo 5 caratteri), importo della camera (una stringa numerica di massimo 5 caratteri).</w:t>
      </w:r>
    </w:p>
    <w:p w:rsidR="00646769" w:rsidRPr="00646769" w:rsidRDefault="0064676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RF_14.3 Modifica tariffa</w:t>
      </w:r>
      <w:r w:rsidRPr="00646769">
        <w:rPr>
          <w:rFonts w:asciiTheme="minorHAnsi" w:hAnsiTheme="minorHAnsi"/>
          <w:sz w:val="22"/>
          <w:szCs w:val="22"/>
          <w:lang w:val="it-IT"/>
        </w:rPr>
        <w:t xml:space="preserve">: consente di modificare una tariffa già esistente </w:t>
      </w:r>
      <w:r w:rsidRPr="00646769">
        <w:rPr>
          <w:rFonts w:asciiTheme="minorHAnsi" w:eastAsia="Calibri" w:hAnsiTheme="minorHAnsi" w:cs="Calibri"/>
          <w:sz w:val="22"/>
          <w:szCs w:val="22"/>
          <w:lang w:val="it-IT"/>
        </w:rPr>
        <w:t>specificando uno o più campi da editare.</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RF_14.4 Eliminazione tariffa</w:t>
      </w:r>
      <w:r w:rsidRPr="00646769">
        <w:rPr>
          <w:rFonts w:asciiTheme="minorHAnsi" w:hAnsiTheme="minorHAnsi"/>
          <w:sz w:val="22"/>
          <w:szCs w:val="22"/>
          <w:lang w:val="it-IT"/>
        </w:rPr>
        <w:t>: consente di eliminare una tariffa dal sistema.</w:t>
      </w:r>
    </w:p>
    <w:p w:rsidR="009C659E" w:rsidRPr="00646769" w:rsidRDefault="009C659E" w:rsidP="009C659E"/>
    <w:p w:rsidR="00DD2106" w:rsidRDefault="00DD2106" w:rsidP="00A73EEA">
      <w:pPr>
        <w:pStyle w:val="Titolo3"/>
        <w:rPr>
          <w:i/>
          <w:lang w:val="it-IT"/>
        </w:rPr>
      </w:pPr>
      <w:bookmarkStart w:id="40" w:name="_Toc507840412"/>
      <w:r w:rsidRPr="00DD2106">
        <w:rPr>
          <w:i/>
          <w:lang w:val="it-IT"/>
        </w:rPr>
        <w:t>RF_15 Gestione restrizioni</w:t>
      </w:r>
      <w:bookmarkEnd w:id="40"/>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restrizioni per una determinata tipologia di camera indicando anche il periodo temporale di validità della restrizione.</w:t>
      </w:r>
    </w:p>
    <w:p w:rsidR="00646769" w:rsidRP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RF_15.1 Ricerca restrizione: </w:t>
      </w:r>
      <w:r w:rsidRPr="00646769">
        <w:rPr>
          <w:rFonts w:asciiTheme="minorHAnsi" w:hAnsiTheme="minorHAnsi"/>
          <w:sz w:val="22"/>
          <w:szCs w:val="22"/>
          <w:lang w:val="it-IT"/>
        </w:rPr>
        <w:t xml:space="preserve">consente ad un utente business di ricercare una restrizione </w:t>
      </w:r>
      <w:r w:rsidRPr="00646769">
        <w:rPr>
          <w:rFonts w:asciiTheme="minorHAnsi" w:eastAsia="Calibri" w:hAnsiTheme="minorHAnsi" w:cs="Calibri"/>
          <w:sz w:val="22"/>
          <w:szCs w:val="22"/>
          <w:lang w:val="it-IT"/>
        </w:rPr>
        <w:t xml:space="preserve">specificando </w:t>
      </w:r>
      <w:r w:rsidRPr="00646769">
        <w:rPr>
          <w:rFonts w:asciiTheme="minorHAnsi" w:eastAsia="Calibri" w:hAnsiTheme="minorHAnsi" w:cs="Calibri"/>
          <w:color w:val="000000"/>
          <w:sz w:val="22"/>
          <w:szCs w:val="22"/>
          <w:lang w:val="it-IT"/>
        </w:rPr>
        <w:t>Data inizio validità, Data fine validità, Tipologia di camera.</w:t>
      </w:r>
    </w:p>
    <w:p w:rsidR="00646769" w:rsidRPr="00646769" w:rsidRDefault="00646769" w:rsidP="00277041">
      <w:pPr>
        <w:pStyle w:val="Paragrafoelenco"/>
        <w:numPr>
          <w:ilvl w:val="0"/>
          <w:numId w:val="6"/>
        </w:numPr>
        <w:spacing w:line="276" w:lineRule="auto"/>
        <w:rPr>
          <w:rFonts w:asciiTheme="minorHAnsi" w:hAnsiTheme="minorHAnsi"/>
          <w:sz w:val="22"/>
          <w:szCs w:val="22"/>
          <w:lang w:val="it-IT"/>
        </w:rPr>
      </w:pPr>
      <w:r w:rsidRPr="00646769">
        <w:rPr>
          <w:rFonts w:asciiTheme="minorHAnsi" w:hAnsiTheme="minorHAnsi"/>
          <w:b/>
          <w:sz w:val="22"/>
          <w:szCs w:val="22"/>
          <w:lang w:val="it-IT"/>
        </w:rPr>
        <w:t xml:space="preserve">RF_15.2 Inserimento restrizione: </w:t>
      </w:r>
      <w:r w:rsidRPr="00646769">
        <w:rPr>
          <w:rFonts w:asciiTheme="minorHAnsi" w:hAnsiTheme="minorHAnsi"/>
          <w:sz w:val="22"/>
          <w:szCs w:val="22"/>
          <w:lang w:val="it-IT"/>
        </w:rPr>
        <w:t>consente ad un utente business di aggiungere una nuova restrizione, specificando data inizio validità (campo data), data fine validità (campo data), i giorni della settimana per cui è valida la restrizione (lunedì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martedì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mercoledì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giovedì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venerdì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sabato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domenica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tipologia camera (lista di valori),  durata soggiorno minimo (una stringa numerica di massimo 3 caratteri), chiusa all’arrivo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 chiusa alla partenza (</w:t>
      </w:r>
      <w:proofErr w:type="spellStart"/>
      <w:r w:rsidRPr="00646769">
        <w:rPr>
          <w:rFonts w:asciiTheme="minorHAnsi" w:hAnsiTheme="minorHAnsi"/>
          <w:sz w:val="22"/>
          <w:szCs w:val="22"/>
          <w:lang w:val="it-IT"/>
        </w:rPr>
        <w:t>check</w:t>
      </w:r>
      <w:proofErr w:type="spellEnd"/>
      <w:r w:rsidRPr="00646769">
        <w:rPr>
          <w:rFonts w:asciiTheme="minorHAnsi" w:hAnsiTheme="minorHAnsi"/>
          <w:sz w:val="22"/>
          <w:szCs w:val="22"/>
          <w:lang w:val="it-IT"/>
        </w:rPr>
        <w:t xml:space="preserve"> 0-1).</w:t>
      </w:r>
    </w:p>
    <w:p w:rsidR="00646769" w:rsidRPr="00646769" w:rsidRDefault="00646769" w:rsidP="00277041">
      <w:pPr>
        <w:pStyle w:val="Paragrafoelenco"/>
        <w:numPr>
          <w:ilvl w:val="0"/>
          <w:numId w:val="6"/>
        </w:numPr>
        <w:spacing w:line="276" w:lineRule="auto"/>
        <w:jc w:val="left"/>
        <w:rPr>
          <w:rFonts w:asciiTheme="minorHAnsi" w:eastAsia="Calibri" w:hAnsiTheme="minorHAnsi" w:cs="Calibri"/>
          <w:sz w:val="22"/>
          <w:szCs w:val="22"/>
          <w:lang w:val="it-IT"/>
        </w:rPr>
      </w:pPr>
      <w:r w:rsidRPr="00646769">
        <w:rPr>
          <w:rFonts w:asciiTheme="minorHAnsi" w:hAnsiTheme="minorHAnsi"/>
          <w:b/>
          <w:sz w:val="22"/>
          <w:szCs w:val="22"/>
          <w:lang w:val="it-IT"/>
        </w:rPr>
        <w:t>RF_15.3 Modifica restrizione</w:t>
      </w:r>
      <w:r w:rsidRPr="00646769">
        <w:rPr>
          <w:rFonts w:asciiTheme="minorHAnsi" w:hAnsiTheme="minorHAnsi"/>
          <w:sz w:val="22"/>
          <w:szCs w:val="22"/>
          <w:lang w:val="it-IT"/>
        </w:rPr>
        <w:t xml:space="preserve">: consente di modificare una restrizione già esistente </w:t>
      </w:r>
      <w:r w:rsidRPr="00646769">
        <w:rPr>
          <w:rFonts w:asciiTheme="minorHAnsi" w:eastAsia="Calibri" w:hAnsiTheme="minorHAnsi" w:cs="Calibri"/>
          <w:sz w:val="22"/>
          <w:szCs w:val="22"/>
          <w:lang w:val="it-IT"/>
        </w:rPr>
        <w:t>specificando uno o più campi da editare.</w:t>
      </w:r>
    </w:p>
    <w:p w:rsidR="00646769" w:rsidRDefault="00646769" w:rsidP="00277041">
      <w:pPr>
        <w:pStyle w:val="Paragrafoelenco"/>
        <w:numPr>
          <w:ilvl w:val="0"/>
          <w:numId w:val="7"/>
        </w:numPr>
        <w:spacing w:line="276" w:lineRule="auto"/>
        <w:rPr>
          <w:rFonts w:asciiTheme="minorHAnsi" w:hAnsiTheme="minorHAnsi"/>
          <w:sz w:val="22"/>
          <w:szCs w:val="22"/>
          <w:lang w:val="it-IT"/>
        </w:rPr>
      </w:pPr>
      <w:r w:rsidRPr="00646769">
        <w:rPr>
          <w:rFonts w:asciiTheme="minorHAnsi" w:hAnsiTheme="minorHAnsi"/>
          <w:b/>
          <w:sz w:val="22"/>
          <w:szCs w:val="22"/>
          <w:lang w:val="it-IT"/>
        </w:rPr>
        <w:t>RF_15.4 Eliminazione restrizione</w:t>
      </w:r>
      <w:r w:rsidRPr="00646769">
        <w:rPr>
          <w:rFonts w:asciiTheme="minorHAnsi" w:hAnsiTheme="minorHAnsi"/>
          <w:sz w:val="22"/>
          <w:szCs w:val="22"/>
          <w:lang w:val="it-IT"/>
        </w:rPr>
        <w:t>: consente di eliminare una restrizione dal sistema.</w:t>
      </w:r>
    </w:p>
    <w:p w:rsidR="009C659E" w:rsidRPr="00646769" w:rsidRDefault="009C659E" w:rsidP="009C659E"/>
    <w:p w:rsidR="00DD2106" w:rsidRDefault="00352B23" w:rsidP="00A73EEA">
      <w:pPr>
        <w:pStyle w:val="Titolo3"/>
        <w:rPr>
          <w:i/>
          <w:lang w:val="it-IT"/>
        </w:rPr>
      </w:pPr>
      <w:bookmarkStart w:id="41" w:name="_Toc507840413"/>
      <w:r>
        <w:rPr>
          <w:i/>
          <w:lang w:val="it-IT"/>
        </w:rPr>
        <w:t>RF_16</w:t>
      </w:r>
      <w:r w:rsidR="00DD2106" w:rsidRPr="00DD2106">
        <w:rPr>
          <w:i/>
          <w:lang w:val="it-IT"/>
        </w:rPr>
        <w:t xml:space="preserve"> Gestione apertura e chiusura camere</w:t>
      </w:r>
      <w:bookmarkEnd w:id="41"/>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l’apertura o la chiusura di una determinata tipologia di camera agli ospiti indicando anche il periodo temporale di validità dell’apertura o chiusura.</w:t>
      </w:r>
    </w:p>
    <w:p w:rsidR="00646769" w:rsidRP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RF_16</w:t>
      </w:r>
      <w:r w:rsidR="00646769" w:rsidRPr="00646769">
        <w:rPr>
          <w:rFonts w:asciiTheme="minorHAnsi" w:hAnsiTheme="minorHAnsi"/>
          <w:b/>
          <w:sz w:val="22"/>
          <w:szCs w:val="22"/>
          <w:lang w:val="it-IT"/>
        </w:rPr>
        <w:t xml:space="preserve">.1 Ricerca apertura/chiusura: </w:t>
      </w:r>
      <w:r w:rsidR="00646769" w:rsidRPr="00646769">
        <w:rPr>
          <w:rFonts w:asciiTheme="minorHAnsi" w:hAnsiTheme="minorHAnsi"/>
          <w:sz w:val="22"/>
          <w:szCs w:val="22"/>
          <w:lang w:val="it-IT"/>
        </w:rPr>
        <w:t xml:space="preserve">consente ad un utente business di ricercare una apertura/chiusura </w:t>
      </w:r>
      <w:r w:rsidR="00646769" w:rsidRPr="00646769">
        <w:rPr>
          <w:rFonts w:asciiTheme="minorHAnsi" w:eastAsia="Calibri" w:hAnsiTheme="minorHAnsi" w:cs="Calibri"/>
          <w:sz w:val="22"/>
          <w:szCs w:val="22"/>
          <w:lang w:val="it-IT"/>
        </w:rPr>
        <w:t xml:space="preserve">specificando </w:t>
      </w:r>
      <w:r w:rsidR="00646769" w:rsidRPr="00646769">
        <w:rPr>
          <w:rFonts w:asciiTheme="minorHAnsi" w:eastAsia="Calibri" w:hAnsiTheme="minorHAnsi" w:cs="Calibri"/>
          <w:color w:val="000000"/>
          <w:sz w:val="22"/>
          <w:szCs w:val="22"/>
          <w:lang w:val="it-IT"/>
        </w:rPr>
        <w:t>Data inizio validità, Data fine validità, Tipologia di camera, Stato camera (Aperto/Chiuso).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RF_16</w:t>
      </w:r>
      <w:r w:rsidR="00646769" w:rsidRPr="00646769">
        <w:rPr>
          <w:rFonts w:asciiTheme="minorHAnsi" w:hAnsiTheme="minorHAnsi"/>
          <w:b/>
          <w:sz w:val="22"/>
          <w:szCs w:val="22"/>
          <w:lang w:val="it-IT"/>
        </w:rPr>
        <w:t xml:space="preserve">.2 Inserimento apertura/chiusura: </w:t>
      </w:r>
      <w:r w:rsidR="00646769" w:rsidRPr="00646769">
        <w:rPr>
          <w:rFonts w:asciiTheme="minorHAnsi" w:hAnsiTheme="minorHAnsi"/>
          <w:sz w:val="22"/>
          <w:szCs w:val="22"/>
          <w:lang w:val="it-IT"/>
        </w:rPr>
        <w:t>consente ad un utente business di aggiungere una nuova apertura/chiusura, specificando data inizio validità (campo data), data fine validità (campo data), i giorni della settimana per cui è valida l’apertura/chiusura (lunedì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martedì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mercoledì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giovedì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venerdì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sabato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domenica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commentRangeStart w:id="42"/>
      <w:r w:rsidR="00646769" w:rsidRPr="00646769">
        <w:rPr>
          <w:rFonts w:asciiTheme="minorHAnsi" w:hAnsiTheme="minorHAnsi"/>
          <w:sz w:val="22"/>
          <w:szCs w:val="22"/>
          <w:lang w:val="it-IT"/>
        </w:rPr>
        <w:t xml:space="preserve">camera </w:t>
      </w:r>
      <w:commentRangeEnd w:id="42"/>
      <w:r w:rsidR="005E1ED4">
        <w:rPr>
          <w:rStyle w:val="Rimandocommento"/>
          <w:rFonts w:ascii="Calibri" w:hAnsi="Calibri"/>
          <w:lang w:val="it-IT"/>
        </w:rPr>
        <w:commentReference w:id="42"/>
      </w:r>
      <w:r w:rsidR="00646769" w:rsidRPr="00646769">
        <w:rPr>
          <w:rFonts w:asciiTheme="minorHAnsi" w:hAnsiTheme="minorHAnsi"/>
          <w:sz w:val="22"/>
          <w:szCs w:val="22"/>
          <w:lang w:val="it-IT"/>
        </w:rPr>
        <w:t>(lista di valori), stato (lista di valori).</w:t>
      </w:r>
    </w:p>
    <w:p w:rsidR="00646769" w:rsidRPr="00646769" w:rsidRDefault="00352B23" w:rsidP="00277041">
      <w:pPr>
        <w:pStyle w:val="Paragrafoelenco"/>
        <w:numPr>
          <w:ilvl w:val="0"/>
          <w:numId w:val="6"/>
        </w:numPr>
        <w:spacing w:line="276" w:lineRule="auto"/>
        <w:jc w:val="left"/>
        <w:rPr>
          <w:rFonts w:asciiTheme="minorHAnsi" w:eastAsia="Calibri" w:hAnsiTheme="minorHAnsi" w:cs="Calibri"/>
          <w:sz w:val="22"/>
          <w:szCs w:val="22"/>
          <w:lang w:val="it-IT"/>
        </w:rPr>
      </w:pPr>
      <w:r>
        <w:rPr>
          <w:rFonts w:asciiTheme="minorHAnsi" w:hAnsiTheme="minorHAnsi"/>
          <w:b/>
          <w:sz w:val="22"/>
          <w:szCs w:val="22"/>
          <w:lang w:val="it-IT"/>
        </w:rPr>
        <w:t>RF_16</w:t>
      </w:r>
      <w:r w:rsidR="00646769" w:rsidRPr="00646769">
        <w:rPr>
          <w:rFonts w:asciiTheme="minorHAnsi" w:hAnsiTheme="minorHAnsi"/>
          <w:b/>
          <w:sz w:val="22"/>
          <w:szCs w:val="22"/>
          <w:lang w:val="it-IT"/>
        </w:rPr>
        <w:t>.3 Modifica apertura/chiusura</w:t>
      </w:r>
      <w:r w:rsidR="00646769" w:rsidRPr="00646769">
        <w:rPr>
          <w:rFonts w:asciiTheme="minorHAnsi" w:hAnsiTheme="minorHAnsi"/>
          <w:sz w:val="22"/>
          <w:szCs w:val="22"/>
          <w:lang w:val="it-IT"/>
        </w:rPr>
        <w:t xml:space="preserve">: consente di modificare una apertura/chiusura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RF_16</w:t>
      </w:r>
      <w:r w:rsidR="00646769" w:rsidRPr="00646769">
        <w:rPr>
          <w:rFonts w:asciiTheme="minorHAnsi" w:hAnsiTheme="minorHAnsi"/>
          <w:b/>
          <w:sz w:val="22"/>
          <w:szCs w:val="22"/>
          <w:lang w:val="it-IT"/>
        </w:rPr>
        <w:t>.4 Eliminazione apertura/chiusura</w:t>
      </w:r>
      <w:r w:rsidR="00646769" w:rsidRPr="00646769">
        <w:rPr>
          <w:rFonts w:asciiTheme="minorHAnsi" w:hAnsiTheme="minorHAnsi"/>
          <w:sz w:val="22"/>
          <w:szCs w:val="22"/>
          <w:lang w:val="it-IT"/>
        </w:rPr>
        <w:t>: consente di eliminare una apertura/chiusura dal sistema.</w:t>
      </w:r>
    </w:p>
    <w:p w:rsidR="009C659E" w:rsidRPr="00646769" w:rsidRDefault="009C659E" w:rsidP="009C659E"/>
    <w:p w:rsidR="00DD2106" w:rsidRDefault="00352B23" w:rsidP="00A73EEA">
      <w:pPr>
        <w:pStyle w:val="Titolo3"/>
        <w:rPr>
          <w:i/>
          <w:lang w:val="it-IT"/>
        </w:rPr>
      </w:pPr>
      <w:bookmarkStart w:id="43" w:name="_Toc507840414"/>
      <w:r>
        <w:rPr>
          <w:i/>
          <w:lang w:val="it-IT"/>
        </w:rPr>
        <w:t>RF_17</w:t>
      </w:r>
      <w:r w:rsidR="00DD2106" w:rsidRPr="00DD2106">
        <w:rPr>
          <w:i/>
          <w:lang w:val="it-IT"/>
        </w:rPr>
        <w:t xml:space="preserve"> Gestione condizioni di cancellazione</w:t>
      </w:r>
      <w:bookmarkEnd w:id="43"/>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condizioni di cancellazione di una prenotazione da parte degli ospiti.</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 xml:space="preserve">.1 Visualizza condizione di cancellazione: </w:t>
      </w:r>
      <w:r w:rsidR="00646769" w:rsidRPr="00646769">
        <w:rPr>
          <w:rFonts w:asciiTheme="minorHAnsi" w:hAnsiTheme="minorHAnsi"/>
          <w:sz w:val="22"/>
          <w:szCs w:val="22"/>
          <w:lang w:val="it-IT"/>
        </w:rPr>
        <w:t>consente ad un utente business di visualizzare le condizion</w:t>
      </w:r>
      <w:r w:rsidR="009C659E">
        <w:rPr>
          <w:rFonts w:asciiTheme="minorHAnsi" w:hAnsiTheme="minorHAnsi"/>
          <w:sz w:val="22"/>
          <w:szCs w:val="22"/>
          <w:lang w:val="it-IT"/>
        </w:rPr>
        <w:t>i</w:t>
      </w:r>
      <w:r w:rsidR="00646769" w:rsidRPr="00646769">
        <w:rPr>
          <w:rFonts w:asciiTheme="minorHAnsi" w:hAnsiTheme="minorHAnsi"/>
          <w:sz w:val="22"/>
          <w:szCs w:val="22"/>
          <w:lang w:val="it-IT"/>
        </w:rPr>
        <w:t xml:space="preserve"> di cancellazione della prenotazione per la struttura che si sta gestendo.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 xml:space="preserve">.2 Inserimento condizione di cancellazione: </w:t>
      </w:r>
      <w:r w:rsidR="00646769" w:rsidRPr="00646769">
        <w:rPr>
          <w:rFonts w:asciiTheme="minorHAnsi" w:hAnsiTheme="minorHAnsi"/>
          <w:sz w:val="22"/>
          <w:szCs w:val="22"/>
          <w:lang w:val="it-IT"/>
        </w:rPr>
        <w:t>consente ad un utente business di aggiungere una nuova condizione di cancellazione, specificando cancellazione gratuita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temporizzazione diritto di cancellazione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quanto tempo prima (lista di valori), addebito oltre il limite (lista di valori), addebito per mancata presentazione (lista di valori), pagamento anticipato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non rimborsabile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periodo di tolleranza (lista di valori), attivo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
    <w:p w:rsidR="00646769" w:rsidRPr="00646769" w:rsidRDefault="00352B23" w:rsidP="00277041">
      <w:pPr>
        <w:pStyle w:val="Paragrafoelenco"/>
        <w:numPr>
          <w:ilvl w:val="0"/>
          <w:numId w:val="6"/>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.3 Modifica condizione di cancellazione</w:t>
      </w:r>
      <w:r w:rsidR="00646769" w:rsidRPr="00646769">
        <w:rPr>
          <w:rFonts w:asciiTheme="minorHAnsi" w:hAnsiTheme="minorHAnsi"/>
          <w:sz w:val="22"/>
          <w:szCs w:val="22"/>
          <w:lang w:val="it-IT"/>
        </w:rPr>
        <w:t xml:space="preserve">: consente di modificare una condizione di cancellazione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RF_17</w:t>
      </w:r>
      <w:r w:rsidR="00646769" w:rsidRPr="00646769">
        <w:rPr>
          <w:rFonts w:asciiTheme="minorHAnsi" w:hAnsiTheme="minorHAnsi"/>
          <w:b/>
          <w:sz w:val="22"/>
          <w:szCs w:val="22"/>
          <w:lang w:val="it-IT"/>
        </w:rPr>
        <w:t>.4 Eliminazione condizione di cancellazione</w:t>
      </w:r>
      <w:r w:rsidR="00646769" w:rsidRPr="00646769">
        <w:rPr>
          <w:rFonts w:asciiTheme="minorHAnsi" w:hAnsiTheme="minorHAnsi"/>
          <w:sz w:val="22"/>
          <w:szCs w:val="22"/>
          <w:lang w:val="it-IT"/>
        </w:rPr>
        <w:t>: consente di eliminare una condizione di cancellazione dal sistema.</w:t>
      </w:r>
    </w:p>
    <w:p w:rsidR="009C659E" w:rsidRPr="00646769" w:rsidRDefault="009C659E" w:rsidP="009C659E"/>
    <w:p w:rsidR="00DD2106" w:rsidRDefault="00352B23" w:rsidP="00A73EEA">
      <w:pPr>
        <w:pStyle w:val="Titolo3"/>
        <w:rPr>
          <w:i/>
          <w:lang w:val="it-IT"/>
        </w:rPr>
      </w:pPr>
      <w:bookmarkStart w:id="44" w:name="_Toc507840415"/>
      <w:r>
        <w:rPr>
          <w:i/>
          <w:lang w:val="it-IT"/>
        </w:rPr>
        <w:t>RF_18</w:t>
      </w:r>
      <w:r w:rsidR="00DD2106" w:rsidRPr="00DD2106">
        <w:rPr>
          <w:i/>
          <w:lang w:val="it-IT"/>
        </w:rPr>
        <w:t xml:space="preserve"> Gestione condizioni di pagamento</w:t>
      </w:r>
      <w:bookmarkEnd w:id="44"/>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le condizioni di pagamento.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 xml:space="preserve">.1 Visualizza condizione di pagamento: </w:t>
      </w:r>
      <w:r w:rsidR="00646769" w:rsidRPr="00646769">
        <w:rPr>
          <w:rFonts w:asciiTheme="minorHAnsi" w:hAnsiTheme="minorHAnsi"/>
          <w:sz w:val="22"/>
          <w:szCs w:val="22"/>
          <w:lang w:val="it-IT"/>
        </w:rPr>
        <w:t>consente ad un utente business di visualizzare le condizion</w:t>
      </w:r>
      <w:r w:rsidR="009C659E">
        <w:rPr>
          <w:rFonts w:asciiTheme="minorHAnsi" w:hAnsiTheme="minorHAnsi"/>
          <w:sz w:val="22"/>
          <w:szCs w:val="22"/>
          <w:lang w:val="it-IT"/>
        </w:rPr>
        <w:t>i</w:t>
      </w:r>
      <w:r w:rsidR="00646769" w:rsidRPr="00646769">
        <w:rPr>
          <w:rFonts w:asciiTheme="minorHAnsi" w:hAnsiTheme="minorHAnsi"/>
          <w:sz w:val="22"/>
          <w:szCs w:val="22"/>
          <w:lang w:val="it-IT"/>
        </w:rPr>
        <w:t xml:space="preserve"> di pagamento per la struttura che si sta gestendo.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 xml:space="preserve">.2 Inserimento condizione di pagamento: </w:t>
      </w:r>
      <w:r w:rsidR="00646769" w:rsidRPr="00646769">
        <w:rPr>
          <w:rFonts w:asciiTheme="minorHAnsi" w:hAnsiTheme="minorHAnsi"/>
          <w:sz w:val="22"/>
          <w:szCs w:val="22"/>
          <w:lang w:val="it-IT"/>
        </w:rPr>
        <w:t>consente ad un utente business di aggiungere una nuova condizione di pagamento, specificando accetta carte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american express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mastercard</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jcb</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discover</w:t>
      </w:r>
      <w:proofErr w:type="spellEnd"/>
      <w:r w:rsidR="00646769" w:rsidRPr="00646769">
        <w:rPr>
          <w:rFonts w:asciiTheme="minorHAnsi" w:hAnsiTheme="minorHAnsi"/>
          <w:sz w:val="22"/>
          <w:szCs w:val="22"/>
          <w:lang w:val="it-IT"/>
        </w:rPr>
        <w:t xml:space="preserv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carta SI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unionpay</w:t>
      </w:r>
      <w:proofErr w:type="spellEnd"/>
      <w:r w:rsidR="00646769" w:rsidRPr="00646769">
        <w:rPr>
          <w:rFonts w:asciiTheme="minorHAnsi" w:hAnsiTheme="minorHAnsi"/>
          <w:sz w:val="22"/>
          <w:szCs w:val="22"/>
          <w:lang w:val="it-IT"/>
        </w:rPr>
        <w:t xml:space="preserve"> credit card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visa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maestro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roofErr w:type="spellStart"/>
      <w:r w:rsidR="00646769" w:rsidRPr="00646769">
        <w:rPr>
          <w:rFonts w:asciiTheme="minorHAnsi" w:hAnsiTheme="minorHAnsi"/>
          <w:sz w:val="22"/>
          <w:szCs w:val="22"/>
          <w:lang w:val="it-IT"/>
        </w:rPr>
        <w:t>diners</w:t>
      </w:r>
      <w:proofErr w:type="spellEnd"/>
      <w:r w:rsidR="00646769" w:rsidRPr="00646769">
        <w:rPr>
          <w:rFonts w:asciiTheme="minorHAnsi" w:hAnsiTheme="minorHAnsi"/>
          <w:sz w:val="22"/>
          <w:szCs w:val="22"/>
          <w:lang w:val="it-IT"/>
        </w:rPr>
        <w:t xml:space="preserve"> club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r w:rsidR="00646769" w:rsidRPr="00646769">
        <w:rPr>
          <w:rFonts w:asciiTheme="minorHAnsi" w:hAnsiTheme="minorHAnsi"/>
          <w:sz w:val="22"/>
          <w:szCs w:val="22"/>
          <w:lang w:val="it-IT"/>
        </w:rPr>
        <w:lastRenderedPageBreak/>
        <w:t>pin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impostazioni last </w:t>
      </w:r>
      <w:proofErr w:type="spellStart"/>
      <w:r w:rsidR="00646769" w:rsidRPr="00646769">
        <w:rPr>
          <w:rFonts w:asciiTheme="minorHAnsi" w:hAnsiTheme="minorHAnsi"/>
          <w:sz w:val="22"/>
          <w:szCs w:val="22"/>
          <w:lang w:val="it-IT"/>
        </w:rPr>
        <w:t>minite</w:t>
      </w:r>
      <w:proofErr w:type="spellEnd"/>
      <w:r w:rsidR="00646769" w:rsidRPr="00646769">
        <w:rPr>
          <w:rFonts w:asciiTheme="minorHAnsi" w:hAnsiTheme="minorHAnsi"/>
          <w:sz w:val="22"/>
          <w:szCs w:val="22"/>
          <w:lang w:val="it-IT"/>
        </w:rPr>
        <w:t xml:space="preserve"> senza carta (lista di valori), prenotazioni senza carta per i clienti connazionali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pagamenti on line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attivo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w:t>
      </w:r>
    </w:p>
    <w:p w:rsidR="00646769" w:rsidRPr="00646769" w:rsidRDefault="00352B23" w:rsidP="00277041">
      <w:pPr>
        <w:pStyle w:val="Paragrafoelenco"/>
        <w:numPr>
          <w:ilvl w:val="0"/>
          <w:numId w:val="6"/>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.3 Modifica condizione di pagamento</w:t>
      </w:r>
      <w:r w:rsidR="00646769" w:rsidRPr="00646769">
        <w:rPr>
          <w:rFonts w:asciiTheme="minorHAnsi" w:hAnsiTheme="minorHAnsi"/>
          <w:sz w:val="22"/>
          <w:szCs w:val="22"/>
          <w:lang w:val="it-IT"/>
        </w:rPr>
        <w:t xml:space="preserve">: consente di modificare una condizione di pagamento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RF_18</w:t>
      </w:r>
      <w:r w:rsidR="00646769" w:rsidRPr="00646769">
        <w:rPr>
          <w:rFonts w:asciiTheme="minorHAnsi" w:hAnsiTheme="minorHAnsi"/>
          <w:b/>
          <w:sz w:val="22"/>
          <w:szCs w:val="22"/>
          <w:lang w:val="it-IT"/>
        </w:rPr>
        <w:t>.4 Eliminazione condizione di pagamento</w:t>
      </w:r>
      <w:r w:rsidR="00646769" w:rsidRPr="00646769">
        <w:rPr>
          <w:rFonts w:asciiTheme="minorHAnsi" w:hAnsiTheme="minorHAnsi"/>
          <w:sz w:val="22"/>
          <w:szCs w:val="22"/>
          <w:lang w:val="it-IT"/>
        </w:rPr>
        <w:t>: consente di eliminare una condizione di pagamento dal sistema.</w:t>
      </w:r>
    </w:p>
    <w:p w:rsidR="009C659E" w:rsidRPr="00646769" w:rsidRDefault="009C659E" w:rsidP="009C659E"/>
    <w:p w:rsidR="00DD2106" w:rsidRDefault="00352B23" w:rsidP="00A73EEA">
      <w:pPr>
        <w:pStyle w:val="Titolo3"/>
        <w:rPr>
          <w:i/>
          <w:lang w:val="it-IT"/>
        </w:rPr>
      </w:pPr>
      <w:bookmarkStart w:id="45" w:name="_Toc507840416"/>
      <w:r>
        <w:rPr>
          <w:i/>
          <w:lang w:val="it-IT"/>
        </w:rPr>
        <w:t>RF_19</w:t>
      </w:r>
      <w:r w:rsidR="00DD2106" w:rsidRPr="00DD2106">
        <w:rPr>
          <w:i/>
          <w:lang w:val="it-IT"/>
        </w:rPr>
        <w:t xml:space="preserve"> Gestione altre condizioni</w:t>
      </w:r>
      <w:bookmarkEnd w:id="45"/>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altre condizioni per la struttura.</w:t>
      </w:r>
    </w:p>
    <w:p w:rsid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RF_19</w:t>
      </w:r>
      <w:r w:rsidR="00646769" w:rsidRPr="00646769">
        <w:rPr>
          <w:rFonts w:asciiTheme="minorHAnsi" w:hAnsiTheme="minorHAnsi"/>
          <w:b/>
          <w:sz w:val="22"/>
          <w:szCs w:val="22"/>
          <w:lang w:val="it-IT"/>
        </w:rPr>
        <w:t xml:space="preserve">.1 Gestione altre condizioni: </w:t>
      </w:r>
      <w:r w:rsidR="00646769" w:rsidRPr="00646769">
        <w:rPr>
          <w:rFonts w:asciiTheme="minorHAnsi" w:hAnsiTheme="minorHAnsi"/>
          <w:sz w:val="22"/>
          <w:szCs w:val="22"/>
          <w:lang w:val="it-IT"/>
        </w:rPr>
        <w:t>consente ad un utente business di inserire o modificare delle ulteriori condizioni per la struttura che si sta gestendo, specificando struttura ospita bambini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 bambini possono dormire nei letti esistenti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la struttura fornisce letti aggiuntivi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internet (lista di valori), parcheggio (lista di valori), animali (lista di valori), check-in dalle (lista di valori), check-in alle (lista di valori), check-out dalle (lista di valori), check-out alle (lista di valori), prenotazione senza indirizzo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prenotazione senza telefono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w:t>
      </w:r>
    </w:p>
    <w:p w:rsidR="009C659E" w:rsidRPr="00646769" w:rsidRDefault="009C659E" w:rsidP="009C659E"/>
    <w:p w:rsidR="00DD2106" w:rsidRDefault="00352B23" w:rsidP="00A73EEA">
      <w:pPr>
        <w:pStyle w:val="Titolo3"/>
        <w:rPr>
          <w:i/>
          <w:lang w:val="it-IT"/>
        </w:rPr>
      </w:pPr>
      <w:bookmarkStart w:id="46" w:name="_Toc507840417"/>
      <w:r>
        <w:rPr>
          <w:i/>
          <w:lang w:val="it-IT"/>
        </w:rPr>
        <w:t>RF_20</w:t>
      </w:r>
      <w:r w:rsidR="00DD2106" w:rsidRPr="00DD2106">
        <w:rPr>
          <w:i/>
          <w:lang w:val="it-IT"/>
        </w:rPr>
        <w:t xml:space="preserve"> Gestione costi aggiuntivi</w:t>
      </w:r>
      <w:bookmarkEnd w:id="46"/>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gestire ulteriori costi della struttura.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 xml:space="preserve">.1 Visualizza costi aggiuntivi: </w:t>
      </w:r>
      <w:r w:rsidR="00646769" w:rsidRPr="00646769">
        <w:rPr>
          <w:rFonts w:asciiTheme="minorHAnsi" w:hAnsiTheme="minorHAnsi"/>
          <w:sz w:val="22"/>
          <w:szCs w:val="22"/>
          <w:lang w:val="it-IT"/>
        </w:rPr>
        <w:t>consente ad un utente business di visualizzare gli ulteriori costi della struttura che si sta gestendo.</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 xml:space="preserve">.2 Inserimento costi aggiuntivi: </w:t>
      </w:r>
      <w:r w:rsidR="00646769" w:rsidRPr="00646769">
        <w:rPr>
          <w:rFonts w:asciiTheme="minorHAnsi" w:hAnsiTheme="minorHAnsi"/>
          <w:sz w:val="22"/>
          <w:szCs w:val="22"/>
          <w:lang w:val="it-IT"/>
        </w:rPr>
        <w:t>consente ad un utente business di aggiungere un nuovo costo, specificando deposito cauzionale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tipo di costo (lista di valori), incluso nel prezzo (</w:t>
      </w:r>
      <w:proofErr w:type="spellStart"/>
      <w:r w:rsidR="00646769" w:rsidRPr="00646769">
        <w:rPr>
          <w:rFonts w:asciiTheme="minorHAnsi" w:hAnsiTheme="minorHAnsi"/>
          <w:sz w:val="22"/>
          <w:szCs w:val="22"/>
          <w:lang w:val="it-IT"/>
        </w:rPr>
        <w:t>check</w:t>
      </w:r>
      <w:proofErr w:type="spellEnd"/>
      <w:r w:rsidR="00646769" w:rsidRPr="00646769">
        <w:rPr>
          <w:rFonts w:asciiTheme="minorHAnsi" w:hAnsiTheme="minorHAnsi"/>
          <w:sz w:val="22"/>
          <w:szCs w:val="22"/>
          <w:lang w:val="it-IT"/>
        </w:rPr>
        <w:t xml:space="preserve"> 0-1), importo (una stringa numerica di massimo 5 caratteri), tipo di pagamento (lista di valori).</w:t>
      </w:r>
    </w:p>
    <w:p w:rsidR="00646769" w:rsidRPr="00646769" w:rsidRDefault="00352B23" w:rsidP="00277041">
      <w:pPr>
        <w:pStyle w:val="Paragrafoelenco"/>
        <w:numPr>
          <w:ilvl w:val="0"/>
          <w:numId w:val="6"/>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.3 Modifica costi aggiuntivi</w:t>
      </w:r>
      <w:r w:rsidR="00646769" w:rsidRPr="00646769">
        <w:rPr>
          <w:rFonts w:asciiTheme="minorHAnsi" w:hAnsiTheme="minorHAnsi"/>
          <w:sz w:val="22"/>
          <w:szCs w:val="22"/>
          <w:lang w:val="it-IT"/>
        </w:rPr>
        <w:t xml:space="preserve">: consente di modificare un costo già esistente </w:t>
      </w:r>
      <w:r w:rsidR="00646769" w:rsidRPr="00646769">
        <w:rPr>
          <w:rFonts w:asciiTheme="minorHAnsi" w:eastAsia="Calibri" w:hAnsiTheme="minorHAnsi" w:cs="Calibri"/>
          <w:sz w:val="22"/>
          <w:szCs w:val="22"/>
          <w:lang w:val="it-IT"/>
        </w:rPr>
        <w:t>specificando uno o più campi da editare.</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RF_20</w:t>
      </w:r>
      <w:r w:rsidR="00646769" w:rsidRPr="00646769">
        <w:rPr>
          <w:rFonts w:asciiTheme="minorHAnsi" w:hAnsiTheme="minorHAnsi"/>
          <w:b/>
          <w:sz w:val="22"/>
          <w:szCs w:val="22"/>
          <w:lang w:val="it-IT"/>
        </w:rPr>
        <w:t>.4 Eliminazione costi aggiuntivi</w:t>
      </w:r>
      <w:r w:rsidR="00646769" w:rsidRPr="00646769">
        <w:rPr>
          <w:rFonts w:asciiTheme="minorHAnsi" w:hAnsiTheme="minorHAnsi"/>
          <w:sz w:val="22"/>
          <w:szCs w:val="22"/>
          <w:lang w:val="it-IT"/>
        </w:rPr>
        <w:t>: consente di eliminare un costo dal sistema.</w:t>
      </w:r>
    </w:p>
    <w:p w:rsidR="009C659E" w:rsidRPr="00646769" w:rsidRDefault="009C659E" w:rsidP="009C659E"/>
    <w:p w:rsidR="00DD2106" w:rsidRDefault="00352B23" w:rsidP="00A73EEA">
      <w:pPr>
        <w:pStyle w:val="Titolo3"/>
        <w:rPr>
          <w:i/>
          <w:lang w:val="it-IT"/>
        </w:rPr>
      </w:pPr>
      <w:bookmarkStart w:id="47" w:name="_Toc507840418"/>
      <w:r>
        <w:rPr>
          <w:i/>
          <w:lang w:val="it-IT"/>
        </w:rPr>
        <w:t>RF_21</w:t>
      </w:r>
      <w:r w:rsidR="00DD2106" w:rsidRPr="00DD2106">
        <w:rPr>
          <w:i/>
          <w:lang w:val="it-IT"/>
        </w:rPr>
        <w:t xml:space="preserve"> Gestione delega struttura</w:t>
      </w:r>
      <w:bookmarkEnd w:id="47"/>
    </w:p>
    <w:p w:rsidR="00646769" w:rsidRPr="00C229FC" w:rsidRDefault="00646769" w:rsidP="00646769">
      <w:r w:rsidRPr="00646769">
        <w:rPr>
          <w:b/>
        </w:rPr>
        <w:t>Attori partecipanti</w:t>
      </w:r>
      <w:r w:rsidRPr="00C229FC">
        <w:t>: utente business</w:t>
      </w:r>
    </w:p>
    <w:p w:rsidR="00646769" w:rsidRPr="00C229FC" w:rsidRDefault="00646769" w:rsidP="00646769">
      <w:r w:rsidRPr="00C229FC">
        <w:t>Questa funzionalità permette all’utente business di inserire dei nuovi utenti che potranno gestire la struttura nel sistema.</w:t>
      </w:r>
    </w:p>
    <w:p w:rsidR="00646769" w:rsidRPr="00C229FC" w:rsidRDefault="00646769" w:rsidP="00646769">
      <w:pPr>
        <w:pStyle w:val="Standard"/>
        <w:spacing w:line="276" w:lineRule="auto"/>
        <w:ind w:left="567"/>
        <w:jc w:val="both"/>
        <w:rPr>
          <w:rFonts w:asciiTheme="minorHAnsi" w:hAnsiTheme="minorHAnsi"/>
          <w:color w:val="000000"/>
          <w:sz w:val="22"/>
          <w:szCs w:val="22"/>
        </w:rPr>
      </w:pPr>
    </w:p>
    <w:p w:rsidR="00646769" w:rsidRP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lastRenderedPageBreak/>
        <w:t>RF_21</w:t>
      </w:r>
      <w:r w:rsidR="00646769" w:rsidRPr="00646769">
        <w:rPr>
          <w:rFonts w:asciiTheme="minorHAnsi" w:hAnsiTheme="minorHAnsi"/>
          <w:b/>
          <w:sz w:val="22"/>
          <w:szCs w:val="22"/>
          <w:lang w:val="it-IT"/>
        </w:rPr>
        <w:t xml:space="preserve">.1 Ricerca delega: </w:t>
      </w:r>
      <w:r w:rsidR="00646769" w:rsidRPr="00646769">
        <w:rPr>
          <w:rFonts w:asciiTheme="minorHAnsi" w:hAnsiTheme="minorHAnsi"/>
          <w:sz w:val="22"/>
          <w:szCs w:val="22"/>
          <w:lang w:val="it-IT"/>
        </w:rPr>
        <w:t xml:space="preserve">consente ad un utente business di ricercare una delega </w:t>
      </w:r>
      <w:r w:rsidR="00646769" w:rsidRPr="00646769">
        <w:rPr>
          <w:rFonts w:asciiTheme="minorHAnsi" w:eastAsia="Calibri" w:hAnsiTheme="minorHAnsi" w:cs="Calibri"/>
          <w:sz w:val="22"/>
          <w:szCs w:val="22"/>
          <w:lang w:val="it-IT"/>
        </w:rPr>
        <w:t xml:space="preserve">specificando </w:t>
      </w:r>
      <w:r w:rsidR="00646769" w:rsidRPr="00646769">
        <w:rPr>
          <w:rFonts w:asciiTheme="minorHAnsi" w:eastAsia="Calibri" w:hAnsiTheme="minorHAnsi" w:cs="Calibri"/>
          <w:color w:val="000000"/>
          <w:sz w:val="22"/>
          <w:szCs w:val="22"/>
          <w:lang w:val="it-IT"/>
        </w:rPr>
        <w:t>la struttura.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RF_21</w:t>
      </w:r>
      <w:r w:rsidR="00646769" w:rsidRPr="00646769">
        <w:rPr>
          <w:rFonts w:asciiTheme="minorHAnsi" w:hAnsiTheme="minorHAnsi"/>
          <w:b/>
          <w:sz w:val="22"/>
          <w:szCs w:val="22"/>
          <w:lang w:val="it-IT"/>
        </w:rPr>
        <w:t xml:space="preserve">.2 Inserimento delegato: </w:t>
      </w:r>
      <w:r w:rsidR="00646769" w:rsidRPr="00646769">
        <w:rPr>
          <w:rFonts w:asciiTheme="minorHAnsi" w:hAnsiTheme="minorHAnsi"/>
          <w:sz w:val="22"/>
          <w:szCs w:val="22"/>
          <w:lang w:val="it-IT"/>
        </w:rPr>
        <w:t>consente ad un utente business di aggiungere un nuovo utente nel sistema, specificando l’email (una stringa alfanumerica di massimo 50 caratteri), password (una stringa alfanumerica di massimo 20 caratteri), nome (una stringa alfanumerica di massimo 50 caratteri), cognome (una stringa alfanumerica di massimo 50 caratteri), il cellulare (una stringa numerica di massimo 15 caratteri).</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RF_21</w:t>
      </w:r>
      <w:r w:rsidR="005E4417">
        <w:rPr>
          <w:rFonts w:asciiTheme="minorHAnsi" w:hAnsiTheme="minorHAnsi"/>
          <w:b/>
          <w:sz w:val="22"/>
          <w:szCs w:val="22"/>
          <w:lang w:val="it-IT"/>
        </w:rPr>
        <w:t>.3 A</w:t>
      </w:r>
      <w:r w:rsidR="00646769" w:rsidRPr="00646769">
        <w:rPr>
          <w:rFonts w:asciiTheme="minorHAnsi" w:hAnsiTheme="minorHAnsi"/>
          <w:b/>
          <w:sz w:val="22"/>
          <w:szCs w:val="22"/>
          <w:lang w:val="it-IT"/>
        </w:rPr>
        <w:t>ssocia struttura al delegato</w:t>
      </w:r>
      <w:r w:rsidR="00646769" w:rsidRPr="00646769">
        <w:rPr>
          <w:rFonts w:asciiTheme="minorHAnsi" w:hAnsiTheme="minorHAnsi"/>
          <w:sz w:val="22"/>
          <w:szCs w:val="22"/>
          <w:lang w:val="it-IT"/>
        </w:rPr>
        <w:t>: consente ad un utente business di associare le strutture che l’utente potrà gestire il delegato, specificando la struttura (lista di valori)</w:t>
      </w:r>
    </w:p>
    <w:p w:rsidR="00646769" w:rsidRDefault="00352B23" w:rsidP="00277041">
      <w:pPr>
        <w:pStyle w:val="Paragrafoelenco"/>
        <w:numPr>
          <w:ilvl w:val="0"/>
          <w:numId w:val="7"/>
        </w:numPr>
        <w:spacing w:line="276" w:lineRule="auto"/>
        <w:rPr>
          <w:rFonts w:asciiTheme="minorHAnsi" w:hAnsiTheme="minorHAnsi"/>
          <w:sz w:val="22"/>
          <w:szCs w:val="22"/>
          <w:lang w:val="it-IT"/>
        </w:rPr>
      </w:pPr>
      <w:r>
        <w:rPr>
          <w:rFonts w:asciiTheme="minorHAnsi" w:hAnsiTheme="minorHAnsi"/>
          <w:b/>
          <w:sz w:val="22"/>
          <w:szCs w:val="22"/>
          <w:lang w:val="it-IT"/>
        </w:rPr>
        <w:t>RF_21</w:t>
      </w:r>
      <w:r w:rsidR="00646769" w:rsidRPr="00646769">
        <w:rPr>
          <w:rFonts w:asciiTheme="minorHAnsi" w:hAnsiTheme="minorHAnsi"/>
          <w:b/>
          <w:sz w:val="22"/>
          <w:szCs w:val="22"/>
          <w:lang w:val="it-IT"/>
        </w:rPr>
        <w:t>.4 Eliminazione associazione struttura</w:t>
      </w:r>
      <w:r w:rsidR="00646769" w:rsidRPr="00646769">
        <w:rPr>
          <w:rFonts w:asciiTheme="minorHAnsi" w:hAnsiTheme="minorHAnsi"/>
          <w:sz w:val="22"/>
          <w:szCs w:val="22"/>
          <w:lang w:val="it-IT"/>
        </w:rPr>
        <w:t>: consente di eliminare un’associazione della struttura al delegato dal sistema.</w:t>
      </w:r>
    </w:p>
    <w:p w:rsidR="009C659E" w:rsidRPr="00646769" w:rsidRDefault="009C659E" w:rsidP="009C659E"/>
    <w:p w:rsidR="00E90A19" w:rsidRPr="00A73EEA" w:rsidRDefault="00E90A19" w:rsidP="00E90A19">
      <w:pPr>
        <w:pStyle w:val="Titolo3"/>
        <w:rPr>
          <w:i/>
          <w:lang w:val="it-IT"/>
        </w:rPr>
      </w:pPr>
      <w:bookmarkStart w:id="48" w:name="_Toc507840419"/>
      <w:r w:rsidRPr="00DD2106">
        <w:rPr>
          <w:i/>
          <w:lang w:val="it-IT"/>
        </w:rPr>
        <w:t>RF_</w:t>
      </w:r>
      <w:r w:rsidR="00352B23">
        <w:rPr>
          <w:i/>
          <w:lang w:val="it-IT"/>
        </w:rPr>
        <w:t>22</w:t>
      </w:r>
      <w:r w:rsidRPr="00DD2106">
        <w:rPr>
          <w:i/>
          <w:lang w:val="it-IT"/>
        </w:rPr>
        <w:t xml:space="preserve"> </w:t>
      </w:r>
      <w:r>
        <w:rPr>
          <w:i/>
          <w:lang w:val="it-IT"/>
        </w:rPr>
        <w:t>Seleziona</w:t>
      </w:r>
      <w:r w:rsidRPr="00DD2106">
        <w:rPr>
          <w:i/>
          <w:lang w:val="it-IT"/>
        </w:rPr>
        <w:t xml:space="preserve"> struttura</w:t>
      </w:r>
      <w:bookmarkEnd w:id="48"/>
    </w:p>
    <w:p w:rsidR="00646769" w:rsidRPr="00C229FC" w:rsidRDefault="00646769" w:rsidP="00646769">
      <w:r w:rsidRPr="00646769">
        <w:rPr>
          <w:b/>
        </w:rPr>
        <w:t>Attori partecipanti</w:t>
      </w:r>
      <w:r w:rsidRPr="00C229FC">
        <w:t>: utente business</w:t>
      </w:r>
    </w:p>
    <w:p w:rsidR="00646769" w:rsidRPr="00C229FC" w:rsidRDefault="00646769" w:rsidP="00C96DA2">
      <w:pPr>
        <w:rPr>
          <w:rFonts w:asciiTheme="minorHAnsi" w:hAnsiTheme="minorHAnsi"/>
          <w:color w:val="000000"/>
        </w:rPr>
      </w:pPr>
      <w:r w:rsidRPr="00C229FC">
        <w:t>Questa funzionalità permette all’utente business, che ha più strutture, di selezionare quella di proprio interesse, nel caso l’utente abbia una sola struttura questa sarà automaticamente selezionata dopo la login al sistema.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RF_22</w:t>
      </w:r>
      <w:r w:rsidR="00646769" w:rsidRPr="00646769">
        <w:rPr>
          <w:rFonts w:asciiTheme="minorHAnsi" w:hAnsiTheme="minorHAnsi"/>
          <w:b/>
          <w:sz w:val="22"/>
          <w:szCs w:val="22"/>
          <w:lang w:val="it-IT"/>
        </w:rPr>
        <w:t xml:space="preserve">.1 Visualizza struttura: </w:t>
      </w:r>
      <w:r w:rsidR="00646769" w:rsidRPr="00646769">
        <w:rPr>
          <w:rFonts w:asciiTheme="minorHAnsi" w:hAnsiTheme="minorHAnsi"/>
          <w:sz w:val="22"/>
          <w:szCs w:val="22"/>
          <w:lang w:val="it-IT"/>
        </w:rPr>
        <w:t>consente ad un utente business di visualizzare le strutture di propria competenza.</w:t>
      </w:r>
    </w:p>
    <w:p w:rsidR="00646769" w:rsidRPr="00646769" w:rsidRDefault="00352B23" w:rsidP="00277041">
      <w:pPr>
        <w:pStyle w:val="Paragrafoelenco"/>
        <w:numPr>
          <w:ilvl w:val="0"/>
          <w:numId w:val="6"/>
        </w:numPr>
        <w:spacing w:line="276" w:lineRule="auto"/>
        <w:rPr>
          <w:rFonts w:asciiTheme="minorHAnsi" w:hAnsiTheme="minorHAnsi"/>
          <w:sz w:val="22"/>
          <w:szCs w:val="22"/>
          <w:lang w:val="it-IT"/>
        </w:rPr>
      </w:pPr>
      <w:r>
        <w:rPr>
          <w:rFonts w:asciiTheme="minorHAnsi" w:hAnsiTheme="minorHAnsi"/>
          <w:b/>
          <w:sz w:val="22"/>
          <w:szCs w:val="22"/>
          <w:lang w:val="it-IT"/>
        </w:rPr>
        <w:t>RF_22</w:t>
      </w:r>
      <w:r w:rsidR="00646769" w:rsidRPr="00646769">
        <w:rPr>
          <w:rFonts w:asciiTheme="minorHAnsi" w:hAnsiTheme="minorHAnsi"/>
          <w:b/>
          <w:sz w:val="22"/>
          <w:szCs w:val="22"/>
          <w:lang w:val="it-IT"/>
        </w:rPr>
        <w:t xml:space="preserve">.2 Seleziona struttura: </w:t>
      </w:r>
      <w:r w:rsidR="00646769" w:rsidRPr="00646769">
        <w:rPr>
          <w:rFonts w:asciiTheme="minorHAnsi" w:hAnsiTheme="minorHAnsi"/>
          <w:sz w:val="22"/>
          <w:szCs w:val="22"/>
          <w:lang w:val="it-IT"/>
        </w:rPr>
        <w:t>consente ad un utente business di selezionare la struttura su cui vuole effettuare le varie operazioni.</w:t>
      </w:r>
    </w:p>
    <w:p w:rsidR="00A73EEA" w:rsidRDefault="00A73EEA" w:rsidP="00A73EEA">
      <w:pPr>
        <w:pStyle w:val="Paragrafoelenco"/>
        <w:spacing w:line="276" w:lineRule="auto"/>
        <w:ind w:left="1068"/>
        <w:rPr>
          <w:rFonts w:ascii="Calibri" w:hAnsi="Calibri"/>
          <w:sz w:val="22"/>
          <w:szCs w:val="22"/>
          <w:lang w:val="it-IT"/>
        </w:rPr>
      </w:pPr>
    </w:p>
    <w:p w:rsidR="00971279" w:rsidRPr="00047C61" w:rsidRDefault="00971279" w:rsidP="00971279">
      <w:pPr>
        <w:pStyle w:val="Titolo3"/>
        <w:rPr>
          <w:i/>
          <w:lang w:val="it-IT"/>
        </w:rPr>
      </w:pPr>
      <w:bookmarkStart w:id="49" w:name="_Toc507840420"/>
      <w:r>
        <w:rPr>
          <w:i/>
        </w:rPr>
        <w:t>RF_</w:t>
      </w:r>
      <w:r w:rsidR="00352B23">
        <w:rPr>
          <w:i/>
        </w:rPr>
        <w:t>23</w:t>
      </w:r>
      <w:r w:rsidRPr="00047C61">
        <w:rPr>
          <w:i/>
        </w:rPr>
        <w:t xml:space="preserve"> </w:t>
      </w:r>
      <w:r w:rsidR="00063003">
        <w:rPr>
          <w:i/>
          <w:lang w:val="it-IT"/>
        </w:rPr>
        <w:t>Trova</w:t>
      </w:r>
      <w:r>
        <w:rPr>
          <w:i/>
          <w:lang w:val="it-IT"/>
        </w:rPr>
        <w:t xml:space="preserve"> offerte</w:t>
      </w:r>
      <w:bookmarkEnd w:id="49"/>
    </w:p>
    <w:p w:rsidR="00971279" w:rsidRPr="0091302F" w:rsidRDefault="00971279" w:rsidP="00971279">
      <w:r w:rsidRPr="0091302F">
        <w:rPr>
          <w:b/>
        </w:rPr>
        <w:t>Attori coinvolti:</w:t>
      </w:r>
      <w:r w:rsidRPr="0091302F">
        <w:t xml:space="preserve"> utente privato</w:t>
      </w:r>
    </w:p>
    <w:p w:rsidR="00971279" w:rsidRPr="0091302F" w:rsidRDefault="00971279" w:rsidP="00971279">
      <w:r w:rsidRPr="0091302F">
        <w:t xml:space="preserve">Questa funzionalità permette agli utenti privati di ricercare </w:t>
      </w:r>
      <w:r>
        <w:t xml:space="preserve">le strutture </w:t>
      </w:r>
      <w:r w:rsidR="00063003">
        <w:t>per il proprio soggiorno in una determinata città.</w:t>
      </w:r>
    </w:p>
    <w:p w:rsidR="00063003" w:rsidRDefault="00063003"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5454E">
        <w:rPr>
          <w:rFonts w:ascii="Calibri" w:hAnsi="Calibri"/>
          <w:b/>
          <w:sz w:val="22"/>
          <w:szCs w:val="22"/>
          <w:lang w:val="it-IT"/>
        </w:rPr>
        <w:t>.1 R</w:t>
      </w:r>
      <w:r w:rsidR="00971279" w:rsidRPr="00063003">
        <w:rPr>
          <w:rFonts w:ascii="Calibri" w:hAnsi="Calibri"/>
          <w:b/>
          <w:sz w:val="22"/>
          <w:szCs w:val="22"/>
          <w:lang w:val="it-IT"/>
        </w:rPr>
        <w:t xml:space="preserve">icerca </w:t>
      </w:r>
      <w:r w:rsidRPr="00063003">
        <w:rPr>
          <w:rFonts w:ascii="Calibri" w:hAnsi="Calibri"/>
          <w:b/>
          <w:sz w:val="22"/>
          <w:szCs w:val="22"/>
          <w:lang w:val="it-IT"/>
        </w:rPr>
        <w:t>base</w:t>
      </w:r>
      <w:r w:rsidR="00971279" w:rsidRPr="00063003">
        <w:rPr>
          <w:rFonts w:ascii="Calibri" w:hAnsi="Calibri"/>
          <w:sz w:val="22"/>
          <w:szCs w:val="22"/>
          <w:lang w:val="it-IT"/>
        </w:rPr>
        <w:t xml:space="preserve">: consente ad un utente di ricercare le </w:t>
      </w:r>
      <w:r w:rsidRPr="00063003">
        <w:rPr>
          <w:rFonts w:ascii="Calibri" w:hAnsi="Calibri"/>
          <w:sz w:val="22"/>
          <w:szCs w:val="22"/>
          <w:lang w:val="it-IT"/>
        </w:rPr>
        <w:t xml:space="preserve">strutture, specificando </w:t>
      </w:r>
      <w:r w:rsidR="00971279" w:rsidRPr="00063003">
        <w:rPr>
          <w:rFonts w:ascii="Calibri" w:hAnsi="Calibri"/>
          <w:sz w:val="22"/>
          <w:szCs w:val="22"/>
          <w:lang w:val="it-IT"/>
        </w:rPr>
        <w:t>città di destinazione (lista valori), nome della struttura (</w:t>
      </w:r>
      <w:r w:rsidRPr="00063003">
        <w:rPr>
          <w:rFonts w:asciiTheme="minorHAnsi" w:hAnsiTheme="minorHAnsi"/>
          <w:sz w:val="22"/>
          <w:szCs w:val="22"/>
          <w:lang w:val="it-IT"/>
        </w:rPr>
        <w:t>una stringa alfanumerica di massimo 50 caratteri</w:t>
      </w:r>
      <w:r w:rsidR="00971279" w:rsidRPr="00063003">
        <w:rPr>
          <w:rFonts w:ascii="Calibri" w:hAnsi="Calibri"/>
          <w:sz w:val="22"/>
          <w:szCs w:val="22"/>
          <w:lang w:val="it-IT"/>
        </w:rPr>
        <w:t>), check-in (campo data) e check-out (campo data), numero di camere richieste (lista valori), tipologia di camera (lista valori) e se sono presenti bambini (</w:t>
      </w:r>
      <w:proofErr w:type="spellStart"/>
      <w:r w:rsidR="00971279" w:rsidRPr="00063003">
        <w:rPr>
          <w:rFonts w:ascii="Calibri" w:hAnsi="Calibri"/>
          <w:sz w:val="22"/>
          <w:szCs w:val="22"/>
          <w:lang w:val="it-IT"/>
        </w:rPr>
        <w:t>check</w:t>
      </w:r>
      <w:proofErr w:type="spellEnd"/>
      <w:r w:rsidR="00971279" w:rsidRPr="00063003">
        <w:rPr>
          <w:rFonts w:ascii="Calibri" w:hAnsi="Calibri"/>
          <w:sz w:val="22"/>
          <w:szCs w:val="22"/>
          <w:lang w:val="it-IT"/>
        </w:rPr>
        <w:t xml:space="preserve"> 0-1). </w:t>
      </w:r>
    </w:p>
    <w:p w:rsidR="00063003" w:rsidRDefault="00063003" w:rsidP="00277041">
      <w:pPr>
        <w:pStyle w:val="Paragrafoelenco"/>
        <w:numPr>
          <w:ilvl w:val="0"/>
          <w:numId w:val="3"/>
        </w:numPr>
        <w:rPr>
          <w:rFonts w:ascii="Calibri" w:hAnsi="Calibri"/>
          <w:sz w:val="22"/>
          <w:szCs w:val="22"/>
          <w:lang w:val="it-IT"/>
        </w:rPr>
      </w:pPr>
      <w:r w:rsidRPr="00063003">
        <w:rPr>
          <w:rFonts w:ascii="Calibri" w:hAnsi="Calibri"/>
          <w:b/>
          <w:sz w:val="22"/>
          <w:szCs w:val="22"/>
          <w:lang w:val="it-IT"/>
        </w:rPr>
        <w:t>RF_</w:t>
      </w:r>
      <w:r w:rsidR="00352B23">
        <w:rPr>
          <w:rFonts w:ascii="Calibri" w:hAnsi="Calibri"/>
          <w:b/>
          <w:sz w:val="22"/>
          <w:szCs w:val="22"/>
          <w:lang w:val="it-IT"/>
        </w:rPr>
        <w:t>23</w:t>
      </w:r>
      <w:r w:rsidR="0095454E">
        <w:rPr>
          <w:rFonts w:ascii="Calibri" w:hAnsi="Calibri"/>
          <w:b/>
          <w:sz w:val="22"/>
          <w:szCs w:val="22"/>
          <w:lang w:val="it-IT"/>
        </w:rPr>
        <w:t>.2 R</w:t>
      </w:r>
      <w:r w:rsidR="00971279" w:rsidRPr="00063003">
        <w:rPr>
          <w:rFonts w:ascii="Calibri" w:hAnsi="Calibri"/>
          <w:b/>
          <w:sz w:val="22"/>
          <w:szCs w:val="22"/>
          <w:lang w:val="it-IT"/>
        </w:rPr>
        <w:t>icerca offerte avanzata</w:t>
      </w:r>
      <w:r w:rsidR="00971279" w:rsidRPr="00063003">
        <w:rPr>
          <w:rFonts w:ascii="Calibri" w:hAnsi="Calibri"/>
          <w:sz w:val="22"/>
          <w:szCs w:val="22"/>
          <w:lang w:val="it-IT"/>
        </w:rPr>
        <w:t xml:space="preserve">: consente ad un utente di ricercare </w:t>
      </w:r>
      <w:r w:rsidRPr="00063003">
        <w:rPr>
          <w:rFonts w:ascii="Calibri" w:hAnsi="Calibri"/>
          <w:sz w:val="22"/>
          <w:szCs w:val="22"/>
          <w:lang w:val="it-IT"/>
        </w:rPr>
        <w:t>le strutture</w:t>
      </w:r>
      <w:r w:rsidR="00971279" w:rsidRPr="00063003">
        <w:rPr>
          <w:rFonts w:ascii="Calibri" w:hAnsi="Calibri"/>
          <w:sz w:val="22"/>
          <w:szCs w:val="22"/>
          <w:lang w:val="it-IT"/>
        </w:rPr>
        <w:t xml:space="preserve"> con ulteriori criteri rispetto alla ricerca base, infatti è possibile </w:t>
      </w:r>
      <w:r w:rsidRPr="00063003">
        <w:rPr>
          <w:rFonts w:ascii="Calibri" w:hAnsi="Calibri"/>
          <w:sz w:val="22"/>
          <w:szCs w:val="22"/>
          <w:lang w:val="it-IT"/>
        </w:rPr>
        <w:t>specificare</w:t>
      </w:r>
      <w:r w:rsidR="00971279" w:rsidRPr="00063003">
        <w:rPr>
          <w:rFonts w:ascii="Calibri" w:hAnsi="Calibri"/>
          <w:sz w:val="22"/>
          <w:szCs w:val="22"/>
          <w:lang w:val="it-IT"/>
        </w:rPr>
        <w:t xml:space="preserve"> budget (radio </w:t>
      </w:r>
      <w:proofErr w:type="spellStart"/>
      <w:r w:rsidR="00971279" w:rsidRPr="00063003">
        <w:rPr>
          <w:rFonts w:ascii="Calibri" w:hAnsi="Calibri"/>
          <w:sz w:val="22"/>
          <w:szCs w:val="22"/>
          <w:lang w:val="it-IT"/>
        </w:rPr>
        <w:t>button</w:t>
      </w:r>
      <w:proofErr w:type="spellEnd"/>
      <w:r w:rsidR="00971279" w:rsidRPr="00063003">
        <w:rPr>
          <w:rFonts w:ascii="Calibri" w:hAnsi="Calibri"/>
          <w:sz w:val="22"/>
          <w:szCs w:val="22"/>
          <w:lang w:val="it-IT"/>
        </w:rPr>
        <w:t>)</w:t>
      </w:r>
      <w:r w:rsidRPr="00063003">
        <w:rPr>
          <w:rFonts w:ascii="Calibri" w:hAnsi="Calibri"/>
          <w:sz w:val="22"/>
          <w:szCs w:val="22"/>
          <w:lang w:val="it-IT"/>
        </w:rPr>
        <w:t xml:space="preserve">, </w:t>
      </w:r>
      <w:r w:rsidR="00971279" w:rsidRPr="00063003">
        <w:rPr>
          <w:rFonts w:ascii="Calibri" w:hAnsi="Calibri"/>
          <w:sz w:val="22"/>
          <w:szCs w:val="22"/>
          <w:lang w:val="it-IT"/>
        </w:rPr>
        <w:t>solarium</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 cancellazione gratuita</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 canoa</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w:t>
      </w:r>
      <w:r w:rsidRPr="00063003">
        <w:rPr>
          <w:rFonts w:ascii="Calibri" w:hAnsi="Calibri"/>
          <w:sz w:val="22"/>
          <w:szCs w:val="22"/>
          <w:lang w:val="it-IT"/>
        </w:rPr>
        <w:t xml:space="preserve"> escursione in </w:t>
      </w:r>
      <w:r w:rsidR="00971279" w:rsidRPr="00063003">
        <w:rPr>
          <w:rFonts w:ascii="Calibri" w:hAnsi="Calibri"/>
          <w:sz w:val="22"/>
          <w:szCs w:val="22"/>
          <w:lang w:val="it-IT"/>
        </w:rPr>
        <w:t>bicicletta</w:t>
      </w:r>
      <w:r w:rsidRPr="00063003">
        <w:rPr>
          <w:rFonts w:ascii="Calibri" w:hAnsi="Calibri"/>
          <w:sz w:val="22"/>
          <w:szCs w:val="22"/>
          <w:lang w:val="it-IT"/>
        </w:rPr>
        <w:t xml:space="preserve"> (</w:t>
      </w:r>
      <w:proofErr w:type="spellStart"/>
      <w:r w:rsidRPr="00063003">
        <w:rPr>
          <w:rFonts w:ascii="Calibri" w:hAnsi="Calibri"/>
          <w:sz w:val="22"/>
          <w:szCs w:val="22"/>
          <w:lang w:val="it-IT"/>
        </w:rPr>
        <w:t>check</w:t>
      </w:r>
      <w:proofErr w:type="spellEnd"/>
      <w:r w:rsidRPr="00063003">
        <w:rPr>
          <w:rFonts w:ascii="Calibri" w:hAnsi="Calibri"/>
          <w:sz w:val="22"/>
          <w:szCs w:val="22"/>
          <w:lang w:val="it-IT"/>
        </w:rPr>
        <w:t xml:space="preserve"> 0-1)</w:t>
      </w:r>
      <w:r w:rsidR="00971279" w:rsidRPr="00063003">
        <w:rPr>
          <w:rFonts w:ascii="Calibri" w:hAnsi="Calibri"/>
          <w:sz w:val="22"/>
          <w:szCs w:val="22"/>
          <w:lang w:val="it-IT"/>
        </w:rPr>
        <w:t xml:space="preserve">, </w:t>
      </w:r>
      <w:r>
        <w:rPr>
          <w:rFonts w:ascii="Calibri" w:hAnsi="Calibri"/>
          <w:sz w:val="22"/>
          <w:szCs w:val="22"/>
          <w:lang w:val="it-IT"/>
        </w:rPr>
        <w:t>prenotazione senza carta (</w:t>
      </w:r>
      <w:proofErr w:type="spellStart"/>
      <w:r>
        <w:rPr>
          <w:rFonts w:ascii="Calibri" w:hAnsi="Calibri"/>
          <w:sz w:val="22"/>
          <w:szCs w:val="22"/>
          <w:lang w:val="it-IT"/>
        </w:rPr>
        <w:t>check</w:t>
      </w:r>
      <w:proofErr w:type="spellEnd"/>
      <w:r>
        <w:rPr>
          <w:rFonts w:ascii="Calibri" w:hAnsi="Calibri"/>
          <w:sz w:val="22"/>
          <w:szCs w:val="22"/>
          <w:lang w:val="it-IT"/>
        </w:rPr>
        <w:t xml:space="preserve"> 0-1), massaggi (</w:t>
      </w:r>
      <w:proofErr w:type="spellStart"/>
      <w:r>
        <w:rPr>
          <w:rFonts w:ascii="Calibri" w:hAnsi="Calibri"/>
          <w:sz w:val="22"/>
          <w:szCs w:val="22"/>
          <w:lang w:val="it-IT"/>
        </w:rPr>
        <w:t>check</w:t>
      </w:r>
      <w:proofErr w:type="spellEnd"/>
      <w:r>
        <w:rPr>
          <w:rFonts w:ascii="Calibri" w:hAnsi="Calibri"/>
          <w:sz w:val="22"/>
          <w:szCs w:val="22"/>
          <w:lang w:val="it-IT"/>
        </w:rPr>
        <w:t xml:space="preserve"> 0-1), noleggio biciclette a pagamento (</w:t>
      </w:r>
      <w:proofErr w:type="spellStart"/>
      <w:r>
        <w:rPr>
          <w:rFonts w:ascii="Calibri" w:hAnsi="Calibri"/>
          <w:sz w:val="22"/>
          <w:szCs w:val="22"/>
          <w:lang w:val="it-IT"/>
        </w:rPr>
        <w:t>check</w:t>
      </w:r>
      <w:proofErr w:type="spellEnd"/>
      <w:r>
        <w:rPr>
          <w:rFonts w:ascii="Calibri" w:hAnsi="Calibri"/>
          <w:sz w:val="22"/>
          <w:szCs w:val="22"/>
          <w:lang w:val="it-IT"/>
        </w:rPr>
        <w:t xml:space="preserve"> 0-1), nessun pagamento anticipato (</w:t>
      </w:r>
      <w:proofErr w:type="spellStart"/>
      <w:r>
        <w:rPr>
          <w:rFonts w:ascii="Calibri" w:hAnsi="Calibri"/>
          <w:sz w:val="22"/>
          <w:szCs w:val="22"/>
          <w:lang w:val="it-IT"/>
        </w:rPr>
        <w:t>check</w:t>
      </w:r>
      <w:proofErr w:type="spellEnd"/>
      <w:r>
        <w:rPr>
          <w:rFonts w:ascii="Calibri" w:hAnsi="Calibri"/>
          <w:sz w:val="22"/>
          <w:szCs w:val="22"/>
          <w:lang w:val="it-IT"/>
        </w:rPr>
        <w:t xml:space="preserve"> 0-1), tennis (</w:t>
      </w:r>
      <w:proofErr w:type="spellStart"/>
      <w:r>
        <w:rPr>
          <w:rFonts w:ascii="Calibri" w:hAnsi="Calibri"/>
          <w:sz w:val="22"/>
          <w:szCs w:val="22"/>
          <w:lang w:val="it-IT"/>
        </w:rPr>
        <w:t>check</w:t>
      </w:r>
      <w:proofErr w:type="spellEnd"/>
      <w:r>
        <w:rPr>
          <w:rFonts w:ascii="Calibri" w:hAnsi="Calibri"/>
          <w:sz w:val="22"/>
          <w:szCs w:val="22"/>
          <w:lang w:val="it-IT"/>
        </w:rPr>
        <w:t xml:space="preserve"> 0-1), biblioteca (</w:t>
      </w:r>
      <w:proofErr w:type="spellStart"/>
      <w:r>
        <w:rPr>
          <w:rFonts w:ascii="Calibri" w:hAnsi="Calibri"/>
          <w:sz w:val="22"/>
          <w:szCs w:val="22"/>
          <w:lang w:val="it-IT"/>
        </w:rPr>
        <w:t>check</w:t>
      </w:r>
      <w:proofErr w:type="spellEnd"/>
      <w:r>
        <w:rPr>
          <w:rFonts w:ascii="Calibri" w:hAnsi="Calibri"/>
          <w:sz w:val="22"/>
          <w:szCs w:val="22"/>
          <w:lang w:val="it-IT"/>
        </w:rPr>
        <w:t xml:space="preserve"> 0-1), spiaggia (</w:t>
      </w:r>
      <w:proofErr w:type="spellStart"/>
      <w:r>
        <w:rPr>
          <w:rFonts w:ascii="Calibri" w:hAnsi="Calibri"/>
          <w:sz w:val="22"/>
          <w:szCs w:val="22"/>
          <w:lang w:val="it-IT"/>
        </w:rPr>
        <w:t>check</w:t>
      </w:r>
      <w:proofErr w:type="spellEnd"/>
      <w:r>
        <w:rPr>
          <w:rFonts w:ascii="Calibri" w:hAnsi="Calibri"/>
          <w:sz w:val="22"/>
          <w:szCs w:val="22"/>
          <w:lang w:val="it-IT"/>
        </w:rPr>
        <w:t xml:space="preserve"> 0-1), pesca (</w:t>
      </w:r>
      <w:proofErr w:type="spellStart"/>
      <w:r>
        <w:rPr>
          <w:rFonts w:ascii="Calibri" w:hAnsi="Calibri"/>
          <w:sz w:val="22"/>
          <w:szCs w:val="22"/>
          <w:lang w:val="it-IT"/>
        </w:rPr>
        <w:t>check</w:t>
      </w:r>
      <w:proofErr w:type="spellEnd"/>
      <w:r>
        <w:rPr>
          <w:rFonts w:ascii="Calibri" w:hAnsi="Calibri"/>
          <w:sz w:val="22"/>
          <w:szCs w:val="22"/>
          <w:lang w:val="it-IT"/>
        </w:rPr>
        <w:t xml:space="preserve"> 0-1), escursionismo (</w:t>
      </w:r>
      <w:proofErr w:type="spellStart"/>
      <w:r>
        <w:rPr>
          <w:rFonts w:ascii="Calibri" w:hAnsi="Calibri"/>
          <w:sz w:val="22"/>
          <w:szCs w:val="22"/>
          <w:lang w:val="it-IT"/>
        </w:rPr>
        <w:t>check</w:t>
      </w:r>
      <w:proofErr w:type="spellEnd"/>
      <w:r>
        <w:rPr>
          <w:rFonts w:ascii="Calibri" w:hAnsi="Calibri"/>
          <w:sz w:val="22"/>
          <w:szCs w:val="22"/>
          <w:lang w:val="it-IT"/>
        </w:rPr>
        <w:t xml:space="preserve"> 0-1), colazione inclusa (</w:t>
      </w:r>
      <w:proofErr w:type="spellStart"/>
      <w:r>
        <w:rPr>
          <w:rFonts w:ascii="Calibri" w:hAnsi="Calibri"/>
          <w:sz w:val="22"/>
          <w:szCs w:val="22"/>
          <w:lang w:val="it-IT"/>
        </w:rPr>
        <w:t>check</w:t>
      </w:r>
      <w:proofErr w:type="spellEnd"/>
      <w:r>
        <w:rPr>
          <w:rFonts w:ascii="Calibri" w:hAnsi="Calibri"/>
          <w:sz w:val="22"/>
          <w:szCs w:val="22"/>
          <w:lang w:val="it-IT"/>
        </w:rPr>
        <w:t xml:space="preserve"> 0-1), equitazione (</w:t>
      </w:r>
      <w:proofErr w:type="spellStart"/>
      <w:r>
        <w:rPr>
          <w:rFonts w:ascii="Calibri" w:hAnsi="Calibri"/>
          <w:sz w:val="22"/>
          <w:szCs w:val="22"/>
          <w:lang w:val="it-IT"/>
        </w:rPr>
        <w:t>check</w:t>
      </w:r>
      <w:proofErr w:type="spellEnd"/>
      <w:r>
        <w:rPr>
          <w:rFonts w:ascii="Calibri" w:hAnsi="Calibri"/>
          <w:sz w:val="22"/>
          <w:szCs w:val="22"/>
          <w:lang w:val="it-IT"/>
        </w:rPr>
        <w:t xml:space="preserve"> 0-1), parcheggio (</w:t>
      </w:r>
      <w:proofErr w:type="spellStart"/>
      <w:r>
        <w:rPr>
          <w:rFonts w:ascii="Calibri" w:hAnsi="Calibri"/>
          <w:sz w:val="22"/>
          <w:szCs w:val="22"/>
          <w:lang w:val="it-IT"/>
        </w:rPr>
        <w:t>check</w:t>
      </w:r>
      <w:proofErr w:type="spellEnd"/>
      <w:r>
        <w:rPr>
          <w:rFonts w:ascii="Calibri" w:hAnsi="Calibri"/>
          <w:sz w:val="22"/>
          <w:szCs w:val="22"/>
          <w:lang w:val="it-IT"/>
        </w:rPr>
        <w:t xml:space="preserve"> 0-1), spa e centro benessere (</w:t>
      </w:r>
      <w:proofErr w:type="spellStart"/>
      <w:r>
        <w:rPr>
          <w:rFonts w:ascii="Calibri" w:hAnsi="Calibri"/>
          <w:sz w:val="22"/>
          <w:szCs w:val="22"/>
          <w:lang w:val="it-IT"/>
        </w:rPr>
        <w:t>check</w:t>
      </w:r>
      <w:proofErr w:type="spellEnd"/>
      <w:r>
        <w:rPr>
          <w:rFonts w:ascii="Calibri" w:hAnsi="Calibri"/>
          <w:sz w:val="22"/>
          <w:szCs w:val="22"/>
          <w:lang w:val="it-IT"/>
        </w:rPr>
        <w:t xml:space="preserve"> 0-1), servizio in camera (</w:t>
      </w:r>
      <w:proofErr w:type="spellStart"/>
      <w:r>
        <w:rPr>
          <w:rFonts w:ascii="Calibri" w:hAnsi="Calibri"/>
          <w:sz w:val="22"/>
          <w:szCs w:val="22"/>
          <w:lang w:val="it-IT"/>
        </w:rPr>
        <w:t>check</w:t>
      </w:r>
      <w:proofErr w:type="spellEnd"/>
      <w:r>
        <w:rPr>
          <w:rFonts w:ascii="Calibri" w:hAnsi="Calibri"/>
          <w:sz w:val="22"/>
          <w:szCs w:val="22"/>
          <w:lang w:val="it-IT"/>
        </w:rPr>
        <w:t xml:space="preserve"> 0-1), navetta aeroportuale (</w:t>
      </w:r>
      <w:proofErr w:type="spellStart"/>
      <w:r>
        <w:rPr>
          <w:rFonts w:ascii="Calibri" w:hAnsi="Calibri"/>
          <w:sz w:val="22"/>
          <w:szCs w:val="22"/>
          <w:lang w:val="it-IT"/>
        </w:rPr>
        <w:t>check</w:t>
      </w:r>
      <w:proofErr w:type="spellEnd"/>
      <w:r>
        <w:rPr>
          <w:rFonts w:ascii="Calibri" w:hAnsi="Calibri"/>
          <w:sz w:val="22"/>
          <w:szCs w:val="22"/>
          <w:lang w:val="it-IT"/>
        </w:rPr>
        <w:t xml:space="preserve"> 0-1), disponibilità di camere familiari (</w:t>
      </w:r>
      <w:proofErr w:type="spellStart"/>
      <w:r>
        <w:rPr>
          <w:rFonts w:ascii="Calibri" w:hAnsi="Calibri"/>
          <w:sz w:val="22"/>
          <w:szCs w:val="22"/>
          <w:lang w:val="it-IT"/>
        </w:rPr>
        <w:t>check</w:t>
      </w:r>
      <w:proofErr w:type="spellEnd"/>
      <w:r>
        <w:rPr>
          <w:rFonts w:ascii="Calibri" w:hAnsi="Calibri"/>
          <w:sz w:val="22"/>
          <w:szCs w:val="22"/>
          <w:lang w:val="it-IT"/>
        </w:rPr>
        <w:t xml:space="preserve"> 0-1), tv schermo piatto (</w:t>
      </w:r>
      <w:proofErr w:type="spellStart"/>
      <w:r>
        <w:rPr>
          <w:rFonts w:ascii="Calibri" w:hAnsi="Calibri"/>
          <w:sz w:val="22"/>
          <w:szCs w:val="22"/>
          <w:lang w:val="it-IT"/>
        </w:rPr>
        <w:t>check</w:t>
      </w:r>
      <w:proofErr w:type="spellEnd"/>
      <w:r>
        <w:rPr>
          <w:rFonts w:ascii="Calibri" w:hAnsi="Calibri"/>
          <w:sz w:val="22"/>
          <w:szCs w:val="22"/>
          <w:lang w:val="it-IT"/>
        </w:rPr>
        <w:t xml:space="preserve"> 0-1), palestra (</w:t>
      </w:r>
      <w:proofErr w:type="spellStart"/>
      <w:r>
        <w:rPr>
          <w:rFonts w:ascii="Calibri" w:hAnsi="Calibri"/>
          <w:sz w:val="22"/>
          <w:szCs w:val="22"/>
          <w:lang w:val="it-IT"/>
        </w:rPr>
        <w:t>check</w:t>
      </w:r>
      <w:proofErr w:type="spellEnd"/>
      <w:r>
        <w:rPr>
          <w:rFonts w:ascii="Calibri" w:hAnsi="Calibri"/>
          <w:sz w:val="22"/>
          <w:szCs w:val="22"/>
          <w:lang w:val="it-IT"/>
        </w:rPr>
        <w:t xml:space="preserve"> 0-1), animali ammessi (</w:t>
      </w:r>
      <w:proofErr w:type="spellStart"/>
      <w:r>
        <w:rPr>
          <w:rFonts w:ascii="Calibri" w:hAnsi="Calibri"/>
          <w:sz w:val="22"/>
          <w:szCs w:val="22"/>
          <w:lang w:val="it-IT"/>
        </w:rPr>
        <w:t>check</w:t>
      </w:r>
      <w:proofErr w:type="spellEnd"/>
      <w:r>
        <w:rPr>
          <w:rFonts w:ascii="Calibri" w:hAnsi="Calibri"/>
          <w:sz w:val="22"/>
          <w:szCs w:val="22"/>
          <w:lang w:val="it-IT"/>
        </w:rPr>
        <w:t xml:space="preserve"> 0-1), aria condizionata (</w:t>
      </w:r>
      <w:proofErr w:type="spellStart"/>
      <w:r>
        <w:rPr>
          <w:rFonts w:ascii="Calibri" w:hAnsi="Calibri"/>
          <w:sz w:val="22"/>
          <w:szCs w:val="22"/>
          <w:lang w:val="it-IT"/>
        </w:rPr>
        <w:t>check</w:t>
      </w:r>
      <w:proofErr w:type="spellEnd"/>
      <w:r>
        <w:rPr>
          <w:rFonts w:ascii="Calibri" w:hAnsi="Calibri"/>
          <w:sz w:val="22"/>
          <w:szCs w:val="22"/>
          <w:lang w:val="it-IT"/>
        </w:rPr>
        <w:t xml:space="preserve"> 0-1), camera non fumatori (</w:t>
      </w:r>
      <w:proofErr w:type="spellStart"/>
      <w:r>
        <w:rPr>
          <w:rFonts w:ascii="Calibri" w:hAnsi="Calibri"/>
          <w:sz w:val="22"/>
          <w:szCs w:val="22"/>
          <w:lang w:val="it-IT"/>
        </w:rPr>
        <w:t>check</w:t>
      </w:r>
      <w:proofErr w:type="spellEnd"/>
      <w:r>
        <w:rPr>
          <w:rFonts w:ascii="Calibri" w:hAnsi="Calibri"/>
          <w:sz w:val="22"/>
          <w:szCs w:val="22"/>
          <w:lang w:val="it-IT"/>
        </w:rPr>
        <w:t xml:space="preserve"> 0-1), camere/strutture per ospiti disabili (</w:t>
      </w:r>
      <w:proofErr w:type="spellStart"/>
      <w:r>
        <w:rPr>
          <w:rFonts w:ascii="Calibri" w:hAnsi="Calibri"/>
          <w:sz w:val="22"/>
          <w:szCs w:val="22"/>
          <w:lang w:val="it-IT"/>
        </w:rPr>
        <w:t>check</w:t>
      </w:r>
      <w:proofErr w:type="spellEnd"/>
      <w:r>
        <w:rPr>
          <w:rFonts w:ascii="Calibri" w:hAnsi="Calibri"/>
          <w:sz w:val="22"/>
          <w:szCs w:val="22"/>
          <w:lang w:val="it-IT"/>
        </w:rPr>
        <w:t xml:space="preserve"> 0-1)</w:t>
      </w:r>
      <w:r w:rsidR="00E96CBE">
        <w:rPr>
          <w:rFonts w:ascii="Calibri" w:hAnsi="Calibri"/>
          <w:sz w:val="22"/>
          <w:szCs w:val="22"/>
          <w:lang w:val="it-IT"/>
        </w:rPr>
        <w:t>, bollitore elettrico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 piscina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 ristorante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 bollitore tè/macchina caffè (</w:t>
      </w:r>
      <w:proofErr w:type="spellStart"/>
      <w:r w:rsidR="00E96CBE">
        <w:rPr>
          <w:rFonts w:ascii="Calibri" w:hAnsi="Calibri"/>
          <w:sz w:val="22"/>
          <w:szCs w:val="22"/>
          <w:lang w:val="it-IT"/>
        </w:rPr>
        <w:t>check</w:t>
      </w:r>
      <w:proofErr w:type="spellEnd"/>
      <w:r w:rsidR="00E96CBE">
        <w:rPr>
          <w:rFonts w:ascii="Calibri" w:hAnsi="Calibri"/>
          <w:sz w:val="22"/>
          <w:szCs w:val="22"/>
          <w:lang w:val="it-IT"/>
        </w:rPr>
        <w:t xml:space="preserve"> 0-1).</w:t>
      </w:r>
    </w:p>
    <w:p w:rsidR="00E53201"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lastRenderedPageBreak/>
        <w:t>RF_</w:t>
      </w:r>
      <w:r w:rsidR="00352B23">
        <w:rPr>
          <w:rFonts w:ascii="Calibri" w:hAnsi="Calibri"/>
          <w:b/>
          <w:sz w:val="22"/>
          <w:szCs w:val="22"/>
          <w:lang w:val="it-IT"/>
        </w:rPr>
        <w:t>23</w:t>
      </w:r>
      <w:r w:rsidR="0095454E">
        <w:rPr>
          <w:rFonts w:ascii="Calibri" w:hAnsi="Calibri"/>
          <w:b/>
          <w:sz w:val="22"/>
          <w:szCs w:val="22"/>
          <w:lang w:val="it-IT"/>
        </w:rPr>
        <w:t>.3 V</w:t>
      </w:r>
      <w:r w:rsidR="00971279" w:rsidRPr="00063003">
        <w:rPr>
          <w:rFonts w:ascii="Calibri" w:hAnsi="Calibri"/>
          <w:b/>
          <w:sz w:val="22"/>
          <w:szCs w:val="22"/>
          <w:lang w:val="it-IT"/>
        </w:rPr>
        <w:t>isualizza camere disponibili</w:t>
      </w:r>
      <w:r w:rsidR="00971279" w:rsidRPr="00063003">
        <w:rPr>
          <w:rFonts w:ascii="Calibri" w:hAnsi="Calibri"/>
          <w:sz w:val="22"/>
          <w:szCs w:val="22"/>
          <w:lang w:val="it-IT"/>
        </w:rPr>
        <w:t xml:space="preserve">: consente ad un utente </w:t>
      </w:r>
      <w:r>
        <w:rPr>
          <w:rFonts w:ascii="Calibri" w:hAnsi="Calibri"/>
          <w:sz w:val="22"/>
          <w:szCs w:val="22"/>
          <w:lang w:val="it-IT"/>
        </w:rPr>
        <w:t xml:space="preserve">privato </w:t>
      </w:r>
      <w:r w:rsidR="00971279" w:rsidRPr="00063003">
        <w:rPr>
          <w:rFonts w:ascii="Calibri" w:hAnsi="Calibri"/>
          <w:sz w:val="22"/>
          <w:szCs w:val="22"/>
          <w:lang w:val="it-IT"/>
        </w:rPr>
        <w:t xml:space="preserve">di visualizzare </w:t>
      </w:r>
      <w:r>
        <w:rPr>
          <w:rFonts w:ascii="Calibri" w:hAnsi="Calibri"/>
          <w:sz w:val="22"/>
          <w:szCs w:val="22"/>
          <w:lang w:val="it-IT"/>
        </w:rPr>
        <w:t xml:space="preserve">le camere disponibili presenti nelle strutture </w:t>
      </w:r>
      <w:r w:rsidR="00971279" w:rsidRPr="00063003">
        <w:rPr>
          <w:rFonts w:ascii="Calibri" w:hAnsi="Calibri"/>
          <w:sz w:val="22"/>
          <w:szCs w:val="22"/>
          <w:lang w:val="it-IT"/>
        </w:rPr>
        <w:t xml:space="preserve">che rispettano i criteri </w:t>
      </w:r>
      <w:r>
        <w:rPr>
          <w:rFonts w:ascii="Calibri" w:hAnsi="Calibri"/>
          <w:sz w:val="22"/>
          <w:szCs w:val="22"/>
          <w:lang w:val="it-IT"/>
        </w:rPr>
        <w:t>indicati in fase di ricerca</w:t>
      </w:r>
      <w:r w:rsidR="00971279" w:rsidRPr="00063003">
        <w:rPr>
          <w:rFonts w:ascii="Calibri" w:hAnsi="Calibri"/>
          <w:sz w:val="22"/>
          <w:szCs w:val="22"/>
          <w:lang w:val="it-IT"/>
        </w:rPr>
        <w:t>.</w:t>
      </w:r>
    </w:p>
    <w:p w:rsidR="00971279" w:rsidRPr="0091302F"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71279" w:rsidRPr="0091302F">
        <w:rPr>
          <w:rFonts w:ascii="Calibri" w:hAnsi="Calibri"/>
          <w:b/>
          <w:sz w:val="22"/>
          <w:szCs w:val="22"/>
          <w:lang w:val="it-IT"/>
        </w:rPr>
        <w:t>.4</w:t>
      </w:r>
      <w:r w:rsidR="0095454E">
        <w:rPr>
          <w:rFonts w:ascii="Calibri" w:hAnsi="Calibri"/>
          <w:b/>
          <w:sz w:val="22"/>
          <w:szCs w:val="22"/>
          <w:lang w:val="it-IT"/>
        </w:rPr>
        <w:t xml:space="preserve"> R</w:t>
      </w:r>
      <w:r w:rsidR="00971279">
        <w:rPr>
          <w:rFonts w:ascii="Calibri" w:hAnsi="Calibri"/>
          <w:b/>
          <w:sz w:val="22"/>
          <w:szCs w:val="22"/>
          <w:lang w:val="it-IT"/>
        </w:rPr>
        <w:t>ichiedi preventivo</w:t>
      </w:r>
      <w:r w:rsidR="00971279" w:rsidRPr="0091302F">
        <w:rPr>
          <w:rFonts w:ascii="Calibri" w:hAnsi="Calibri"/>
          <w:sz w:val="22"/>
          <w:szCs w:val="22"/>
          <w:lang w:val="it-IT"/>
        </w:rPr>
        <w:t>: consente ad un utente</w:t>
      </w:r>
      <w:r>
        <w:rPr>
          <w:rFonts w:ascii="Calibri" w:hAnsi="Calibri"/>
          <w:sz w:val="22"/>
          <w:szCs w:val="22"/>
          <w:lang w:val="it-IT"/>
        </w:rPr>
        <w:t xml:space="preserve"> privato</w:t>
      </w:r>
      <w:r w:rsidR="00971279" w:rsidRPr="0091302F">
        <w:rPr>
          <w:rFonts w:ascii="Calibri" w:hAnsi="Calibri"/>
          <w:sz w:val="22"/>
          <w:szCs w:val="22"/>
          <w:lang w:val="it-IT"/>
        </w:rPr>
        <w:t xml:space="preserve"> di richiedere un preventivo per </w:t>
      </w:r>
      <w:r>
        <w:rPr>
          <w:rFonts w:ascii="Calibri" w:hAnsi="Calibri"/>
          <w:sz w:val="22"/>
          <w:szCs w:val="22"/>
          <w:lang w:val="it-IT"/>
        </w:rPr>
        <w:t>la</w:t>
      </w:r>
      <w:r w:rsidR="00971279" w:rsidRPr="0091302F">
        <w:rPr>
          <w:rFonts w:ascii="Calibri" w:hAnsi="Calibri"/>
          <w:sz w:val="22"/>
          <w:szCs w:val="22"/>
          <w:lang w:val="it-IT"/>
        </w:rPr>
        <w:t xml:space="preserve"> camera scelta, </w:t>
      </w:r>
      <w:r>
        <w:rPr>
          <w:rFonts w:ascii="Calibri" w:hAnsi="Calibri"/>
          <w:sz w:val="22"/>
          <w:szCs w:val="22"/>
          <w:lang w:val="it-IT"/>
        </w:rPr>
        <w:t>specificando il</w:t>
      </w:r>
      <w:r w:rsidR="00971279" w:rsidRPr="0091302F">
        <w:rPr>
          <w:rFonts w:ascii="Calibri" w:hAnsi="Calibri"/>
          <w:sz w:val="22"/>
          <w:szCs w:val="22"/>
          <w:lang w:val="it-IT"/>
        </w:rPr>
        <w:t xml:space="preserve"> numero di adulti </w:t>
      </w:r>
      <w:r w:rsidR="00971279">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Pr>
          <w:rFonts w:ascii="Calibri" w:hAnsi="Calibri"/>
          <w:sz w:val="22"/>
          <w:szCs w:val="22"/>
          <w:lang w:val="it-IT"/>
        </w:rPr>
        <w:t>),</w:t>
      </w:r>
      <w:r w:rsidR="00971279" w:rsidRPr="0091302F">
        <w:rPr>
          <w:rFonts w:ascii="Calibri" w:hAnsi="Calibri"/>
          <w:sz w:val="22"/>
          <w:szCs w:val="22"/>
          <w:lang w:val="it-IT"/>
        </w:rPr>
        <w:t xml:space="preserve"> </w:t>
      </w:r>
      <w:r>
        <w:rPr>
          <w:rFonts w:ascii="Calibri" w:hAnsi="Calibri"/>
          <w:sz w:val="22"/>
          <w:szCs w:val="22"/>
          <w:lang w:val="it-IT"/>
        </w:rPr>
        <w:t>il numero di</w:t>
      </w:r>
      <w:r w:rsidR="00971279" w:rsidRPr="0091302F">
        <w:rPr>
          <w:rFonts w:ascii="Calibri" w:hAnsi="Calibri"/>
          <w:sz w:val="22"/>
          <w:szCs w:val="22"/>
          <w:lang w:val="it-IT"/>
        </w:rPr>
        <w:t xml:space="preserve"> bambini </w:t>
      </w:r>
      <w:r w:rsidR="00971279">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sidR="00971279">
        <w:rPr>
          <w:rFonts w:ascii="Calibri" w:hAnsi="Calibri"/>
          <w:sz w:val="22"/>
          <w:szCs w:val="22"/>
          <w:lang w:val="it-IT"/>
        </w:rPr>
        <w:t>)</w:t>
      </w:r>
      <w:r>
        <w:rPr>
          <w:rFonts w:ascii="Calibri" w:hAnsi="Calibri"/>
          <w:sz w:val="22"/>
          <w:szCs w:val="22"/>
          <w:lang w:val="it-IT"/>
        </w:rPr>
        <w:t xml:space="preserve">, </w:t>
      </w:r>
      <w:r w:rsidR="00971279" w:rsidRPr="0091302F">
        <w:rPr>
          <w:rFonts w:ascii="Calibri" w:hAnsi="Calibri"/>
          <w:sz w:val="22"/>
          <w:szCs w:val="22"/>
          <w:lang w:val="it-IT"/>
        </w:rPr>
        <w:t xml:space="preserve">un messaggio </w:t>
      </w:r>
      <w:r w:rsidR="00971279">
        <w:rPr>
          <w:rFonts w:ascii="Calibri" w:hAnsi="Calibri"/>
          <w:sz w:val="22"/>
          <w:szCs w:val="22"/>
          <w:lang w:val="it-IT"/>
        </w:rPr>
        <w:t>(</w:t>
      </w:r>
      <w:r w:rsidRPr="00063003">
        <w:rPr>
          <w:rFonts w:asciiTheme="minorHAnsi" w:hAnsiTheme="minorHAnsi"/>
          <w:sz w:val="22"/>
          <w:szCs w:val="22"/>
          <w:lang w:val="it-IT"/>
        </w:rPr>
        <w:t xml:space="preserve">una stringa alfanumerica di massimo </w:t>
      </w:r>
      <w:r>
        <w:rPr>
          <w:rFonts w:asciiTheme="minorHAnsi" w:hAnsiTheme="minorHAnsi"/>
          <w:sz w:val="22"/>
          <w:szCs w:val="22"/>
          <w:lang w:val="it-IT"/>
        </w:rPr>
        <w:t>2</w:t>
      </w:r>
      <w:r w:rsidRPr="00063003">
        <w:rPr>
          <w:rFonts w:asciiTheme="minorHAnsi" w:hAnsiTheme="minorHAnsi"/>
          <w:sz w:val="22"/>
          <w:szCs w:val="22"/>
          <w:lang w:val="it-IT"/>
        </w:rPr>
        <w:t>50 caratteri</w:t>
      </w:r>
      <w:r w:rsidR="00971279">
        <w:rPr>
          <w:rFonts w:ascii="Calibri" w:hAnsi="Calibri"/>
          <w:sz w:val="22"/>
          <w:szCs w:val="22"/>
          <w:lang w:val="it-IT"/>
        </w:rPr>
        <w:t>)</w:t>
      </w:r>
      <w:r w:rsidR="00971279" w:rsidRPr="0091302F">
        <w:rPr>
          <w:rFonts w:ascii="Calibri" w:hAnsi="Calibri"/>
          <w:sz w:val="22"/>
          <w:szCs w:val="22"/>
          <w:lang w:val="it-IT"/>
        </w:rPr>
        <w:t>.</w:t>
      </w:r>
    </w:p>
    <w:p w:rsidR="00E53201"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71279" w:rsidRPr="0091302F">
        <w:rPr>
          <w:rFonts w:ascii="Calibri" w:hAnsi="Calibri"/>
          <w:b/>
          <w:sz w:val="22"/>
          <w:szCs w:val="22"/>
          <w:lang w:val="it-IT"/>
        </w:rPr>
        <w:t>.5</w:t>
      </w:r>
      <w:r w:rsidR="0095454E">
        <w:rPr>
          <w:rFonts w:ascii="Calibri" w:hAnsi="Calibri"/>
          <w:b/>
          <w:sz w:val="22"/>
          <w:szCs w:val="22"/>
          <w:lang w:val="it-IT"/>
        </w:rPr>
        <w:t xml:space="preserve"> V</w:t>
      </w:r>
      <w:r w:rsidR="00971279">
        <w:rPr>
          <w:rFonts w:ascii="Calibri" w:hAnsi="Calibri"/>
          <w:b/>
          <w:sz w:val="22"/>
          <w:szCs w:val="22"/>
          <w:lang w:val="it-IT"/>
        </w:rPr>
        <w:t>isualizza foto camera</w:t>
      </w:r>
      <w:r w:rsidR="00971279" w:rsidRPr="0091302F">
        <w:rPr>
          <w:rFonts w:ascii="Calibri" w:hAnsi="Calibri"/>
          <w:sz w:val="22"/>
          <w:szCs w:val="22"/>
          <w:lang w:val="it-IT"/>
        </w:rPr>
        <w:t>: consente di visualizzare</w:t>
      </w:r>
      <w:r>
        <w:rPr>
          <w:rFonts w:ascii="Calibri" w:hAnsi="Calibri"/>
          <w:sz w:val="22"/>
          <w:szCs w:val="22"/>
          <w:lang w:val="it-IT"/>
        </w:rPr>
        <w:t xml:space="preserve"> all’utente privato</w:t>
      </w:r>
      <w:r w:rsidR="00971279" w:rsidRPr="0091302F">
        <w:rPr>
          <w:rFonts w:ascii="Calibri" w:hAnsi="Calibri"/>
          <w:sz w:val="22"/>
          <w:szCs w:val="22"/>
          <w:lang w:val="it-IT"/>
        </w:rPr>
        <w:t xml:space="preserve"> le foto della camera selezionata dalla ricerca offerte. </w:t>
      </w:r>
    </w:p>
    <w:p w:rsidR="00971279" w:rsidRDefault="00E532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23</w:t>
      </w:r>
      <w:r w:rsidR="0095454E">
        <w:rPr>
          <w:rFonts w:ascii="Calibri" w:hAnsi="Calibri"/>
          <w:b/>
          <w:sz w:val="22"/>
          <w:szCs w:val="22"/>
          <w:lang w:val="it-IT"/>
        </w:rPr>
        <w:t>.6 V</w:t>
      </w:r>
      <w:r w:rsidR="00971279" w:rsidRPr="00E53201">
        <w:rPr>
          <w:rFonts w:ascii="Calibri" w:hAnsi="Calibri"/>
          <w:b/>
          <w:sz w:val="22"/>
          <w:szCs w:val="22"/>
          <w:lang w:val="it-IT"/>
        </w:rPr>
        <w:t>isualizza servizi inclusi</w:t>
      </w:r>
      <w:r w:rsidR="00971279" w:rsidRPr="00E53201">
        <w:rPr>
          <w:rFonts w:ascii="Calibri" w:hAnsi="Calibri"/>
          <w:sz w:val="22"/>
          <w:szCs w:val="22"/>
          <w:lang w:val="it-IT"/>
        </w:rPr>
        <w:t xml:space="preserve">: consente di visualizzare </w:t>
      </w:r>
      <w:r w:rsidRPr="00E53201">
        <w:rPr>
          <w:rFonts w:ascii="Calibri" w:hAnsi="Calibri"/>
          <w:sz w:val="22"/>
          <w:szCs w:val="22"/>
          <w:lang w:val="it-IT"/>
        </w:rPr>
        <w:t xml:space="preserve">all’utente privati </w:t>
      </w:r>
      <w:r w:rsidR="00971279" w:rsidRPr="00E53201">
        <w:rPr>
          <w:rFonts w:ascii="Calibri" w:hAnsi="Calibri"/>
          <w:sz w:val="22"/>
          <w:szCs w:val="22"/>
          <w:lang w:val="it-IT"/>
        </w:rPr>
        <w:t xml:space="preserve">tutti i servizi inclusi nell’offerta della camera selezionata dalla ricerca. </w:t>
      </w:r>
    </w:p>
    <w:p w:rsidR="008B2F84" w:rsidRDefault="008B2F84" w:rsidP="00277041">
      <w:pPr>
        <w:pStyle w:val="Paragrafoelenco"/>
        <w:numPr>
          <w:ilvl w:val="0"/>
          <w:numId w:val="3"/>
        </w:numPr>
        <w:rPr>
          <w:rFonts w:ascii="Calibri" w:hAnsi="Calibri"/>
          <w:sz w:val="22"/>
          <w:szCs w:val="22"/>
          <w:lang w:val="it-IT"/>
        </w:rPr>
      </w:pPr>
      <w:r>
        <w:rPr>
          <w:rFonts w:ascii="Calibri" w:hAnsi="Calibri"/>
          <w:b/>
          <w:sz w:val="22"/>
          <w:szCs w:val="22"/>
          <w:lang w:val="it-IT"/>
        </w:rPr>
        <w:t>RF_23.7</w:t>
      </w:r>
      <w:r w:rsidR="0095454E">
        <w:rPr>
          <w:rFonts w:ascii="Calibri" w:hAnsi="Calibri"/>
          <w:b/>
          <w:sz w:val="22"/>
          <w:szCs w:val="22"/>
          <w:lang w:val="it-IT"/>
        </w:rPr>
        <w:t xml:space="preserve"> V</w:t>
      </w:r>
      <w:r w:rsidRPr="00E53201">
        <w:rPr>
          <w:rFonts w:ascii="Calibri" w:hAnsi="Calibri"/>
          <w:b/>
          <w:sz w:val="22"/>
          <w:szCs w:val="22"/>
          <w:lang w:val="it-IT"/>
        </w:rPr>
        <w:t xml:space="preserve">isualizza </w:t>
      </w:r>
      <w:r>
        <w:rPr>
          <w:rFonts w:ascii="Calibri" w:hAnsi="Calibri"/>
          <w:b/>
          <w:sz w:val="22"/>
          <w:szCs w:val="22"/>
          <w:lang w:val="it-IT"/>
        </w:rPr>
        <w:t>foto profilo struttura</w:t>
      </w:r>
      <w:r w:rsidRPr="00E53201">
        <w:rPr>
          <w:rFonts w:ascii="Calibri" w:hAnsi="Calibri"/>
          <w:sz w:val="22"/>
          <w:szCs w:val="22"/>
          <w:lang w:val="it-IT"/>
        </w:rPr>
        <w:t xml:space="preserve">: consente di visualizzare all’utente privati </w:t>
      </w:r>
      <w:r>
        <w:rPr>
          <w:rFonts w:ascii="Calibri" w:hAnsi="Calibri"/>
          <w:sz w:val="22"/>
          <w:szCs w:val="22"/>
          <w:lang w:val="it-IT"/>
        </w:rPr>
        <w:t>la foto del profilo della struttura selezionata dalla ricerca.</w:t>
      </w:r>
    </w:p>
    <w:p w:rsidR="008B2F84" w:rsidRDefault="008B2F84" w:rsidP="00277041">
      <w:pPr>
        <w:pStyle w:val="Paragrafoelenco"/>
        <w:numPr>
          <w:ilvl w:val="0"/>
          <w:numId w:val="3"/>
        </w:numPr>
        <w:rPr>
          <w:rFonts w:ascii="Calibri" w:hAnsi="Calibri"/>
          <w:sz w:val="22"/>
          <w:szCs w:val="22"/>
          <w:lang w:val="it-IT"/>
        </w:rPr>
      </w:pPr>
      <w:r>
        <w:rPr>
          <w:rFonts w:ascii="Calibri" w:hAnsi="Calibri"/>
          <w:b/>
          <w:sz w:val="22"/>
          <w:szCs w:val="22"/>
          <w:lang w:val="it-IT"/>
        </w:rPr>
        <w:t>RF_23.8</w:t>
      </w:r>
      <w:r w:rsidR="0095454E">
        <w:rPr>
          <w:rFonts w:ascii="Calibri" w:hAnsi="Calibri"/>
          <w:b/>
          <w:sz w:val="22"/>
          <w:szCs w:val="22"/>
          <w:lang w:val="it-IT"/>
        </w:rPr>
        <w:t xml:space="preserve"> V</w:t>
      </w:r>
      <w:r w:rsidRPr="00E53201">
        <w:rPr>
          <w:rFonts w:ascii="Calibri" w:hAnsi="Calibri"/>
          <w:b/>
          <w:sz w:val="22"/>
          <w:szCs w:val="22"/>
          <w:lang w:val="it-IT"/>
        </w:rPr>
        <w:t xml:space="preserve">isualizza </w:t>
      </w:r>
      <w:r w:rsidR="00397762">
        <w:rPr>
          <w:rFonts w:ascii="Calibri" w:hAnsi="Calibri"/>
          <w:b/>
          <w:sz w:val="22"/>
          <w:szCs w:val="22"/>
          <w:lang w:val="it-IT"/>
        </w:rPr>
        <w:t>messaggi</w:t>
      </w:r>
      <w:r>
        <w:rPr>
          <w:rFonts w:ascii="Calibri" w:hAnsi="Calibri"/>
          <w:b/>
          <w:sz w:val="22"/>
          <w:szCs w:val="22"/>
          <w:lang w:val="it-IT"/>
        </w:rPr>
        <w:t xml:space="preserve"> struttura</w:t>
      </w:r>
      <w:r w:rsidRPr="00E53201">
        <w:rPr>
          <w:rFonts w:ascii="Calibri" w:hAnsi="Calibri"/>
          <w:sz w:val="22"/>
          <w:szCs w:val="22"/>
          <w:lang w:val="it-IT"/>
        </w:rPr>
        <w:t xml:space="preserve">: consente di visualizzare all’utente privati </w:t>
      </w:r>
      <w:r w:rsidR="00397762">
        <w:rPr>
          <w:rFonts w:ascii="Calibri" w:hAnsi="Calibri"/>
          <w:sz w:val="22"/>
          <w:szCs w:val="22"/>
          <w:lang w:val="it-IT"/>
        </w:rPr>
        <w:t>i messaggi che l’utente business ha configurato per la</w:t>
      </w:r>
      <w:r>
        <w:rPr>
          <w:rFonts w:ascii="Calibri" w:hAnsi="Calibri"/>
          <w:sz w:val="22"/>
          <w:szCs w:val="22"/>
          <w:lang w:val="it-IT"/>
        </w:rPr>
        <w:t xml:space="preserve"> struttura selezionata dalla ricerca.</w:t>
      </w:r>
    </w:p>
    <w:p w:rsidR="008B2F84" w:rsidRPr="008B2F84" w:rsidRDefault="008B2F84" w:rsidP="008B2F84">
      <w:pPr>
        <w:pStyle w:val="Paragrafoelenco"/>
        <w:rPr>
          <w:rFonts w:ascii="Calibri" w:hAnsi="Calibri"/>
          <w:sz w:val="22"/>
          <w:szCs w:val="22"/>
          <w:lang w:val="it-IT"/>
        </w:rPr>
      </w:pPr>
    </w:p>
    <w:p w:rsidR="00D2547D" w:rsidRPr="003A3850" w:rsidRDefault="00E53201" w:rsidP="00D2547D">
      <w:pPr>
        <w:pStyle w:val="Titolo3"/>
        <w:rPr>
          <w:i/>
          <w:lang w:val="it-IT"/>
        </w:rPr>
      </w:pPr>
      <w:bookmarkStart w:id="50" w:name="_Toc507840421"/>
      <w:r>
        <w:rPr>
          <w:i/>
          <w:lang w:val="it-IT"/>
        </w:rPr>
        <w:t>RF_2</w:t>
      </w:r>
      <w:r w:rsidR="00352B23">
        <w:rPr>
          <w:i/>
          <w:lang w:val="it-IT"/>
        </w:rPr>
        <w:t>4</w:t>
      </w:r>
      <w:r w:rsidR="00D2547D" w:rsidRPr="00A73EEA">
        <w:rPr>
          <w:i/>
          <w:lang w:val="it-IT"/>
        </w:rPr>
        <w:t xml:space="preserve"> </w:t>
      </w:r>
      <w:r w:rsidR="00D2547D">
        <w:rPr>
          <w:i/>
          <w:lang w:val="it-IT"/>
        </w:rPr>
        <w:t>Gestione richieste di preventivo</w:t>
      </w:r>
      <w:r w:rsidR="00994E18">
        <w:rPr>
          <w:i/>
          <w:lang w:val="it-IT"/>
        </w:rPr>
        <w:t xml:space="preserve"> per l’utente business</w:t>
      </w:r>
      <w:bookmarkEnd w:id="50"/>
    </w:p>
    <w:p w:rsidR="00D2547D" w:rsidRPr="0091302F" w:rsidRDefault="00D2547D" w:rsidP="00D2547D">
      <w:r w:rsidRPr="0091302F">
        <w:rPr>
          <w:b/>
        </w:rPr>
        <w:t>Attori coinvolti:</w:t>
      </w:r>
      <w:r w:rsidRPr="0091302F">
        <w:t xml:space="preserve"> utente business</w:t>
      </w:r>
    </w:p>
    <w:p w:rsidR="00D2547D" w:rsidRDefault="00D2547D" w:rsidP="00D2547D">
      <w:r w:rsidRPr="0091302F">
        <w:t xml:space="preserve">Questa funzionalità permette agli utenti business </w:t>
      </w:r>
      <w:r w:rsidR="00994E18">
        <w:t xml:space="preserve">di </w:t>
      </w:r>
      <w:r>
        <w:t>gestire le richieste di preventivo</w:t>
      </w:r>
      <w:r w:rsidR="00994E18">
        <w:t>.</w:t>
      </w:r>
    </w:p>
    <w:p w:rsidR="00D2547D" w:rsidRPr="005B60A2" w:rsidRDefault="00E53201"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4</w:t>
      </w:r>
      <w:r w:rsidR="00C94175">
        <w:rPr>
          <w:rFonts w:asciiTheme="minorHAnsi" w:hAnsiTheme="minorHAnsi"/>
          <w:b/>
          <w:sz w:val="22"/>
          <w:szCs w:val="22"/>
          <w:lang w:val="it-IT"/>
        </w:rPr>
        <w:t>.1 R</w:t>
      </w:r>
      <w:r w:rsidR="00D2547D" w:rsidRPr="00114FED">
        <w:rPr>
          <w:rFonts w:asciiTheme="minorHAnsi" w:hAnsiTheme="minorHAnsi"/>
          <w:b/>
          <w:sz w:val="22"/>
          <w:szCs w:val="22"/>
          <w:lang w:val="it-IT"/>
        </w:rPr>
        <w:t xml:space="preserve">icerca </w:t>
      </w:r>
      <w:r w:rsidR="00D5161B">
        <w:rPr>
          <w:rFonts w:asciiTheme="minorHAnsi" w:hAnsiTheme="minorHAnsi"/>
          <w:b/>
          <w:sz w:val="22"/>
          <w:szCs w:val="22"/>
          <w:lang w:val="it-IT"/>
        </w:rPr>
        <w:t>preventivi per utente business</w:t>
      </w:r>
      <w:r w:rsidR="00D2547D" w:rsidRPr="00114FED">
        <w:rPr>
          <w:rFonts w:asciiTheme="minorHAnsi" w:hAnsiTheme="minorHAnsi"/>
          <w:b/>
          <w:sz w:val="22"/>
          <w:szCs w:val="22"/>
          <w:lang w:val="it-IT"/>
        </w:rPr>
        <w:t>:</w:t>
      </w:r>
      <w:r w:rsidR="00D2547D" w:rsidRPr="005042F5">
        <w:rPr>
          <w:rFonts w:asciiTheme="minorHAnsi" w:hAnsiTheme="minorHAnsi"/>
          <w:sz w:val="22"/>
          <w:szCs w:val="22"/>
          <w:lang w:val="it-IT"/>
        </w:rPr>
        <w:t xml:space="preserve"> </w:t>
      </w:r>
      <w:r w:rsidR="00D2547D" w:rsidRPr="003C0A88">
        <w:rPr>
          <w:rFonts w:asciiTheme="minorHAnsi" w:hAnsiTheme="minorHAnsi"/>
          <w:sz w:val="22"/>
          <w:szCs w:val="22"/>
          <w:lang w:val="it-IT"/>
        </w:rPr>
        <w:t>consente</w:t>
      </w:r>
      <w:r w:rsidR="00D2547D" w:rsidRPr="005042F5">
        <w:rPr>
          <w:rFonts w:asciiTheme="minorHAnsi" w:hAnsiTheme="minorHAnsi"/>
          <w:sz w:val="22"/>
          <w:szCs w:val="22"/>
          <w:lang w:val="it-IT"/>
        </w:rPr>
        <w:t xml:space="preserve"> ad un utente </w:t>
      </w:r>
      <w:r w:rsidR="00D5161B">
        <w:rPr>
          <w:rFonts w:asciiTheme="minorHAnsi" w:hAnsiTheme="minorHAnsi"/>
          <w:sz w:val="22"/>
          <w:szCs w:val="22"/>
          <w:lang w:val="it-IT"/>
        </w:rPr>
        <w:t xml:space="preserve">business </w:t>
      </w:r>
      <w:r w:rsidR="00D2547D" w:rsidRPr="005042F5">
        <w:rPr>
          <w:rFonts w:asciiTheme="minorHAnsi" w:hAnsiTheme="minorHAnsi"/>
          <w:sz w:val="22"/>
          <w:szCs w:val="22"/>
          <w:lang w:val="it-IT"/>
        </w:rPr>
        <w:t>di ricerca</w:t>
      </w:r>
      <w:r w:rsidR="00D2547D">
        <w:rPr>
          <w:rFonts w:asciiTheme="minorHAnsi" w:hAnsiTheme="minorHAnsi"/>
          <w:sz w:val="22"/>
          <w:szCs w:val="22"/>
          <w:lang w:val="it-IT"/>
        </w:rPr>
        <w:t>re</w:t>
      </w:r>
      <w:r w:rsidR="00D2547D" w:rsidRPr="005042F5">
        <w:rPr>
          <w:rFonts w:asciiTheme="minorHAnsi" w:hAnsiTheme="minorHAnsi"/>
          <w:sz w:val="22"/>
          <w:szCs w:val="22"/>
          <w:lang w:val="it-IT"/>
        </w:rPr>
        <w:t xml:space="preserve"> </w:t>
      </w:r>
      <w:r w:rsidR="00D2547D">
        <w:rPr>
          <w:rFonts w:asciiTheme="minorHAnsi" w:hAnsiTheme="minorHAnsi"/>
          <w:sz w:val="22"/>
          <w:szCs w:val="22"/>
          <w:lang w:val="it-IT"/>
        </w:rPr>
        <w:t>le richieste di preventivi ricevute</w:t>
      </w:r>
      <w:r w:rsidR="00E2506C">
        <w:rPr>
          <w:rFonts w:asciiTheme="minorHAnsi" w:hAnsiTheme="minorHAnsi"/>
          <w:sz w:val="22"/>
          <w:szCs w:val="22"/>
          <w:lang w:val="it-IT"/>
        </w:rPr>
        <w:t xml:space="preserve"> per la struttura </w:t>
      </w:r>
      <w:r w:rsidR="00EA5D46" w:rsidRPr="00B34991">
        <w:rPr>
          <w:rFonts w:asciiTheme="minorHAnsi" w:hAnsiTheme="minorHAnsi"/>
          <w:sz w:val="22"/>
          <w:szCs w:val="22"/>
          <w:lang w:val="it-IT"/>
        </w:rPr>
        <w:t>che si sta gestendo</w:t>
      </w:r>
      <w:r w:rsidR="00D2547D" w:rsidRPr="005042F5">
        <w:rPr>
          <w:rFonts w:asciiTheme="minorHAnsi" w:hAnsiTheme="minorHAnsi"/>
          <w:sz w:val="22"/>
          <w:szCs w:val="22"/>
          <w:lang w:val="it-IT"/>
        </w:rPr>
        <w:t xml:space="preserve">, </w:t>
      </w:r>
      <w:r w:rsidR="00EA5D46" w:rsidRPr="00646769">
        <w:rPr>
          <w:rFonts w:asciiTheme="minorHAnsi" w:eastAsia="Calibri" w:hAnsiTheme="minorHAnsi" w:cs="Calibri"/>
          <w:sz w:val="22"/>
          <w:szCs w:val="22"/>
          <w:lang w:val="it-IT"/>
        </w:rPr>
        <w:t xml:space="preserve">specificando </w:t>
      </w:r>
      <w:r w:rsidR="00D2547D">
        <w:rPr>
          <w:rFonts w:asciiTheme="minorHAnsi" w:hAnsiTheme="minorHAnsi"/>
          <w:sz w:val="22"/>
          <w:szCs w:val="22"/>
          <w:lang w:val="it-IT"/>
        </w:rPr>
        <w:t xml:space="preserve">camera (lista valori), </w:t>
      </w:r>
      <w:r w:rsidR="00D2547D" w:rsidRPr="005042F5">
        <w:rPr>
          <w:rFonts w:asciiTheme="minorHAnsi" w:hAnsiTheme="minorHAnsi"/>
          <w:sz w:val="22"/>
          <w:szCs w:val="22"/>
          <w:lang w:val="it-IT"/>
        </w:rPr>
        <w:t>data (campo data)</w:t>
      </w:r>
      <w:r w:rsidR="00D2547D">
        <w:rPr>
          <w:rFonts w:asciiTheme="minorHAnsi" w:hAnsiTheme="minorHAnsi"/>
          <w:sz w:val="22"/>
          <w:szCs w:val="22"/>
          <w:lang w:val="it-IT"/>
        </w:rPr>
        <w:t>, stato (lista valori)</w:t>
      </w:r>
      <w:r w:rsidR="00D2547D" w:rsidRPr="005042F5">
        <w:rPr>
          <w:rFonts w:asciiTheme="minorHAnsi" w:hAnsiTheme="minorHAnsi"/>
          <w:sz w:val="22"/>
          <w:szCs w:val="22"/>
          <w:lang w:val="it-IT"/>
        </w:rPr>
        <w:t xml:space="preserve">. </w:t>
      </w:r>
    </w:p>
    <w:p w:rsidR="00E2506C" w:rsidRPr="00AD0D31" w:rsidRDefault="00E53201"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4</w:t>
      </w:r>
      <w:r w:rsidR="00994E18">
        <w:rPr>
          <w:rFonts w:asciiTheme="minorHAnsi" w:hAnsiTheme="minorHAnsi"/>
          <w:b/>
          <w:sz w:val="22"/>
          <w:szCs w:val="22"/>
          <w:lang w:val="it-IT"/>
        </w:rPr>
        <w:t>.2</w:t>
      </w:r>
      <w:r w:rsidR="00C94175">
        <w:rPr>
          <w:rFonts w:asciiTheme="minorHAnsi" w:hAnsiTheme="minorHAnsi"/>
          <w:b/>
          <w:sz w:val="22"/>
          <w:szCs w:val="22"/>
          <w:lang w:val="it-IT"/>
        </w:rPr>
        <w:t xml:space="preserve"> Accetta/R</w:t>
      </w:r>
      <w:r w:rsidR="00E2506C" w:rsidRPr="00AD0D31">
        <w:rPr>
          <w:rFonts w:asciiTheme="minorHAnsi" w:hAnsiTheme="minorHAnsi"/>
          <w:b/>
          <w:sz w:val="22"/>
          <w:szCs w:val="22"/>
          <w:lang w:val="it-IT"/>
        </w:rPr>
        <w:t>ifiuta preventivo</w:t>
      </w:r>
      <w:r w:rsidR="00E2506C" w:rsidRPr="00AD0D31">
        <w:rPr>
          <w:rFonts w:asciiTheme="minorHAnsi" w:hAnsiTheme="minorHAnsi"/>
          <w:sz w:val="22"/>
          <w:szCs w:val="22"/>
          <w:lang w:val="it-IT"/>
        </w:rPr>
        <w:t>: consente ad un utente</w:t>
      </w:r>
      <w:r w:rsidR="00AD0D31" w:rsidRPr="00AD0D31">
        <w:rPr>
          <w:rFonts w:asciiTheme="minorHAnsi" w:hAnsiTheme="minorHAnsi"/>
          <w:sz w:val="22"/>
          <w:szCs w:val="22"/>
          <w:lang w:val="it-IT"/>
        </w:rPr>
        <w:t xml:space="preserve"> business di </w:t>
      </w:r>
      <w:r w:rsidR="00E2506C" w:rsidRPr="00AD0D31">
        <w:rPr>
          <w:rFonts w:asciiTheme="minorHAnsi" w:hAnsiTheme="minorHAnsi"/>
          <w:sz w:val="22"/>
          <w:szCs w:val="22"/>
          <w:lang w:val="it-IT"/>
        </w:rPr>
        <w:t xml:space="preserve">accettare o rifiutare un preventivo attraverso le opzioni presenti nella </w:t>
      </w:r>
      <w:r w:rsidR="00D5161B" w:rsidRPr="00AD0D31">
        <w:rPr>
          <w:rFonts w:asciiTheme="minorHAnsi" w:hAnsiTheme="minorHAnsi"/>
          <w:sz w:val="22"/>
          <w:szCs w:val="22"/>
          <w:lang w:val="it-IT"/>
        </w:rPr>
        <w:t>“visualizzazione dei preventivi”</w:t>
      </w:r>
      <w:r w:rsidR="00E2506C" w:rsidRPr="00AD0D31">
        <w:rPr>
          <w:rFonts w:asciiTheme="minorHAnsi" w:hAnsiTheme="minorHAnsi"/>
          <w:sz w:val="22"/>
          <w:szCs w:val="22"/>
          <w:lang w:val="it-IT"/>
        </w:rPr>
        <w:t>.</w:t>
      </w:r>
      <w:r w:rsidR="00AD0D31" w:rsidRPr="00AD0D31">
        <w:rPr>
          <w:rFonts w:asciiTheme="minorHAnsi" w:hAnsiTheme="minorHAnsi"/>
          <w:sz w:val="22"/>
          <w:szCs w:val="22"/>
          <w:lang w:val="it-IT"/>
        </w:rPr>
        <w:t xml:space="preserve"> Se l’utente desidera accettare il pr</w:t>
      </w:r>
      <w:r w:rsidR="00AD0D31">
        <w:rPr>
          <w:rFonts w:asciiTheme="minorHAnsi" w:hAnsiTheme="minorHAnsi"/>
          <w:sz w:val="22"/>
          <w:szCs w:val="22"/>
          <w:lang w:val="it-IT"/>
        </w:rPr>
        <w:t>e</w:t>
      </w:r>
      <w:r w:rsidR="00AD0D31" w:rsidRPr="00AD0D31">
        <w:rPr>
          <w:rFonts w:asciiTheme="minorHAnsi" w:hAnsiTheme="minorHAnsi"/>
          <w:sz w:val="22"/>
          <w:szCs w:val="22"/>
          <w:lang w:val="it-IT"/>
        </w:rPr>
        <w:t xml:space="preserve">ventivo </w:t>
      </w:r>
      <w:r w:rsidR="00AD0D31">
        <w:rPr>
          <w:rFonts w:asciiTheme="minorHAnsi" w:hAnsiTheme="minorHAnsi"/>
          <w:sz w:val="22"/>
          <w:szCs w:val="22"/>
          <w:lang w:val="it-IT"/>
        </w:rPr>
        <w:t>deve inserire il prezzo defi</w:t>
      </w:r>
      <w:r w:rsidR="000C6E75">
        <w:rPr>
          <w:rFonts w:asciiTheme="minorHAnsi" w:hAnsiTheme="minorHAnsi"/>
          <w:sz w:val="22"/>
          <w:szCs w:val="22"/>
          <w:lang w:val="it-IT"/>
        </w:rPr>
        <w:t xml:space="preserve">nitivo (una stringa numerica di massimo 5 </w:t>
      </w:r>
      <w:r w:rsidR="000C6E75" w:rsidRPr="00B34991">
        <w:rPr>
          <w:rFonts w:asciiTheme="minorHAnsi" w:hAnsiTheme="minorHAnsi"/>
          <w:sz w:val="22"/>
          <w:szCs w:val="22"/>
          <w:lang w:val="it-IT"/>
        </w:rPr>
        <w:t>caratteri</w:t>
      </w:r>
      <w:r w:rsidR="00AD0D31">
        <w:rPr>
          <w:rFonts w:asciiTheme="minorHAnsi" w:hAnsiTheme="minorHAnsi"/>
          <w:sz w:val="22"/>
          <w:szCs w:val="22"/>
          <w:lang w:val="it-IT"/>
        </w:rPr>
        <w:t>), le commi</w:t>
      </w:r>
      <w:r w:rsidR="000C6E75">
        <w:rPr>
          <w:rFonts w:asciiTheme="minorHAnsi" w:hAnsiTheme="minorHAnsi"/>
          <w:sz w:val="22"/>
          <w:szCs w:val="22"/>
          <w:lang w:val="it-IT"/>
        </w:rPr>
        <w:t>ssioni (una stringa numerica di massimo 5</w:t>
      </w:r>
      <w:r w:rsidR="000C6E75" w:rsidRPr="00B34991">
        <w:rPr>
          <w:rFonts w:asciiTheme="minorHAnsi" w:hAnsiTheme="minorHAnsi"/>
          <w:sz w:val="22"/>
          <w:szCs w:val="22"/>
          <w:lang w:val="it-IT"/>
        </w:rPr>
        <w:t xml:space="preserve"> caratteri</w:t>
      </w:r>
      <w:r w:rsidR="00AD0D31">
        <w:rPr>
          <w:rFonts w:asciiTheme="minorHAnsi" w:hAnsiTheme="minorHAnsi"/>
          <w:sz w:val="22"/>
          <w:szCs w:val="22"/>
          <w:lang w:val="it-IT"/>
        </w:rPr>
        <w:t>) e il messaggio all’ospite (</w:t>
      </w:r>
      <w:r w:rsidR="000C6E75" w:rsidRPr="00B34991">
        <w:rPr>
          <w:rFonts w:asciiTheme="minorHAnsi" w:hAnsiTheme="minorHAnsi"/>
          <w:sz w:val="22"/>
          <w:szCs w:val="22"/>
          <w:lang w:val="it-IT"/>
        </w:rPr>
        <w:t xml:space="preserve">una stringa alfanumerica di massimo </w:t>
      </w:r>
      <w:r w:rsidR="000C6E75">
        <w:rPr>
          <w:rFonts w:asciiTheme="minorHAnsi" w:hAnsiTheme="minorHAnsi"/>
          <w:sz w:val="22"/>
          <w:szCs w:val="22"/>
          <w:lang w:val="it-IT"/>
        </w:rPr>
        <w:t>250</w:t>
      </w:r>
      <w:r w:rsidR="000C6E75" w:rsidRPr="00B34991">
        <w:rPr>
          <w:rFonts w:asciiTheme="minorHAnsi" w:hAnsiTheme="minorHAnsi"/>
          <w:sz w:val="22"/>
          <w:szCs w:val="22"/>
          <w:lang w:val="it-IT"/>
        </w:rPr>
        <w:t xml:space="preserve"> caratteri</w:t>
      </w:r>
      <w:r w:rsidR="00AD0D31">
        <w:rPr>
          <w:rFonts w:asciiTheme="minorHAnsi" w:hAnsiTheme="minorHAnsi"/>
          <w:sz w:val="22"/>
          <w:szCs w:val="22"/>
          <w:lang w:val="it-IT"/>
        </w:rPr>
        <w:t>).</w:t>
      </w:r>
    </w:p>
    <w:p w:rsidR="00AD0D31" w:rsidRDefault="00AD0D31" w:rsidP="00AD0D31">
      <w:pPr>
        <w:pStyle w:val="Paragrafoelenco"/>
        <w:rPr>
          <w:rFonts w:asciiTheme="minorHAnsi" w:hAnsiTheme="minorHAnsi"/>
          <w:sz w:val="22"/>
          <w:szCs w:val="22"/>
          <w:lang w:val="it-IT"/>
        </w:rPr>
      </w:pPr>
      <w:r w:rsidRPr="00AD0D31">
        <w:rPr>
          <w:rFonts w:asciiTheme="minorHAnsi" w:hAnsiTheme="minorHAnsi"/>
          <w:sz w:val="22"/>
          <w:szCs w:val="22"/>
          <w:lang w:val="it-IT"/>
        </w:rPr>
        <w:t>Viceversa se l’utente vuole rifiutare la richiesta di preventivo deve inserire esclusivamente il mes</w:t>
      </w:r>
      <w:r>
        <w:rPr>
          <w:rFonts w:asciiTheme="minorHAnsi" w:hAnsiTheme="minorHAnsi"/>
          <w:sz w:val="22"/>
          <w:szCs w:val="22"/>
          <w:lang w:val="it-IT"/>
        </w:rPr>
        <w:t>s</w:t>
      </w:r>
      <w:r w:rsidRPr="00AD0D31">
        <w:rPr>
          <w:rFonts w:asciiTheme="minorHAnsi" w:hAnsiTheme="minorHAnsi"/>
          <w:sz w:val="22"/>
          <w:szCs w:val="22"/>
          <w:lang w:val="it-IT"/>
        </w:rPr>
        <w:t>aggio all’ospite (</w:t>
      </w:r>
      <w:r w:rsidR="000C6E75" w:rsidRPr="00B34991">
        <w:rPr>
          <w:rFonts w:asciiTheme="minorHAnsi" w:hAnsiTheme="minorHAnsi"/>
          <w:sz w:val="22"/>
          <w:szCs w:val="22"/>
          <w:lang w:val="it-IT"/>
        </w:rPr>
        <w:t xml:space="preserve">una stringa alfanumerica di massimo </w:t>
      </w:r>
      <w:r w:rsidR="000C6E75">
        <w:rPr>
          <w:rFonts w:asciiTheme="minorHAnsi" w:hAnsiTheme="minorHAnsi"/>
          <w:sz w:val="22"/>
          <w:szCs w:val="22"/>
          <w:lang w:val="it-IT"/>
        </w:rPr>
        <w:t>2</w:t>
      </w:r>
      <w:r w:rsidR="000C6E75" w:rsidRPr="00B34991">
        <w:rPr>
          <w:rFonts w:asciiTheme="minorHAnsi" w:hAnsiTheme="minorHAnsi"/>
          <w:sz w:val="22"/>
          <w:szCs w:val="22"/>
          <w:lang w:val="it-IT"/>
        </w:rPr>
        <w:t>50 caratteri</w:t>
      </w:r>
      <w:r w:rsidRPr="00AD0D31">
        <w:rPr>
          <w:rFonts w:asciiTheme="minorHAnsi" w:hAnsiTheme="minorHAnsi"/>
          <w:sz w:val="22"/>
          <w:szCs w:val="22"/>
          <w:lang w:val="it-IT"/>
        </w:rPr>
        <w:t>)</w:t>
      </w:r>
      <w:r>
        <w:rPr>
          <w:rFonts w:asciiTheme="minorHAnsi" w:hAnsiTheme="minorHAnsi"/>
          <w:sz w:val="22"/>
          <w:szCs w:val="22"/>
          <w:lang w:val="it-IT"/>
        </w:rPr>
        <w:t>.</w:t>
      </w:r>
    </w:p>
    <w:p w:rsidR="00994E18" w:rsidRDefault="00E53201"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4</w:t>
      </w:r>
      <w:r w:rsidR="00994E18">
        <w:rPr>
          <w:rFonts w:ascii="Calibri" w:hAnsi="Calibri"/>
          <w:b/>
          <w:sz w:val="22"/>
          <w:szCs w:val="22"/>
          <w:lang w:val="it-IT"/>
        </w:rPr>
        <w:t xml:space="preserve">.3 </w:t>
      </w:r>
      <w:r w:rsidR="00C94175">
        <w:rPr>
          <w:rFonts w:ascii="Calibri" w:hAnsi="Calibri"/>
          <w:b/>
          <w:sz w:val="22"/>
          <w:szCs w:val="22"/>
          <w:lang w:val="it-IT"/>
        </w:rPr>
        <w:t>V</w:t>
      </w:r>
      <w:r w:rsidR="00994E18">
        <w:rPr>
          <w:rFonts w:ascii="Calibri" w:hAnsi="Calibri"/>
          <w:b/>
          <w:sz w:val="22"/>
          <w:szCs w:val="22"/>
          <w:lang w:val="it-IT"/>
        </w:rPr>
        <w:t>isualizza servizi inclusi</w:t>
      </w:r>
      <w:r w:rsidR="00994E18" w:rsidRPr="0091302F">
        <w:rPr>
          <w:rFonts w:ascii="Calibri" w:hAnsi="Calibri"/>
          <w:sz w:val="22"/>
          <w:szCs w:val="22"/>
          <w:lang w:val="it-IT"/>
        </w:rPr>
        <w:t xml:space="preserve">: consente </w:t>
      </w:r>
      <w:r w:rsidR="00994E18" w:rsidRPr="00AD0D31">
        <w:rPr>
          <w:rFonts w:asciiTheme="minorHAnsi" w:hAnsiTheme="minorHAnsi"/>
          <w:sz w:val="22"/>
          <w:szCs w:val="22"/>
          <w:lang w:val="it-IT"/>
        </w:rPr>
        <w:t xml:space="preserve">ad un utente business </w:t>
      </w:r>
      <w:r w:rsidR="00994E18" w:rsidRPr="0091302F">
        <w:rPr>
          <w:rFonts w:ascii="Calibri" w:hAnsi="Calibri"/>
          <w:sz w:val="22"/>
          <w:szCs w:val="22"/>
          <w:lang w:val="it-IT"/>
        </w:rPr>
        <w:t xml:space="preserve">di visualizzare tutti i servizi inclusi </w:t>
      </w:r>
      <w:r w:rsidR="00994E18">
        <w:rPr>
          <w:rFonts w:ascii="Calibri" w:hAnsi="Calibri"/>
          <w:sz w:val="22"/>
          <w:szCs w:val="22"/>
          <w:lang w:val="it-IT"/>
        </w:rPr>
        <w:t xml:space="preserve">nella camera oggetto del preventivo. </w:t>
      </w:r>
    </w:p>
    <w:p w:rsidR="00994E18" w:rsidRPr="009C659E" w:rsidRDefault="00E53201"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4</w:t>
      </w:r>
      <w:r w:rsidR="00994E18" w:rsidRPr="00114FED">
        <w:rPr>
          <w:rFonts w:asciiTheme="minorHAnsi" w:hAnsiTheme="minorHAnsi"/>
          <w:b/>
          <w:sz w:val="22"/>
          <w:szCs w:val="22"/>
          <w:lang w:val="it-IT"/>
        </w:rPr>
        <w:t>.</w:t>
      </w:r>
      <w:r w:rsidR="00994E18">
        <w:rPr>
          <w:rFonts w:asciiTheme="minorHAnsi" w:hAnsiTheme="minorHAnsi"/>
          <w:b/>
          <w:sz w:val="22"/>
          <w:szCs w:val="22"/>
          <w:lang w:val="it-IT"/>
        </w:rPr>
        <w:t>4</w:t>
      </w:r>
      <w:r w:rsidR="00994E18" w:rsidRPr="00114FED">
        <w:rPr>
          <w:rFonts w:asciiTheme="minorHAnsi" w:hAnsiTheme="minorHAnsi"/>
          <w:b/>
          <w:sz w:val="22"/>
          <w:szCs w:val="22"/>
          <w:lang w:val="it-IT"/>
        </w:rPr>
        <w:t xml:space="preserve"> </w:t>
      </w:r>
      <w:r w:rsidR="00C94175">
        <w:rPr>
          <w:rFonts w:asciiTheme="minorHAnsi" w:hAnsiTheme="minorHAnsi"/>
          <w:b/>
          <w:sz w:val="22"/>
          <w:szCs w:val="22"/>
          <w:lang w:val="it-IT"/>
        </w:rPr>
        <w:t>V</w:t>
      </w:r>
      <w:r w:rsidR="00994E18">
        <w:rPr>
          <w:rFonts w:asciiTheme="minorHAnsi" w:hAnsiTheme="minorHAnsi"/>
          <w:b/>
          <w:sz w:val="22"/>
          <w:szCs w:val="22"/>
          <w:lang w:val="it-IT"/>
        </w:rPr>
        <w:t xml:space="preserve">isualizza promozioni attive: </w:t>
      </w:r>
      <w:r w:rsidR="00994E18" w:rsidRPr="003C0A88">
        <w:rPr>
          <w:rFonts w:asciiTheme="minorHAnsi" w:hAnsiTheme="minorHAnsi"/>
          <w:sz w:val="22"/>
          <w:szCs w:val="22"/>
          <w:lang w:val="it-IT"/>
        </w:rPr>
        <w:t>consente</w:t>
      </w:r>
      <w:r w:rsidR="00994E18" w:rsidRPr="005042F5">
        <w:rPr>
          <w:rFonts w:asciiTheme="minorHAnsi" w:hAnsiTheme="minorHAnsi"/>
          <w:sz w:val="22"/>
          <w:szCs w:val="22"/>
          <w:lang w:val="it-IT"/>
        </w:rPr>
        <w:t xml:space="preserve"> ad un utente </w:t>
      </w:r>
      <w:r w:rsidR="00994E18">
        <w:rPr>
          <w:rFonts w:asciiTheme="minorHAnsi" w:hAnsiTheme="minorHAnsi"/>
          <w:sz w:val="22"/>
          <w:szCs w:val="22"/>
          <w:lang w:val="it-IT"/>
        </w:rPr>
        <w:t xml:space="preserve">business </w:t>
      </w:r>
      <w:r w:rsidR="00994E18" w:rsidRPr="005042F5">
        <w:rPr>
          <w:rFonts w:asciiTheme="minorHAnsi" w:hAnsiTheme="minorHAnsi"/>
          <w:sz w:val="22"/>
          <w:szCs w:val="22"/>
          <w:lang w:val="it-IT"/>
        </w:rPr>
        <w:t xml:space="preserve">di </w:t>
      </w:r>
      <w:r w:rsidR="00994E18">
        <w:rPr>
          <w:rFonts w:asciiTheme="minorHAnsi" w:hAnsiTheme="minorHAnsi"/>
          <w:sz w:val="22"/>
          <w:szCs w:val="22"/>
          <w:lang w:val="it-IT"/>
        </w:rPr>
        <w:t>visualizzare le eventuali promozioni attive per la richiesta di preventivo ricevuta.</w:t>
      </w:r>
    </w:p>
    <w:p w:rsidR="009C659E" w:rsidRPr="00994E18" w:rsidRDefault="009C659E" w:rsidP="009C659E"/>
    <w:p w:rsidR="00994E18" w:rsidRPr="003A3850" w:rsidRDefault="00E53201" w:rsidP="00994E18">
      <w:pPr>
        <w:pStyle w:val="Titolo3"/>
        <w:rPr>
          <w:i/>
          <w:lang w:val="it-IT"/>
        </w:rPr>
      </w:pPr>
      <w:bookmarkStart w:id="51" w:name="_Toc507840422"/>
      <w:r>
        <w:rPr>
          <w:i/>
          <w:lang w:val="it-IT"/>
        </w:rPr>
        <w:t>RF_2</w:t>
      </w:r>
      <w:r w:rsidR="00352B23">
        <w:rPr>
          <w:i/>
          <w:lang w:val="it-IT"/>
        </w:rPr>
        <w:t>5</w:t>
      </w:r>
      <w:r w:rsidR="00994E18" w:rsidRPr="00A73EEA">
        <w:rPr>
          <w:i/>
          <w:lang w:val="it-IT"/>
        </w:rPr>
        <w:t xml:space="preserve"> </w:t>
      </w:r>
      <w:r w:rsidR="00994E18">
        <w:rPr>
          <w:i/>
          <w:lang w:val="it-IT"/>
        </w:rPr>
        <w:t>Gestione richieste di preventivo per l’utente privato</w:t>
      </w:r>
      <w:bookmarkEnd w:id="51"/>
    </w:p>
    <w:p w:rsidR="00994E18" w:rsidRPr="0091302F" w:rsidRDefault="00994E18" w:rsidP="00994E18">
      <w:r w:rsidRPr="0091302F">
        <w:rPr>
          <w:b/>
        </w:rPr>
        <w:t>Attori coinvolti:</w:t>
      </w:r>
      <w:r w:rsidRPr="0091302F">
        <w:t xml:space="preserve"> utente </w:t>
      </w:r>
      <w:r>
        <w:t>privato</w:t>
      </w:r>
    </w:p>
    <w:p w:rsidR="00994E18" w:rsidRDefault="00994E18" w:rsidP="00994E18">
      <w:r w:rsidRPr="0091302F">
        <w:t xml:space="preserve">Questa funzionalità permette agli utenti </w:t>
      </w:r>
      <w:r>
        <w:t>privati</w:t>
      </w:r>
      <w:r w:rsidRPr="0091302F">
        <w:t xml:space="preserve"> </w:t>
      </w:r>
      <w:r>
        <w:t>di gestire le richieste di preventivo.</w:t>
      </w:r>
    </w:p>
    <w:p w:rsidR="00994E18" w:rsidRPr="005B60A2" w:rsidRDefault="00CA03A2"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5</w:t>
      </w:r>
      <w:r w:rsidR="00994E18" w:rsidRPr="00114FED">
        <w:rPr>
          <w:rFonts w:asciiTheme="minorHAnsi" w:hAnsiTheme="minorHAnsi"/>
          <w:b/>
          <w:sz w:val="22"/>
          <w:szCs w:val="22"/>
          <w:lang w:val="it-IT"/>
        </w:rPr>
        <w:t xml:space="preserve">.1 </w:t>
      </w:r>
      <w:r w:rsidR="006B448C">
        <w:rPr>
          <w:rFonts w:asciiTheme="minorHAnsi" w:hAnsiTheme="minorHAnsi"/>
          <w:b/>
          <w:sz w:val="22"/>
          <w:szCs w:val="22"/>
          <w:lang w:val="it-IT"/>
        </w:rPr>
        <w:t>R</w:t>
      </w:r>
      <w:r w:rsidR="00994E18" w:rsidRPr="00114FED">
        <w:rPr>
          <w:rFonts w:asciiTheme="minorHAnsi" w:hAnsiTheme="minorHAnsi"/>
          <w:b/>
          <w:sz w:val="22"/>
          <w:szCs w:val="22"/>
          <w:lang w:val="it-IT"/>
        </w:rPr>
        <w:t xml:space="preserve">icerca </w:t>
      </w:r>
      <w:r w:rsidR="00994E18">
        <w:rPr>
          <w:rFonts w:asciiTheme="minorHAnsi" w:hAnsiTheme="minorHAnsi"/>
          <w:b/>
          <w:sz w:val="22"/>
          <w:szCs w:val="22"/>
          <w:lang w:val="it-IT"/>
        </w:rPr>
        <w:t xml:space="preserve">preventivi per utente </w:t>
      </w:r>
      <w:r>
        <w:rPr>
          <w:rFonts w:asciiTheme="minorHAnsi" w:hAnsiTheme="minorHAnsi"/>
          <w:b/>
          <w:sz w:val="22"/>
          <w:szCs w:val="22"/>
          <w:lang w:val="it-IT"/>
        </w:rPr>
        <w:t>privato</w:t>
      </w:r>
      <w:r w:rsidR="00994E18" w:rsidRPr="00114FED">
        <w:rPr>
          <w:rFonts w:asciiTheme="minorHAnsi" w:hAnsiTheme="minorHAnsi"/>
          <w:b/>
          <w:sz w:val="22"/>
          <w:szCs w:val="22"/>
          <w:lang w:val="it-IT"/>
        </w:rPr>
        <w:t>:</w:t>
      </w:r>
      <w:r w:rsidR="00994E18" w:rsidRPr="005042F5">
        <w:rPr>
          <w:rFonts w:asciiTheme="minorHAnsi" w:hAnsiTheme="minorHAnsi"/>
          <w:sz w:val="22"/>
          <w:szCs w:val="22"/>
          <w:lang w:val="it-IT"/>
        </w:rPr>
        <w:t xml:space="preserve"> </w:t>
      </w:r>
      <w:r w:rsidR="00994E18" w:rsidRPr="003C0A88">
        <w:rPr>
          <w:rFonts w:asciiTheme="minorHAnsi" w:hAnsiTheme="minorHAnsi"/>
          <w:sz w:val="22"/>
          <w:szCs w:val="22"/>
          <w:lang w:val="it-IT"/>
        </w:rPr>
        <w:t>consente</w:t>
      </w:r>
      <w:r w:rsidR="00994E18" w:rsidRPr="005042F5">
        <w:rPr>
          <w:rFonts w:asciiTheme="minorHAnsi" w:hAnsiTheme="minorHAnsi"/>
          <w:sz w:val="22"/>
          <w:szCs w:val="22"/>
          <w:lang w:val="it-IT"/>
        </w:rPr>
        <w:t xml:space="preserve"> ad un utente </w:t>
      </w:r>
      <w:r>
        <w:rPr>
          <w:rFonts w:asciiTheme="minorHAnsi" w:hAnsiTheme="minorHAnsi"/>
          <w:sz w:val="22"/>
          <w:szCs w:val="22"/>
          <w:lang w:val="it-IT"/>
        </w:rPr>
        <w:t>privato</w:t>
      </w:r>
      <w:r w:rsidR="00994E18">
        <w:rPr>
          <w:rFonts w:asciiTheme="minorHAnsi" w:hAnsiTheme="minorHAnsi"/>
          <w:sz w:val="22"/>
          <w:szCs w:val="22"/>
          <w:lang w:val="it-IT"/>
        </w:rPr>
        <w:t xml:space="preserve"> </w:t>
      </w:r>
      <w:r w:rsidR="00994E18" w:rsidRPr="005042F5">
        <w:rPr>
          <w:rFonts w:asciiTheme="minorHAnsi" w:hAnsiTheme="minorHAnsi"/>
          <w:sz w:val="22"/>
          <w:szCs w:val="22"/>
          <w:lang w:val="it-IT"/>
        </w:rPr>
        <w:t>di ricerca</w:t>
      </w:r>
      <w:r w:rsidR="00994E18">
        <w:rPr>
          <w:rFonts w:asciiTheme="minorHAnsi" w:hAnsiTheme="minorHAnsi"/>
          <w:sz w:val="22"/>
          <w:szCs w:val="22"/>
          <w:lang w:val="it-IT"/>
        </w:rPr>
        <w:t>re</w:t>
      </w:r>
      <w:r w:rsidR="00994E18" w:rsidRPr="005042F5">
        <w:rPr>
          <w:rFonts w:asciiTheme="minorHAnsi" w:hAnsiTheme="minorHAnsi"/>
          <w:sz w:val="22"/>
          <w:szCs w:val="22"/>
          <w:lang w:val="it-IT"/>
        </w:rPr>
        <w:t xml:space="preserve"> </w:t>
      </w:r>
      <w:r w:rsidR="00994E18">
        <w:rPr>
          <w:rFonts w:asciiTheme="minorHAnsi" w:hAnsiTheme="minorHAnsi"/>
          <w:sz w:val="22"/>
          <w:szCs w:val="22"/>
          <w:lang w:val="it-IT"/>
        </w:rPr>
        <w:t xml:space="preserve">le richieste di preventivi </w:t>
      </w:r>
      <w:r>
        <w:rPr>
          <w:rFonts w:asciiTheme="minorHAnsi" w:hAnsiTheme="minorHAnsi"/>
          <w:sz w:val="22"/>
          <w:szCs w:val="22"/>
          <w:lang w:val="it-IT"/>
        </w:rPr>
        <w:t>effettuate</w:t>
      </w:r>
      <w:r w:rsidR="002E79D5">
        <w:rPr>
          <w:rFonts w:asciiTheme="minorHAnsi" w:hAnsiTheme="minorHAnsi"/>
          <w:sz w:val="22"/>
          <w:szCs w:val="22"/>
          <w:lang w:val="it-IT"/>
        </w:rPr>
        <w:t>,</w:t>
      </w:r>
      <w:r>
        <w:rPr>
          <w:rFonts w:asciiTheme="minorHAnsi" w:hAnsiTheme="minorHAnsi"/>
          <w:sz w:val="22"/>
          <w:szCs w:val="22"/>
          <w:lang w:val="it-IT"/>
        </w:rPr>
        <w:t xml:space="preserve"> </w:t>
      </w:r>
      <w:r w:rsidR="00994E18" w:rsidRPr="00646769">
        <w:rPr>
          <w:rFonts w:asciiTheme="minorHAnsi" w:eastAsia="Calibri" w:hAnsiTheme="minorHAnsi" w:cs="Calibri"/>
          <w:sz w:val="22"/>
          <w:szCs w:val="22"/>
          <w:lang w:val="it-IT"/>
        </w:rPr>
        <w:t xml:space="preserve">specificando </w:t>
      </w:r>
      <w:r>
        <w:rPr>
          <w:rFonts w:asciiTheme="minorHAnsi" w:hAnsiTheme="minorHAnsi"/>
          <w:sz w:val="22"/>
          <w:szCs w:val="22"/>
          <w:lang w:val="it-IT"/>
        </w:rPr>
        <w:t>data</w:t>
      </w:r>
      <w:r w:rsidR="00994E18">
        <w:rPr>
          <w:rFonts w:asciiTheme="minorHAnsi" w:hAnsiTheme="minorHAnsi"/>
          <w:sz w:val="22"/>
          <w:szCs w:val="22"/>
          <w:lang w:val="it-IT"/>
        </w:rPr>
        <w:t xml:space="preserve"> (</w:t>
      </w:r>
      <w:r>
        <w:rPr>
          <w:rFonts w:asciiTheme="minorHAnsi" w:hAnsiTheme="minorHAnsi"/>
          <w:sz w:val="22"/>
          <w:szCs w:val="22"/>
          <w:lang w:val="it-IT"/>
        </w:rPr>
        <w:t>campo data</w:t>
      </w:r>
      <w:r w:rsidR="00994E18">
        <w:rPr>
          <w:rFonts w:asciiTheme="minorHAnsi" w:hAnsiTheme="minorHAnsi"/>
          <w:sz w:val="22"/>
          <w:szCs w:val="22"/>
          <w:lang w:val="it-IT"/>
        </w:rPr>
        <w:t>), stato (lista valori)</w:t>
      </w:r>
      <w:r w:rsidR="00994E18" w:rsidRPr="005042F5">
        <w:rPr>
          <w:rFonts w:asciiTheme="minorHAnsi" w:hAnsiTheme="minorHAnsi"/>
          <w:sz w:val="22"/>
          <w:szCs w:val="22"/>
          <w:lang w:val="it-IT"/>
        </w:rPr>
        <w:t xml:space="preserve">. </w:t>
      </w:r>
    </w:p>
    <w:p w:rsidR="00CA03A2" w:rsidRPr="00CA03A2" w:rsidRDefault="00E2506C" w:rsidP="00277041">
      <w:pPr>
        <w:pStyle w:val="Paragrafoelenco"/>
        <w:numPr>
          <w:ilvl w:val="0"/>
          <w:numId w:val="4"/>
        </w:numPr>
        <w:rPr>
          <w:lang w:val="it-IT"/>
        </w:rPr>
      </w:pPr>
      <w:r w:rsidRPr="00CA03A2">
        <w:rPr>
          <w:rFonts w:ascii="Calibri" w:hAnsi="Calibri"/>
          <w:b/>
          <w:sz w:val="22"/>
          <w:szCs w:val="22"/>
          <w:lang w:val="it-IT"/>
        </w:rPr>
        <w:t>RF_</w:t>
      </w:r>
      <w:r w:rsidR="00CA03A2" w:rsidRPr="00CA03A2">
        <w:rPr>
          <w:rFonts w:ascii="Calibri" w:hAnsi="Calibri"/>
          <w:b/>
          <w:sz w:val="22"/>
          <w:szCs w:val="22"/>
          <w:lang w:val="it-IT"/>
        </w:rPr>
        <w:t>2</w:t>
      </w:r>
      <w:r w:rsidR="00352B23">
        <w:rPr>
          <w:rFonts w:ascii="Calibri" w:hAnsi="Calibri"/>
          <w:b/>
          <w:sz w:val="22"/>
          <w:szCs w:val="22"/>
          <w:lang w:val="it-IT"/>
        </w:rPr>
        <w:t>5</w:t>
      </w:r>
      <w:r w:rsidR="00CA03A2" w:rsidRPr="00CA03A2">
        <w:rPr>
          <w:rFonts w:ascii="Calibri" w:hAnsi="Calibri"/>
          <w:b/>
          <w:sz w:val="22"/>
          <w:szCs w:val="22"/>
          <w:lang w:val="it-IT"/>
        </w:rPr>
        <w:t>.</w:t>
      </w:r>
      <w:r w:rsidR="00E53201">
        <w:rPr>
          <w:rFonts w:ascii="Calibri" w:hAnsi="Calibri"/>
          <w:b/>
          <w:sz w:val="22"/>
          <w:szCs w:val="22"/>
          <w:lang w:val="it-IT"/>
        </w:rPr>
        <w:t>2</w:t>
      </w:r>
      <w:r w:rsidR="006B448C">
        <w:rPr>
          <w:rFonts w:ascii="Calibri" w:hAnsi="Calibri"/>
          <w:b/>
          <w:sz w:val="22"/>
          <w:szCs w:val="22"/>
          <w:lang w:val="it-IT"/>
        </w:rPr>
        <w:t xml:space="preserve"> V</w:t>
      </w:r>
      <w:r w:rsidRPr="00CA03A2">
        <w:rPr>
          <w:rFonts w:ascii="Calibri" w:hAnsi="Calibri"/>
          <w:b/>
          <w:sz w:val="22"/>
          <w:szCs w:val="22"/>
          <w:lang w:val="it-IT"/>
        </w:rPr>
        <w:t>isualizza foto camera</w:t>
      </w:r>
      <w:r w:rsidRPr="00CA03A2">
        <w:rPr>
          <w:rFonts w:ascii="Calibri" w:hAnsi="Calibri"/>
          <w:sz w:val="22"/>
          <w:szCs w:val="22"/>
          <w:lang w:val="it-IT"/>
        </w:rPr>
        <w:t>: consente</w:t>
      </w:r>
      <w:r w:rsidR="00CA03A2">
        <w:rPr>
          <w:rFonts w:ascii="Calibri" w:hAnsi="Calibri"/>
          <w:sz w:val="22"/>
          <w:szCs w:val="22"/>
          <w:lang w:val="it-IT"/>
        </w:rPr>
        <w:t xml:space="preserve"> </w:t>
      </w:r>
      <w:r w:rsidR="00CA03A2" w:rsidRPr="00AD0D31">
        <w:rPr>
          <w:rFonts w:asciiTheme="minorHAnsi" w:hAnsiTheme="minorHAnsi"/>
          <w:sz w:val="22"/>
          <w:szCs w:val="22"/>
          <w:lang w:val="it-IT"/>
        </w:rPr>
        <w:t xml:space="preserve">ad un utente </w:t>
      </w:r>
      <w:r w:rsidR="00CA03A2">
        <w:rPr>
          <w:rFonts w:asciiTheme="minorHAnsi" w:hAnsiTheme="minorHAnsi"/>
          <w:sz w:val="22"/>
          <w:szCs w:val="22"/>
          <w:lang w:val="it-IT"/>
        </w:rPr>
        <w:t>privato</w:t>
      </w:r>
      <w:r w:rsidRPr="00CA03A2">
        <w:rPr>
          <w:rFonts w:ascii="Calibri" w:hAnsi="Calibri"/>
          <w:sz w:val="22"/>
          <w:szCs w:val="22"/>
          <w:lang w:val="it-IT"/>
        </w:rPr>
        <w:t xml:space="preserve"> di visualizzare le foto della camera oggetto del preventivo. </w:t>
      </w:r>
    </w:p>
    <w:p w:rsidR="00CA03A2" w:rsidRPr="00CA03A2" w:rsidRDefault="00CA03A2"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5</w:t>
      </w:r>
      <w:r w:rsidR="00C96DA2">
        <w:rPr>
          <w:rFonts w:ascii="Calibri" w:hAnsi="Calibri"/>
          <w:b/>
          <w:sz w:val="22"/>
          <w:szCs w:val="22"/>
          <w:lang w:val="it-IT"/>
        </w:rPr>
        <w:t>.</w:t>
      </w:r>
      <w:r w:rsidR="00E53201">
        <w:rPr>
          <w:rFonts w:ascii="Calibri" w:hAnsi="Calibri"/>
          <w:b/>
          <w:sz w:val="22"/>
          <w:szCs w:val="22"/>
          <w:lang w:val="it-IT"/>
        </w:rPr>
        <w:t>3</w:t>
      </w:r>
      <w:r w:rsidR="006B448C">
        <w:rPr>
          <w:rFonts w:ascii="Calibri" w:hAnsi="Calibri"/>
          <w:b/>
          <w:sz w:val="22"/>
          <w:szCs w:val="22"/>
          <w:lang w:val="it-IT"/>
        </w:rPr>
        <w:t xml:space="preserve"> V</w:t>
      </w:r>
      <w:r>
        <w:rPr>
          <w:rFonts w:ascii="Calibri" w:hAnsi="Calibri"/>
          <w:b/>
          <w:sz w:val="22"/>
          <w:szCs w:val="22"/>
          <w:lang w:val="it-IT"/>
        </w:rPr>
        <w:t>isualizza servizi inclusi</w:t>
      </w:r>
      <w:r w:rsidRPr="0091302F">
        <w:rPr>
          <w:rFonts w:ascii="Calibri" w:hAnsi="Calibri"/>
          <w:sz w:val="22"/>
          <w:szCs w:val="22"/>
          <w:lang w:val="it-IT"/>
        </w:rPr>
        <w:t xml:space="preserve">: consente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AD0D31">
        <w:rPr>
          <w:rFonts w:asciiTheme="minorHAnsi" w:hAnsiTheme="minorHAnsi"/>
          <w:sz w:val="22"/>
          <w:szCs w:val="22"/>
          <w:lang w:val="it-IT"/>
        </w:rPr>
        <w:t xml:space="preserve"> </w:t>
      </w:r>
      <w:r w:rsidRPr="0091302F">
        <w:rPr>
          <w:rFonts w:ascii="Calibri" w:hAnsi="Calibri"/>
          <w:sz w:val="22"/>
          <w:szCs w:val="22"/>
          <w:lang w:val="it-IT"/>
        </w:rPr>
        <w:t xml:space="preserve">di visualizzare tutti i servizi inclusi </w:t>
      </w:r>
      <w:r>
        <w:rPr>
          <w:rFonts w:ascii="Calibri" w:hAnsi="Calibri"/>
          <w:sz w:val="22"/>
          <w:szCs w:val="22"/>
          <w:lang w:val="it-IT"/>
        </w:rPr>
        <w:t xml:space="preserve">nella camera oggetto del preventivo. </w:t>
      </w:r>
    </w:p>
    <w:p w:rsidR="00AD0D31" w:rsidRPr="000C6E75" w:rsidRDefault="00CA03A2" w:rsidP="00277041">
      <w:pPr>
        <w:pStyle w:val="Paragrafoelenco"/>
        <w:numPr>
          <w:ilvl w:val="0"/>
          <w:numId w:val="4"/>
        </w:numPr>
        <w:rPr>
          <w:lang w:val="it-IT"/>
        </w:rPr>
      </w:pPr>
      <w:r>
        <w:rPr>
          <w:rFonts w:asciiTheme="minorHAnsi" w:hAnsiTheme="minorHAnsi"/>
          <w:b/>
          <w:sz w:val="22"/>
          <w:szCs w:val="22"/>
          <w:lang w:val="it-IT"/>
        </w:rPr>
        <w:t>RF_2</w:t>
      </w:r>
      <w:r w:rsidR="00352B23">
        <w:rPr>
          <w:rFonts w:asciiTheme="minorHAnsi" w:hAnsiTheme="minorHAnsi"/>
          <w:b/>
          <w:sz w:val="22"/>
          <w:szCs w:val="22"/>
          <w:lang w:val="it-IT"/>
        </w:rPr>
        <w:t>5</w:t>
      </w:r>
      <w:r w:rsidR="00AD0D31" w:rsidRPr="00114FED">
        <w:rPr>
          <w:rFonts w:asciiTheme="minorHAnsi" w:hAnsiTheme="minorHAnsi"/>
          <w:b/>
          <w:sz w:val="22"/>
          <w:szCs w:val="22"/>
          <w:lang w:val="it-IT"/>
        </w:rPr>
        <w:t>.</w:t>
      </w:r>
      <w:r w:rsidR="00E53201">
        <w:rPr>
          <w:rFonts w:asciiTheme="minorHAnsi" w:hAnsiTheme="minorHAnsi"/>
          <w:b/>
          <w:sz w:val="22"/>
          <w:szCs w:val="22"/>
          <w:lang w:val="it-IT"/>
        </w:rPr>
        <w:t>4</w:t>
      </w:r>
      <w:r w:rsidR="00AD0D31" w:rsidRPr="00114FED">
        <w:rPr>
          <w:rFonts w:asciiTheme="minorHAnsi" w:hAnsiTheme="minorHAnsi"/>
          <w:b/>
          <w:sz w:val="22"/>
          <w:szCs w:val="22"/>
          <w:lang w:val="it-IT"/>
        </w:rPr>
        <w:t xml:space="preserve"> </w:t>
      </w:r>
      <w:r w:rsidR="006B448C">
        <w:rPr>
          <w:rFonts w:asciiTheme="minorHAnsi" w:hAnsiTheme="minorHAnsi"/>
          <w:b/>
          <w:sz w:val="22"/>
          <w:szCs w:val="22"/>
          <w:lang w:val="it-IT"/>
        </w:rPr>
        <w:t>P</w:t>
      </w:r>
      <w:r w:rsidR="00AD0D31">
        <w:rPr>
          <w:rFonts w:asciiTheme="minorHAnsi" w:hAnsiTheme="minorHAnsi"/>
          <w:b/>
          <w:sz w:val="22"/>
          <w:szCs w:val="22"/>
          <w:lang w:val="it-IT"/>
        </w:rPr>
        <w:t xml:space="preserve">renota: </w:t>
      </w:r>
      <w:r w:rsidR="00AD0D31" w:rsidRPr="003C0A88">
        <w:rPr>
          <w:rFonts w:asciiTheme="minorHAnsi" w:hAnsiTheme="minorHAnsi"/>
          <w:sz w:val="22"/>
          <w:szCs w:val="22"/>
          <w:lang w:val="it-IT"/>
        </w:rPr>
        <w:t>consente</w:t>
      </w:r>
      <w:r w:rsidR="00AD0D31" w:rsidRPr="005042F5">
        <w:rPr>
          <w:rFonts w:asciiTheme="minorHAnsi" w:hAnsiTheme="minorHAnsi"/>
          <w:sz w:val="22"/>
          <w:szCs w:val="22"/>
          <w:lang w:val="it-IT"/>
        </w:rPr>
        <w:t xml:space="preserve"> ad un utente </w:t>
      </w:r>
      <w:r w:rsidR="00AD0D31">
        <w:rPr>
          <w:rFonts w:asciiTheme="minorHAnsi" w:hAnsiTheme="minorHAnsi"/>
          <w:sz w:val="22"/>
          <w:szCs w:val="22"/>
          <w:lang w:val="it-IT"/>
        </w:rPr>
        <w:t xml:space="preserve">privato </w:t>
      </w:r>
      <w:r w:rsidR="00AD0D31" w:rsidRPr="005042F5">
        <w:rPr>
          <w:rFonts w:asciiTheme="minorHAnsi" w:hAnsiTheme="minorHAnsi"/>
          <w:sz w:val="22"/>
          <w:szCs w:val="22"/>
          <w:lang w:val="it-IT"/>
        </w:rPr>
        <w:t xml:space="preserve">di </w:t>
      </w:r>
      <w:r w:rsidR="00AD0D31">
        <w:rPr>
          <w:rFonts w:asciiTheme="minorHAnsi" w:hAnsiTheme="minorHAnsi"/>
          <w:sz w:val="22"/>
          <w:szCs w:val="22"/>
          <w:lang w:val="it-IT"/>
        </w:rPr>
        <w:t xml:space="preserve">confermare un preventivo ricevuto. </w:t>
      </w:r>
    </w:p>
    <w:p w:rsidR="000C6E75" w:rsidRPr="00E2506C" w:rsidRDefault="000C6E75" w:rsidP="000C6E75">
      <w:pPr>
        <w:pStyle w:val="Paragrafoelenco"/>
        <w:rPr>
          <w:lang w:val="it-IT"/>
        </w:rPr>
      </w:pPr>
    </w:p>
    <w:p w:rsidR="00865E5E" w:rsidRPr="003A3850" w:rsidRDefault="002E79D5" w:rsidP="00865E5E">
      <w:pPr>
        <w:pStyle w:val="Titolo3"/>
        <w:rPr>
          <w:i/>
          <w:lang w:val="it-IT"/>
        </w:rPr>
      </w:pPr>
      <w:bookmarkStart w:id="52" w:name="_Toc507840423"/>
      <w:r>
        <w:rPr>
          <w:i/>
          <w:lang w:val="it-IT"/>
        </w:rPr>
        <w:t>RF_</w:t>
      </w:r>
      <w:r w:rsidR="00E80B4B">
        <w:rPr>
          <w:i/>
          <w:lang w:val="it-IT"/>
        </w:rPr>
        <w:t>2</w:t>
      </w:r>
      <w:r w:rsidR="00352B23">
        <w:rPr>
          <w:i/>
          <w:lang w:val="it-IT"/>
        </w:rPr>
        <w:t>6</w:t>
      </w:r>
      <w:r w:rsidR="00865E5E" w:rsidRPr="002E79D5">
        <w:rPr>
          <w:i/>
          <w:lang w:val="it-IT"/>
        </w:rPr>
        <w:t xml:space="preserve"> </w:t>
      </w:r>
      <w:r w:rsidR="00865E5E">
        <w:rPr>
          <w:i/>
          <w:lang w:val="it-IT"/>
        </w:rPr>
        <w:t>Gestione prenotazioni</w:t>
      </w:r>
      <w:r>
        <w:rPr>
          <w:i/>
          <w:lang w:val="it-IT"/>
        </w:rPr>
        <w:t xml:space="preserve"> per l’utente business</w:t>
      </w:r>
      <w:bookmarkEnd w:id="52"/>
    </w:p>
    <w:p w:rsidR="00865E5E" w:rsidRPr="0091302F" w:rsidRDefault="00865E5E" w:rsidP="00865E5E">
      <w:r w:rsidRPr="0091302F">
        <w:rPr>
          <w:b/>
        </w:rPr>
        <w:t>Attori coinvolti:</w:t>
      </w:r>
      <w:r w:rsidRPr="0091302F">
        <w:t xml:space="preserve"> utente business</w:t>
      </w:r>
    </w:p>
    <w:p w:rsidR="00865E5E" w:rsidRPr="0091302F" w:rsidRDefault="00865E5E" w:rsidP="00865E5E">
      <w:r w:rsidRPr="0091302F">
        <w:t xml:space="preserve">Questa funzionalità permette agli utenti business </w:t>
      </w:r>
      <w:r w:rsidR="002E79D5">
        <w:t>di</w:t>
      </w:r>
      <w:r>
        <w:t xml:space="preserve"> gestire le </w:t>
      </w:r>
      <w:r w:rsidR="000D2A7C">
        <w:t>prenotazioni</w:t>
      </w:r>
      <w:r w:rsidR="002E79D5">
        <w:t>.</w:t>
      </w:r>
    </w:p>
    <w:p w:rsidR="002E79D5" w:rsidRPr="002E79D5" w:rsidRDefault="002E79D5" w:rsidP="00277041">
      <w:pPr>
        <w:pStyle w:val="Paragrafoelenco"/>
        <w:numPr>
          <w:ilvl w:val="0"/>
          <w:numId w:val="4"/>
        </w:numPr>
        <w:rPr>
          <w:lang w:val="it-IT"/>
        </w:rPr>
      </w:pPr>
      <w:r w:rsidRPr="002E79D5">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6B448C">
        <w:rPr>
          <w:rFonts w:asciiTheme="minorHAnsi" w:hAnsiTheme="minorHAnsi"/>
          <w:b/>
          <w:sz w:val="22"/>
          <w:szCs w:val="22"/>
          <w:lang w:val="it-IT"/>
        </w:rPr>
        <w:t>.1 R</w:t>
      </w:r>
      <w:r w:rsidR="00865E5E" w:rsidRPr="002E79D5">
        <w:rPr>
          <w:rFonts w:asciiTheme="minorHAnsi" w:hAnsiTheme="minorHAnsi"/>
          <w:b/>
          <w:sz w:val="22"/>
          <w:szCs w:val="22"/>
          <w:lang w:val="it-IT"/>
        </w:rPr>
        <w:t xml:space="preserve">icerca </w:t>
      </w:r>
      <w:r w:rsidR="000D2A7C" w:rsidRPr="002E79D5">
        <w:rPr>
          <w:rFonts w:asciiTheme="minorHAnsi" w:hAnsiTheme="minorHAnsi"/>
          <w:b/>
          <w:sz w:val="22"/>
          <w:szCs w:val="22"/>
          <w:lang w:val="it-IT"/>
        </w:rPr>
        <w:t>prenotazioni</w:t>
      </w:r>
      <w:r w:rsidR="00865E5E" w:rsidRPr="002E79D5">
        <w:rPr>
          <w:rFonts w:asciiTheme="minorHAnsi" w:hAnsiTheme="minorHAnsi"/>
          <w:b/>
          <w:sz w:val="22"/>
          <w:szCs w:val="22"/>
          <w:lang w:val="it-IT"/>
        </w:rPr>
        <w:t>:</w:t>
      </w:r>
      <w:r w:rsidR="00865E5E" w:rsidRPr="002E79D5">
        <w:rPr>
          <w:rFonts w:asciiTheme="minorHAnsi" w:hAnsiTheme="minorHAnsi"/>
          <w:sz w:val="22"/>
          <w:szCs w:val="22"/>
          <w:lang w:val="it-IT"/>
        </w:rPr>
        <w:t xml:space="preserve"> consente ad un utente </w:t>
      </w:r>
      <w:r w:rsidRPr="002E79D5">
        <w:rPr>
          <w:rFonts w:asciiTheme="minorHAnsi" w:hAnsiTheme="minorHAnsi"/>
          <w:sz w:val="22"/>
          <w:szCs w:val="22"/>
          <w:lang w:val="it-IT"/>
        </w:rPr>
        <w:t xml:space="preserve">business </w:t>
      </w:r>
      <w:r w:rsidR="00865E5E" w:rsidRPr="002E79D5">
        <w:rPr>
          <w:rFonts w:asciiTheme="minorHAnsi" w:hAnsiTheme="minorHAnsi"/>
          <w:sz w:val="22"/>
          <w:szCs w:val="22"/>
          <w:lang w:val="it-IT"/>
        </w:rPr>
        <w:t xml:space="preserve">di ricercare le </w:t>
      </w:r>
      <w:r w:rsidR="000D2A7C" w:rsidRPr="002E79D5">
        <w:rPr>
          <w:rFonts w:asciiTheme="minorHAnsi" w:hAnsiTheme="minorHAnsi"/>
          <w:sz w:val="22"/>
          <w:szCs w:val="22"/>
          <w:lang w:val="it-IT"/>
        </w:rPr>
        <w:t>prenotazioni</w:t>
      </w:r>
      <w:r w:rsidR="00865E5E" w:rsidRPr="002E79D5">
        <w:rPr>
          <w:rFonts w:asciiTheme="minorHAnsi" w:hAnsiTheme="minorHAnsi"/>
          <w:sz w:val="22"/>
          <w:szCs w:val="22"/>
          <w:lang w:val="it-IT"/>
        </w:rPr>
        <w:t xml:space="preserve">, </w:t>
      </w:r>
      <w:r w:rsidRPr="002E79D5">
        <w:rPr>
          <w:rFonts w:asciiTheme="minorHAnsi" w:hAnsiTheme="minorHAnsi"/>
          <w:sz w:val="22"/>
          <w:szCs w:val="22"/>
          <w:lang w:val="it-IT"/>
        </w:rPr>
        <w:t xml:space="preserve">specificando </w:t>
      </w:r>
      <w:commentRangeStart w:id="53"/>
      <w:r w:rsidR="008F38B1">
        <w:rPr>
          <w:rFonts w:asciiTheme="minorHAnsi" w:hAnsiTheme="minorHAnsi"/>
          <w:sz w:val="22"/>
          <w:szCs w:val="22"/>
          <w:lang w:val="it-IT"/>
        </w:rPr>
        <w:t>camera</w:t>
      </w:r>
      <w:r w:rsidR="000D2A7C" w:rsidRPr="002E79D5">
        <w:rPr>
          <w:rFonts w:asciiTheme="minorHAnsi" w:hAnsiTheme="minorHAnsi"/>
          <w:sz w:val="22"/>
          <w:szCs w:val="22"/>
          <w:lang w:val="it-IT"/>
        </w:rPr>
        <w:t xml:space="preserve"> (lista valori), </w:t>
      </w:r>
      <w:commentRangeEnd w:id="53"/>
      <w:r w:rsidR="008F38B1">
        <w:rPr>
          <w:rStyle w:val="Rimandocommento"/>
          <w:rFonts w:ascii="Calibri" w:hAnsi="Calibri"/>
          <w:lang w:val="it-IT"/>
        </w:rPr>
        <w:commentReference w:id="53"/>
      </w:r>
      <w:r w:rsidR="00865E5E" w:rsidRPr="002E79D5">
        <w:rPr>
          <w:rFonts w:asciiTheme="minorHAnsi" w:hAnsiTheme="minorHAnsi"/>
          <w:sz w:val="22"/>
          <w:szCs w:val="22"/>
          <w:lang w:val="it-IT"/>
        </w:rPr>
        <w:t>data (campo data)</w:t>
      </w:r>
      <w:r w:rsidR="000D2A7C" w:rsidRPr="002E79D5">
        <w:rPr>
          <w:rFonts w:asciiTheme="minorHAnsi" w:hAnsiTheme="minorHAnsi"/>
          <w:sz w:val="22"/>
          <w:szCs w:val="22"/>
          <w:lang w:val="it-IT"/>
        </w:rPr>
        <w:t>, stato (lista valori)</w:t>
      </w:r>
      <w:r w:rsidR="00865E5E" w:rsidRPr="002E79D5">
        <w:rPr>
          <w:rFonts w:asciiTheme="minorHAnsi" w:hAnsiTheme="minorHAnsi"/>
          <w:sz w:val="22"/>
          <w:szCs w:val="22"/>
          <w:lang w:val="it-IT"/>
        </w:rPr>
        <w:t xml:space="preserve">. </w:t>
      </w:r>
    </w:p>
    <w:p w:rsidR="000D2A7C" w:rsidRPr="002E79D5" w:rsidRDefault="00D32805" w:rsidP="00277041">
      <w:pPr>
        <w:pStyle w:val="Paragrafoelenco"/>
        <w:numPr>
          <w:ilvl w:val="0"/>
          <w:numId w:val="4"/>
        </w:numPr>
        <w:rPr>
          <w:lang w:val="it-IT"/>
        </w:rPr>
      </w:pPr>
      <w:r>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6B448C">
        <w:rPr>
          <w:rFonts w:asciiTheme="minorHAnsi" w:hAnsiTheme="minorHAnsi"/>
          <w:b/>
          <w:sz w:val="22"/>
          <w:szCs w:val="22"/>
          <w:lang w:val="it-IT"/>
        </w:rPr>
        <w:t>.2 I</w:t>
      </w:r>
      <w:r w:rsidR="000D2A7C" w:rsidRPr="002E79D5">
        <w:rPr>
          <w:rFonts w:asciiTheme="minorHAnsi" w:hAnsiTheme="minorHAnsi"/>
          <w:b/>
          <w:sz w:val="22"/>
          <w:szCs w:val="22"/>
          <w:lang w:val="it-IT"/>
        </w:rPr>
        <w:t>nserimento prenotazione:</w:t>
      </w:r>
      <w:r w:rsidR="000D2A7C" w:rsidRPr="002E79D5">
        <w:rPr>
          <w:rFonts w:asciiTheme="minorHAnsi" w:hAnsiTheme="minorHAnsi"/>
          <w:sz w:val="22"/>
          <w:szCs w:val="22"/>
          <w:lang w:val="it-IT"/>
        </w:rPr>
        <w:t xml:space="preserve"> consente ad un utente</w:t>
      </w:r>
      <w:r w:rsidR="002E79D5">
        <w:rPr>
          <w:rFonts w:asciiTheme="minorHAnsi" w:hAnsiTheme="minorHAnsi"/>
          <w:sz w:val="22"/>
          <w:szCs w:val="22"/>
          <w:lang w:val="it-IT"/>
        </w:rPr>
        <w:t xml:space="preserve"> business</w:t>
      </w:r>
      <w:r w:rsidR="000D2A7C" w:rsidRPr="002E79D5">
        <w:rPr>
          <w:rFonts w:asciiTheme="minorHAnsi" w:hAnsiTheme="minorHAnsi"/>
          <w:sz w:val="22"/>
          <w:szCs w:val="22"/>
          <w:lang w:val="it-IT"/>
        </w:rPr>
        <w:t xml:space="preserve"> di </w:t>
      </w:r>
      <w:r w:rsidR="002E79D5">
        <w:rPr>
          <w:rFonts w:asciiTheme="minorHAnsi" w:hAnsiTheme="minorHAnsi"/>
          <w:sz w:val="22"/>
          <w:szCs w:val="22"/>
          <w:lang w:val="it-IT"/>
        </w:rPr>
        <w:t xml:space="preserve">inserire una nuova prenotazione, specificando </w:t>
      </w:r>
      <w:r w:rsidR="000D2A7C" w:rsidRPr="002E79D5">
        <w:rPr>
          <w:rFonts w:asciiTheme="minorHAnsi" w:hAnsiTheme="minorHAnsi"/>
          <w:sz w:val="22"/>
          <w:szCs w:val="22"/>
          <w:lang w:val="it-IT"/>
        </w:rPr>
        <w:t>ospite (lista valori), data prenotazione (campo data), camera (lista valori), check-in (campo data), check-out (campo data), prezzo (</w:t>
      </w:r>
      <w:r w:rsidR="002E79D5">
        <w:rPr>
          <w:rFonts w:asciiTheme="minorHAnsi" w:hAnsiTheme="minorHAnsi"/>
          <w:sz w:val="22"/>
          <w:szCs w:val="22"/>
          <w:lang w:val="it-IT"/>
        </w:rPr>
        <w:t xml:space="preserve">una stringa </w:t>
      </w:r>
      <w:r w:rsidR="002E79D5" w:rsidRPr="00B34991">
        <w:rPr>
          <w:rFonts w:asciiTheme="minorHAnsi" w:hAnsiTheme="minorHAnsi"/>
          <w:sz w:val="22"/>
          <w:szCs w:val="22"/>
          <w:lang w:val="it-IT"/>
        </w:rPr>
        <w:t xml:space="preserve">numerica di massimo </w:t>
      </w:r>
      <w:r w:rsidR="002E79D5">
        <w:rPr>
          <w:rFonts w:asciiTheme="minorHAnsi" w:hAnsiTheme="minorHAnsi"/>
          <w:sz w:val="22"/>
          <w:szCs w:val="22"/>
          <w:lang w:val="it-IT"/>
        </w:rPr>
        <w:t>5</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 commissione (</w:t>
      </w:r>
      <w:r w:rsidR="002E79D5">
        <w:rPr>
          <w:rFonts w:asciiTheme="minorHAnsi" w:hAnsiTheme="minorHAnsi"/>
          <w:sz w:val="22"/>
          <w:szCs w:val="22"/>
          <w:lang w:val="it-IT"/>
        </w:rPr>
        <w:t xml:space="preserve">una stringa </w:t>
      </w:r>
      <w:r w:rsidR="002E79D5" w:rsidRPr="00B34991">
        <w:rPr>
          <w:rFonts w:asciiTheme="minorHAnsi" w:hAnsiTheme="minorHAnsi"/>
          <w:sz w:val="22"/>
          <w:szCs w:val="22"/>
          <w:lang w:val="it-IT"/>
        </w:rPr>
        <w:t xml:space="preserve">numerica di massimo </w:t>
      </w:r>
      <w:r w:rsidR="002E79D5">
        <w:rPr>
          <w:rFonts w:asciiTheme="minorHAnsi" w:hAnsiTheme="minorHAnsi"/>
          <w:sz w:val="22"/>
          <w:szCs w:val="22"/>
          <w:lang w:val="it-IT"/>
        </w:rPr>
        <w:t>5</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 xml:space="preserve">), riferimento prenotazione </w:t>
      </w:r>
      <w:r w:rsidR="00713571" w:rsidRPr="002E79D5">
        <w:rPr>
          <w:rFonts w:asciiTheme="minorHAnsi" w:hAnsiTheme="minorHAnsi"/>
          <w:sz w:val="22"/>
          <w:szCs w:val="22"/>
          <w:lang w:val="it-IT"/>
        </w:rPr>
        <w:t>(</w:t>
      </w:r>
      <w:r w:rsidR="002E79D5" w:rsidRPr="00B34991">
        <w:rPr>
          <w:rFonts w:asciiTheme="minorHAnsi" w:hAnsiTheme="minorHAnsi"/>
          <w:sz w:val="22"/>
          <w:szCs w:val="22"/>
          <w:lang w:val="it-IT"/>
        </w:rPr>
        <w:t xml:space="preserve">una stringa alfanumerica di massimo </w:t>
      </w:r>
      <w:r w:rsidR="002E79D5">
        <w:rPr>
          <w:rFonts w:asciiTheme="minorHAnsi" w:hAnsiTheme="minorHAnsi"/>
          <w:sz w:val="22"/>
          <w:szCs w:val="22"/>
          <w:lang w:val="it-IT"/>
        </w:rPr>
        <w:t>2</w:t>
      </w:r>
      <w:r w:rsidR="002E79D5" w:rsidRPr="00B34991">
        <w:rPr>
          <w:rFonts w:asciiTheme="minorHAnsi" w:hAnsiTheme="minorHAnsi"/>
          <w:sz w:val="22"/>
          <w:szCs w:val="22"/>
          <w:lang w:val="it-IT"/>
        </w:rPr>
        <w:t>0 caratteri</w:t>
      </w:r>
      <w:r w:rsidR="000D2A7C" w:rsidRPr="002E79D5">
        <w:rPr>
          <w:rFonts w:asciiTheme="minorHAnsi" w:hAnsiTheme="minorHAnsi"/>
          <w:sz w:val="22"/>
          <w:szCs w:val="22"/>
          <w:lang w:val="it-IT"/>
        </w:rPr>
        <w:t>), numero adulti (</w:t>
      </w:r>
      <w:r w:rsidR="002E79D5" w:rsidRPr="00B34991">
        <w:rPr>
          <w:rFonts w:asciiTheme="minorHAnsi" w:hAnsiTheme="minorHAnsi"/>
          <w:sz w:val="22"/>
          <w:szCs w:val="22"/>
          <w:lang w:val="it-IT"/>
        </w:rPr>
        <w:t xml:space="preserve">una stringa numerica di massimo </w:t>
      </w:r>
      <w:r w:rsidR="002E79D5">
        <w:rPr>
          <w:rFonts w:asciiTheme="minorHAnsi" w:hAnsiTheme="minorHAnsi"/>
          <w:sz w:val="22"/>
          <w:szCs w:val="22"/>
          <w:lang w:val="it-IT"/>
        </w:rPr>
        <w:t>2</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 numero bambini (</w:t>
      </w:r>
      <w:r w:rsidR="002E79D5" w:rsidRPr="00B34991">
        <w:rPr>
          <w:rFonts w:asciiTheme="minorHAnsi" w:hAnsiTheme="minorHAnsi"/>
          <w:sz w:val="22"/>
          <w:szCs w:val="22"/>
          <w:lang w:val="it-IT"/>
        </w:rPr>
        <w:t xml:space="preserve">una stringa numerica di massimo </w:t>
      </w:r>
      <w:r w:rsidR="002E79D5">
        <w:rPr>
          <w:rFonts w:asciiTheme="minorHAnsi" w:hAnsiTheme="minorHAnsi"/>
          <w:sz w:val="22"/>
          <w:szCs w:val="22"/>
          <w:lang w:val="it-IT"/>
        </w:rPr>
        <w:t>2</w:t>
      </w:r>
      <w:r w:rsidR="002E79D5" w:rsidRPr="00B34991">
        <w:rPr>
          <w:rFonts w:asciiTheme="minorHAnsi" w:hAnsiTheme="minorHAnsi"/>
          <w:sz w:val="22"/>
          <w:szCs w:val="22"/>
          <w:lang w:val="it-IT"/>
        </w:rPr>
        <w:t xml:space="preserve"> caratteri</w:t>
      </w:r>
      <w:r w:rsidR="000D2A7C" w:rsidRPr="002E79D5">
        <w:rPr>
          <w:rFonts w:asciiTheme="minorHAnsi" w:hAnsiTheme="minorHAnsi"/>
          <w:sz w:val="22"/>
          <w:szCs w:val="22"/>
          <w:lang w:val="it-IT"/>
        </w:rPr>
        <w:t>).</w:t>
      </w:r>
    </w:p>
    <w:p w:rsidR="00D32805" w:rsidRPr="00D32805" w:rsidRDefault="00D32805" w:rsidP="00277041">
      <w:pPr>
        <w:pStyle w:val="Paragrafoelenco"/>
        <w:numPr>
          <w:ilvl w:val="0"/>
          <w:numId w:val="4"/>
        </w:numPr>
        <w:spacing w:line="276" w:lineRule="auto"/>
        <w:jc w:val="left"/>
        <w:rPr>
          <w:lang w:val="it-IT"/>
        </w:rPr>
      </w:pPr>
      <w:r>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713571" w:rsidRPr="00D32805">
        <w:rPr>
          <w:rFonts w:asciiTheme="minorHAnsi" w:hAnsiTheme="minorHAnsi"/>
          <w:b/>
          <w:sz w:val="22"/>
          <w:szCs w:val="22"/>
          <w:lang w:val="it-IT"/>
        </w:rPr>
        <w:t xml:space="preserve">.3 </w:t>
      </w:r>
      <w:r w:rsidR="006B448C">
        <w:rPr>
          <w:rFonts w:asciiTheme="minorHAnsi" w:hAnsiTheme="minorHAnsi"/>
          <w:b/>
          <w:sz w:val="22"/>
          <w:szCs w:val="22"/>
          <w:lang w:val="it-IT"/>
        </w:rPr>
        <w:t>M</w:t>
      </w:r>
      <w:r w:rsidR="00713571" w:rsidRPr="00D32805">
        <w:rPr>
          <w:rFonts w:asciiTheme="minorHAnsi" w:hAnsiTheme="minorHAnsi"/>
          <w:b/>
          <w:sz w:val="22"/>
          <w:szCs w:val="22"/>
          <w:lang w:val="it-IT"/>
        </w:rPr>
        <w:t>odifica prenotazione:</w:t>
      </w:r>
      <w:r w:rsidR="00713571" w:rsidRPr="00D32805">
        <w:rPr>
          <w:rFonts w:asciiTheme="minorHAnsi" w:hAnsiTheme="minorHAnsi"/>
          <w:sz w:val="22"/>
          <w:szCs w:val="22"/>
          <w:lang w:val="it-IT"/>
        </w:rPr>
        <w:t xml:space="preserve"> consente ad un utente</w:t>
      </w:r>
      <w:r w:rsidRPr="00D32805">
        <w:rPr>
          <w:rFonts w:asciiTheme="minorHAnsi" w:hAnsiTheme="minorHAnsi"/>
          <w:sz w:val="22"/>
          <w:szCs w:val="22"/>
          <w:lang w:val="it-IT"/>
        </w:rPr>
        <w:t xml:space="preserve"> business</w:t>
      </w:r>
      <w:r w:rsidR="00713571" w:rsidRPr="00D32805">
        <w:rPr>
          <w:rFonts w:asciiTheme="minorHAnsi" w:hAnsiTheme="minorHAnsi"/>
          <w:sz w:val="22"/>
          <w:szCs w:val="22"/>
          <w:lang w:val="it-IT"/>
        </w:rPr>
        <w:t xml:space="preserve"> di modificare una prenotazione </w:t>
      </w:r>
      <w:r w:rsidRPr="00D32805">
        <w:rPr>
          <w:rFonts w:asciiTheme="minorHAnsi" w:hAnsiTheme="minorHAnsi"/>
          <w:sz w:val="22"/>
          <w:szCs w:val="22"/>
          <w:lang w:val="it-IT"/>
        </w:rPr>
        <w:t xml:space="preserve">già esistente </w:t>
      </w:r>
      <w:r w:rsidRPr="00D32805">
        <w:rPr>
          <w:rFonts w:asciiTheme="minorHAnsi" w:eastAsia="Calibri" w:hAnsiTheme="minorHAnsi" w:cs="Calibri"/>
          <w:sz w:val="22"/>
          <w:szCs w:val="22"/>
          <w:lang w:val="it-IT"/>
        </w:rPr>
        <w:t>specificando uno o più campi da editare</w:t>
      </w:r>
      <w:r w:rsidRPr="00D32805">
        <w:rPr>
          <w:rFonts w:asciiTheme="minorHAnsi" w:hAnsiTheme="minorHAnsi"/>
          <w:sz w:val="22"/>
          <w:szCs w:val="22"/>
          <w:lang w:val="it-IT"/>
        </w:rPr>
        <w:t xml:space="preserve"> </w:t>
      </w:r>
    </w:p>
    <w:p w:rsidR="000D2A7C" w:rsidRPr="009C659E" w:rsidRDefault="00D32805" w:rsidP="00277041">
      <w:pPr>
        <w:pStyle w:val="Paragrafoelenco"/>
        <w:numPr>
          <w:ilvl w:val="0"/>
          <w:numId w:val="4"/>
        </w:numPr>
        <w:rPr>
          <w:lang w:val="it-IT"/>
        </w:rPr>
      </w:pPr>
      <w:r>
        <w:rPr>
          <w:rFonts w:asciiTheme="minorHAnsi" w:hAnsiTheme="minorHAnsi"/>
          <w:b/>
          <w:sz w:val="22"/>
          <w:szCs w:val="22"/>
          <w:lang w:val="it-IT"/>
        </w:rPr>
        <w:t>RF_</w:t>
      </w:r>
      <w:r w:rsidR="00E80B4B">
        <w:rPr>
          <w:rFonts w:asciiTheme="minorHAnsi" w:hAnsiTheme="minorHAnsi"/>
          <w:b/>
          <w:sz w:val="22"/>
          <w:szCs w:val="22"/>
          <w:lang w:val="it-IT"/>
        </w:rPr>
        <w:t>2</w:t>
      </w:r>
      <w:r w:rsidR="00352B23">
        <w:rPr>
          <w:rFonts w:asciiTheme="minorHAnsi" w:hAnsiTheme="minorHAnsi"/>
          <w:b/>
          <w:sz w:val="22"/>
          <w:szCs w:val="22"/>
          <w:lang w:val="it-IT"/>
        </w:rPr>
        <w:t>6</w:t>
      </w:r>
      <w:r w:rsidR="000D2A7C" w:rsidRPr="00114FED">
        <w:rPr>
          <w:rFonts w:asciiTheme="minorHAnsi" w:hAnsiTheme="minorHAnsi"/>
          <w:b/>
          <w:sz w:val="22"/>
          <w:szCs w:val="22"/>
          <w:lang w:val="it-IT"/>
        </w:rPr>
        <w:t>.</w:t>
      </w:r>
      <w:r>
        <w:rPr>
          <w:rFonts w:asciiTheme="minorHAnsi" w:hAnsiTheme="minorHAnsi"/>
          <w:b/>
          <w:sz w:val="22"/>
          <w:szCs w:val="22"/>
          <w:lang w:val="it-IT"/>
        </w:rPr>
        <w:t>4</w:t>
      </w:r>
      <w:r w:rsidR="000D2A7C" w:rsidRPr="00114FED">
        <w:rPr>
          <w:rFonts w:asciiTheme="minorHAnsi" w:hAnsiTheme="minorHAnsi"/>
          <w:b/>
          <w:sz w:val="22"/>
          <w:szCs w:val="22"/>
          <w:lang w:val="it-IT"/>
        </w:rPr>
        <w:t xml:space="preserve"> </w:t>
      </w:r>
      <w:r w:rsidR="00BB2025">
        <w:rPr>
          <w:rFonts w:asciiTheme="minorHAnsi" w:hAnsiTheme="minorHAnsi"/>
          <w:b/>
          <w:sz w:val="22"/>
          <w:szCs w:val="22"/>
          <w:lang w:val="it-IT"/>
        </w:rPr>
        <w:t>Eliminazione</w:t>
      </w:r>
      <w:r w:rsidR="000D2A7C" w:rsidRPr="00114FED">
        <w:rPr>
          <w:rFonts w:asciiTheme="minorHAnsi" w:hAnsiTheme="minorHAnsi"/>
          <w:b/>
          <w:sz w:val="22"/>
          <w:szCs w:val="22"/>
          <w:lang w:val="it-IT"/>
        </w:rPr>
        <w:t xml:space="preserve"> </w:t>
      </w:r>
      <w:r w:rsidR="005B60A2">
        <w:rPr>
          <w:rFonts w:asciiTheme="minorHAnsi" w:hAnsiTheme="minorHAnsi"/>
          <w:b/>
          <w:sz w:val="22"/>
          <w:szCs w:val="22"/>
          <w:lang w:val="it-IT"/>
        </w:rPr>
        <w:t>prenotazione</w:t>
      </w:r>
      <w:r w:rsidR="000D2A7C" w:rsidRPr="00114FED">
        <w:rPr>
          <w:rFonts w:asciiTheme="minorHAnsi" w:hAnsiTheme="minorHAnsi"/>
          <w:sz w:val="22"/>
          <w:szCs w:val="22"/>
          <w:lang w:val="it-IT"/>
        </w:rPr>
        <w:t xml:space="preserve">: consente ad un utente di </w:t>
      </w:r>
      <w:r w:rsidR="000D2A7C">
        <w:rPr>
          <w:rFonts w:asciiTheme="minorHAnsi" w:hAnsiTheme="minorHAnsi"/>
          <w:sz w:val="22"/>
          <w:szCs w:val="22"/>
          <w:lang w:val="it-IT"/>
        </w:rPr>
        <w:t>eliminare</w:t>
      </w:r>
      <w:r w:rsidR="000D2A7C" w:rsidRPr="003C0A88">
        <w:rPr>
          <w:rFonts w:asciiTheme="minorHAnsi" w:hAnsiTheme="minorHAnsi"/>
          <w:sz w:val="22"/>
          <w:szCs w:val="22"/>
          <w:lang w:val="it-IT"/>
        </w:rPr>
        <w:t xml:space="preserve"> una </w:t>
      </w:r>
      <w:r w:rsidR="005B60A2">
        <w:rPr>
          <w:rFonts w:asciiTheme="minorHAnsi" w:hAnsiTheme="minorHAnsi"/>
          <w:sz w:val="22"/>
          <w:szCs w:val="22"/>
          <w:lang w:val="it-IT"/>
        </w:rPr>
        <w:t xml:space="preserve">prenotazione </w:t>
      </w:r>
      <w:r>
        <w:rPr>
          <w:rFonts w:asciiTheme="minorHAnsi" w:hAnsiTheme="minorHAnsi"/>
          <w:sz w:val="22"/>
          <w:szCs w:val="22"/>
          <w:lang w:val="it-IT"/>
        </w:rPr>
        <w:t>dal sistema</w:t>
      </w:r>
      <w:r w:rsidR="000D2A7C">
        <w:rPr>
          <w:rFonts w:asciiTheme="minorHAnsi" w:hAnsiTheme="minorHAnsi"/>
          <w:sz w:val="22"/>
          <w:szCs w:val="22"/>
          <w:lang w:val="it-IT"/>
        </w:rPr>
        <w:t>.</w:t>
      </w:r>
    </w:p>
    <w:p w:rsidR="009C659E" w:rsidRPr="00D32805" w:rsidRDefault="009C659E" w:rsidP="009C659E"/>
    <w:p w:rsidR="002E79D5" w:rsidRPr="003A3850" w:rsidRDefault="005519D8" w:rsidP="002E79D5">
      <w:pPr>
        <w:pStyle w:val="Titolo3"/>
        <w:rPr>
          <w:i/>
          <w:lang w:val="it-IT"/>
        </w:rPr>
      </w:pPr>
      <w:bookmarkStart w:id="54" w:name="_Toc507840424"/>
      <w:r>
        <w:rPr>
          <w:i/>
          <w:lang w:val="it-IT"/>
        </w:rPr>
        <w:t>RF_</w:t>
      </w:r>
      <w:r w:rsidR="00456BDD">
        <w:rPr>
          <w:i/>
          <w:lang w:val="it-IT"/>
        </w:rPr>
        <w:t>2</w:t>
      </w:r>
      <w:r w:rsidR="00352B23">
        <w:rPr>
          <w:i/>
          <w:lang w:val="it-IT"/>
        </w:rPr>
        <w:t>7</w:t>
      </w:r>
      <w:r w:rsidR="002E79D5" w:rsidRPr="002E79D5">
        <w:rPr>
          <w:i/>
          <w:lang w:val="it-IT"/>
        </w:rPr>
        <w:t xml:space="preserve"> </w:t>
      </w:r>
      <w:r w:rsidR="002E79D5">
        <w:rPr>
          <w:i/>
          <w:lang w:val="it-IT"/>
        </w:rPr>
        <w:t>Gestione prenotazioni per l’utente privato</w:t>
      </w:r>
      <w:bookmarkEnd w:id="54"/>
    </w:p>
    <w:p w:rsidR="002E79D5" w:rsidRPr="0091302F" w:rsidRDefault="002E79D5" w:rsidP="002E79D5">
      <w:r w:rsidRPr="0091302F">
        <w:rPr>
          <w:b/>
        </w:rPr>
        <w:t>Attori coinvolti:</w:t>
      </w:r>
      <w:r w:rsidRPr="0091302F">
        <w:t xml:space="preserve"> utente </w:t>
      </w:r>
      <w:r>
        <w:t>privato</w:t>
      </w:r>
    </w:p>
    <w:p w:rsidR="002E79D5" w:rsidRPr="0091302F" w:rsidRDefault="002E79D5" w:rsidP="002E79D5">
      <w:r w:rsidRPr="0091302F">
        <w:t xml:space="preserve">Questa funzionalità permette agli utenti </w:t>
      </w:r>
      <w:r>
        <w:t>privati gestire le prenotazioni</w:t>
      </w:r>
      <w:r w:rsidR="005519D8">
        <w:t>.</w:t>
      </w:r>
    </w:p>
    <w:p w:rsidR="005519D8" w:rsidRPr="005519D8" w:rsidRDefault="005519D8" w:rsidP="00277041">
      <w:pPr>
        <w:pStyle w:val="Paragrafoelenco"/>
        <w:numPr>
          <w:ilvl w:val="0"/>
          <w:numId w:val="4"/>
        </w:numPr>
        <w:rPr>
          <w:lang w:val="it-IT"/>
        </w:rPr>
      </w:pPr>
      <w:r>
        <w:rPr>
          <w:rFonts w:asciiTheme="minorHAnsi" w:hAnsiTheme="minorHAnsi"/>
          <w:b/>
          <w:sz w:val="22"/>
          <w:szCs w:val="22"/>
          <w:lang w:val="it-IT"/>
        </w:rPr>
        <w:t>RF_</w:t>
      </w:r>
      <w:r w:rsidR="00456BDD">
        <w:rPr>
          <w:rFonts w:asciiTheme="minorHAnsi" w:hAnsiTheme="minorHAnsi"/>
          <w:b/>
          <w:sz w:val="22"/>
          <w:szCs w:val="22"/>
          <w:lang w:val="it-IT"/>
        </w:rPr>
        <w:t>2</w:t>
      </w:r>
      <w:r w:rsidR="00352B23">
        <w:rPr>
          <w:rFonts w:asciiTheme="minorHAnsi" w:hAnsiTheme="minorHAnsi"/>
          <w:b/>
          <w:sz w:val="22"/>
          <w:szCs w:val="22"/>
          <w:lang w:val="it-IT"/>
        </w:rPr>
        <w:t>7</w:t>
      </w:r>
      <w:r w:rsidR="006B448C">
        <w:rPr>
          <w:rFonts w:asciiTheme="minorHAnsi" w:hAnsiTheme="minorHAnsi"/>
          <w:b/>
          <w:sz w:val="22"/>
          <w:szCs w:val="22"/>
          <w:lang w:val="it-IT"/>
        </w:rPr>
        <w:t>.1 R</w:t>
      </w:r>
      <w:r w:rsidR="002E79D5" w:rsidRPr="005519D8">
        <w:rPr>
          <w:rFonts w:asciiTheme="minorHAnsi" w:hAnsiTheme="minorHAnsi"/>
          <w:b/>
          <w:sz w:val="22"/>
          <w:szCs w:val="22"/>
          <w:lang w:val="it-IT"/>
        </w:rPr>
        <w:t>icerca prenotazioni:</w:t>
      </w:r>
      <w:r w:rsidR="002E79D5" w:rsidRPr="005519D8">
        <w:rPr>
          <w:rFonts w:asciiTheme="minorHAnsi" w:hAnsiTheme="minorHAnsi"/>
          <w:sz w:val="22"/>
          <w:szCs w:val="22"/>
          <w:lang w:val="it-IT"/>
        </w:rPr>
        <w:t xml:space="preserve"> consente ad un utente</w:t>
      </w:r>
      <w:r w:rsidRPr="005519D8">
        <w:rPr>
          <w:rFonts w:asciiTheme="minorHAnsi" w:hAnsiTheme="minorHAnsi"/>
          <w:sz w:val="22"/>
          <w:szCs w:val="22"/>
          <w:lang w:val="it-IT"/>
        </w:rPr>
        <w:t xml:space="preserve"> privato</w:t>
      </w:r>
      <w:r w:rsidR="002E79D5" w:rsidRPr="005519D8">
        <w:rPr>
          <w:rFonts w:asciiTheme="minorHAnsi" w:hAnsiTheme="minorHAnsi"/>
          <w:sz w:val="22"/>
          <w:szCs w:val="22"/>
          <w:lang w:val="it-IT"/>
        </w:rPr>
        <w:t xml:space="preserve"> di ricercare le </w:t>
      </w:r>
      <w:r w:rsidRPr="005519D8">
        <w:rPr>
          <w:rFonts w:asciiTheme="minorHAnsi" w:hAnsiTheme="minorHAnsi"/>
          <w:sz w:val="22"/>
          <w:szCs w:val="22"/>
          <w:lang w:val="it-IT"/>
        </w:rPr>
        <w:t xml:space="preserve">proprie </w:t>
      </w:r>
      <w:r w:rsidR="002E79D5" w:rsidRPr="005519D8">
        <w:rPr>
          <w:rFonts w:asciiTheme="minorHAnsi" w:hAnsiTheme="minorHAnsi"/>
          <w:sz w:val="22"/>
          <w:szCs w:val="22"/>
          <w:lang w:val="it-IT"/>
        </w:rPr>
        <w:t xml:space="preserve">prenotazioni, </w:t>
      </w:r>
      <w:r w:rsidRPr="005519D8">
        <w:rPr>
          <w:rFonts w:asciiTheme="minorHAnsi" w:hAnsiTheme="minorHAnsi"/>
          <w:sz w:val="22"/>
          <w:szCs w:val="22"/>
          <w:lang w:val="it-IT"/>
        </w:rPr>
        <w:t>specificando</w:t>
      </w:r>
      <w:r w:rsidR="002E79D5" w:rsidRPr="005519D8">
        <w:rPr>
          <w:rFonts w:asciiTheme="minorHAnsi" w:hAnsiTheme="minorHAnsi"/>
          <w:sz w:val="22"/>
          <w:szCs w:val="22"/>
          <w:lang w:val="it-IT"/>
        </w:rPr>
        <w:t xml:space="preserve"> data (campo data), </w:t>
      </w:r>
      <w:r w:rsidRPr="005519D8">
        <w:rPr>
          <w:rFonts w:asciiTheme="minorHAnsi" w:hAnsiTheme="minorHAnsi"/>
          <w:sz w:val="22"/>
          <w:szCs w:val="22"/>
          <w:lang w:val="it-IT"/>
        </w:rPr>
        <w:t>struttura</w:t>
      </w:r>
      <w:r w:rsidR="002E79D5" w:rsidRPr="005519D8">
        <w:rPr>
          <w:rFonts w:asciiTheme="minorHAnsi" w:hAnsiTheme="minorHAnsi"/>
          <w:sz w:val="22"/>
          <w:szCs w:val="22"/>
          <w:lang w:val="it-IT"/>
        </w:rPr>
        <w:t xml:space="preserve"> (lista valori)</w:t>
      </w:r>
      <w:r w:rsidR="008D33AA">
        <w:rPr>
          <w:rFonts w:asciiTheme="minorHAnsi" w:hAnsiTheme="minorHAnsi"/>
          <w:sz w:val="22"/>
          <w:szCs w:val="22"/>
          <w:lang w:val="it-IT"/>
        </w:rPr>
        <w:t xml:space="preserve">, stato </w:t>
      </w:r>
      <w:r w:rsidR="008D33AA" w:rsidRPr="005519D8">
        <w:rPr>
          <w:rFonts w:asciiTheme="minorHAnsi" w:hAnsiTheme="minorHAnsi"/>
          <w:sz w:val="22"/>
          <w:szCs w:val="22"/>
          <w:lang w:val="it-IT"/>
        </w:rPr>
        <w:t>(lista valori)</w:t>
      </w:r>
      <w:r w:rsidR="002E79D5" w:rsidRPr="005519D8">
        <w:rPr>
          <w:rFonts w:asciiTheme="minorHAnsi" w:hAnsiTheme="minorHAnsi"/>
          <w:sz w:val="22"/>
          <w:szCs w:val="22"/>
          <w:lang w:val="it-IT"/>
        </w:rPr>
        <w:t xml:space="preserve">. </w:t>
      </w:r>
    </w:p>
    <w:p w:rsidR="005519D8" w:rsidRPr="005519D8" w:rsidRDefault="005519D8" w:rsidP="00277041">
      <w:pPr>
        <w:pStyle w:val="Paragrafoelenco"/>
        <w:numPr>
          <w:ilvl w:val="0"/>
          <w:numId w:val="4"/>
        </w:numPr>
        <w:rPr>
          <w:rFonts w:ascii="Calibri" w:hAnsi="Calibri"/>
          <w:sz w:val="22"/>
          <w:szCs w:val="22"/>
          <w:lang w:val="it-IT"/>
        </w:rPr>
      </w:pPr>
      <w:r w:rsidRPr="005519D8">
        <w:rPr>
          <w:rFonts w:asciiTheme="minorHAnsi" w:hAnsiTheme="minorHAnsi"/>
          <w:b/>
          <w:sz w:val="22"/>
          <w:szCs w:val="22"/>
          <w:lang w:val="it-IT"/>
        </w:rPr>
        <w:t>RF_</w:t>
      </w:r>
      <w:r w:rsidR="00456BDD">
        <w:rPr>
          <w:rFonts w:asciiTheme="minorHAnsi" w:hAnsiTheme="minorHAnsi"/>
          <w:b/>
          <w:sz w:val="22"/>
          <w:szCs w:val="22"/>
          <w:lang w:val="it-IT"/>
        </w:rPr>
        <w:t>2</w:t>
      </w:r>
      <w:r w:rsidR="00352B23">
        <w:rPr>
          <w:rFonts w:asciiTheme="minorHAnsi" w:hAnsiTheme="minorHAnsi"/>
          <w:b/>
          <w:sz w:val="22"/>
          <w:szCs w:val="22"/>
          <w:lang w:val="it-IT"/>
        </w:rPr>
        <w:t>7</w:t>
      </w:r>
      <w:r w:rsidR="002E79D5" w:rsidRPr="005519D8">
        <w:rPr>
          <w:rFonts w:asciiTheme="minorHAnsi" w:hAnsiTheme="minorHAnsi"/>
          <w:b/>
          <w:sz w:val="22"/>
          <w:szCs w:val="22"/>
          <w:lang w:val="it-IT"/>
        </w:rPr>
        <w:t>.</w:t>
      </w:r>
      <w:r w:rsidRPr="005519D8">
        <w:rPr>
          <w:rFonts w:asciiTheme="minorHAnsi" w:hAnsiTheme="minorHAnsi"/>
          <w:b/>
          <w:sz w:val="22"/>
          <w:szCs w:val="22"/>
          <w:lang w:val="it-IT"/>
        </w:rPr>
        <w:t>2</w:t>
      </w:r>
      <w:r w:rsidR="002E79D5" w:rsidRPr="005519D8">
        <w:rPr>
          <w:rFonts w:asciiTheme="minorHAnsi" w:hAnsiTheme="minorHAnsi"/>
          <w:b/>
          <w:sz w:val="22"/>
          <w:szCs w:val="22"/>
          <w:lang w:val="it-IT"/>
        </w:rPr>
        <w:t xml:space="preserve"> </w:t>
      </w:r>
      <w:r w:rsidR="006B448C">
        <w:rPr>
          <w:rFonts w:asciiTheme="minorHAnsi" w:hAnsiTheme="minorHAnsi"/>
          <w:b/>
          <w:sz w:val="22"/>
          <w:szCs w:val="22"/>
          <w:lang w:val="it-IT"/>
        </w:rPr>
        <w:t>V</w:t>
      </w:r>
      <w:r w:rsidR="002E79D5" w:rsidRPr="005519D8">
        <w:rPr>
          <w:rFonts w:asciiTheme="minorHAnsi" w:hAnsiTheme="minorHAnsi"/>
          <w:b/>
          <w:sz w:val="22"/>
          <w:szCs w:val="22"/>
          <w:lang w:val="it-IT"/>
        </w:rPr>
        <w:t>isualizza prenotazione:</w:t>
      </w:r>
      <w:r w:rsidR="002E79D5" w:rsidRPr="005519D8">
        <w:rPr>
          <w:rFonts w:asciiTheme="minorHAnsi" w:hAnsiTheme="minorHAnsi"/>
          <w:sz w:val="22"/>
          <w:szCs w:val="22"/>
          <w:lang w:val="it-IT"/>
        </w:rPr>
        <w:t xml:space="preserve"> consente ad un utente</w:t>
      </w:r>
      <w:r w:rsidRPr="005519D8">
        <w:rPr>
          <w:rFonts w:asciiTheme="minorHAnsi" w:hAnsiTheme="minorHAnsi"/>
          <w:sz w:val="22"/>
          <w:szCs w:val="22"/>
          <w:lang w:val="it-IT"/>
        </w:rPr>
        <w:t xml:space="preserve"> privato</w:t>
      </w:r>
      <w:r w:rsidR="002E79D5" w:rsidRPr="005519D8">
        <w:rPr>
          <w:rFonts w:asciiTheme="minorHAnsi" w:hAnsiTheme="minorHAnsi"/>
          <w:sz w:val="22"/>
          <w:szCs w:val="22"/>
          <w:lang w:val="it-IT"/>
        </w:rPr>
        <w:t xml:space="preserve"> di visualizzare </w:t>
      </w:r>
      <w:r w:rsidRPr="005519D8">
        <w:rPr>
          <w:rFonts w:asciiTheme="minorHAnsi" w:hAnsiTheme="minorHAnsi"/>
          <w:sz w:val="22"/>
          <w:szCs w:val="22"/>
          <w:lang w:val="it-IT"/>
        </w:rPr>
        <w:t>la</w:t>
      </w:r>
      <w:r w:rsidR="002E79D5" w:rsidRPr="005519D8">
        <w:rPr>
          <w:rFonts w:asciiTheme="minorHAnsi" w:hAnsiTheme="minorHAnsi"/>
          <w:sz w:val="22"/>
          <w:szCs w:val="22"/>
          <w:lang w:val="it-IT"/>
        </w:rPr>
        <w:t xml:space="preserve"> propria prenotazione</w:t>
      </w:r>
    </w:p>
    <w:p w:rsidR="005519D8" w:rsidRPr="00CA03A2" w:rsidRDefault="005519D8" w:rsidP="00277041">
      <w:pPr>
        <w:pStyle w:val="Paragrafoelenco"/>
        <w:numPr>
          <w:ilvl w:val="0"/>
          <w:numId w:val="4"/>
        </w:numPr>
        <w:rPr>
          <w:lang w:val="it-IT"/>
        </w:rPr>
      </w:pPr>
      <w:r w:rsidRPr="00CA03A2">
        <w:rPr>
          <w:rFonts w:ascii="Calibri" w:hAnsi="Calibri"/>
          <w:b/>
          <w:sz w:val="22"/>
          <w:szCs w:val="22"/>
          <w:lang w:val="it-IT"/>
        </w:rPr>
        <w:t>RF_2</w:t>
      </w:r>
      <w:r w:rsidR="00352B23">
        <w:rPr>
          <w:rFonts w:ascii="Calibri" w:hAnsi="Calibri"/>
          <w:b/>
          <w:sz w:val="22"/>
          <w:szCs w:val="22"/>
          <w:lang w:val="it-IT"/>
        </w:rPr>
        <w:t>7</w:t>
      </w:r>
      <w:r w:rsidRPr="00CA03A2">
        <w:rPr>
          <w:rFonts w:ascii="Calibri" w:hAnsi="Calibri"/>
          <w:b/>
          <w:sz w:val="22"/>
          <w:szCs w:val="22"/>
          <w:lang w:val="it-IT"/>
        </w:rPr>
        <w:t>.</w:t>
      </w:r>
      <w:r>
        <w:rPr>
          <w:rFonts w:ascii="Calibri" w:hAnsi="Calibri"/>
          <w:b/>
          <w:sz w:val="22"/>
          <w:szCs w:val="22"/>
          <w:lang w:val="it-IT"/>
        </w:rPr>
        <w:t>3</w:t>
      </w:r>
      <w:r w:rsidR="006B448C">
        <w:rPr>
          <w:rFonts w:ascii="Calibri" w:hAnsi="Calibri"/>
          <w:b/>
          <w:sz w:val="22"/>
          <w:szCs w:val="22"/>
          <w:lang w:val="it-IT"/>
        </w:rPr>
        <w:t xml:space="preserve"> V</w:t>
      </w:r>
      <w:r w:rsidRPr="00CA03A2">
        <w:rPr>
          <w:rFonts w:ascii="Calibri" w:hAnsi="Calibri"/>
          <w:b/>
          <w:sz w:val="22"/>
          <w:szCs w:val="22"/>
          <w:lang w:val="it-IT"/>
        </w:rPr>
        <w:t>isualizza foto camera</w:t>
      </w:r>
      <w:r w:rsidRPr="00CA03A2">
        <w:rPr>
          <w:rFonts w:ascii="Calibri" w:hAnsi="Calibri"/>
          <w:sz w:val="22"/>
          <w:szCs w:val="22"/>
          <w:lang w:val="it-IT"/>
        </w:rPr>
        <w:t>: consente</w:t>
      </w:r>
      <w:r>
        <w:rPr>
          <w:rFonts w:ascii="Calibri" w:hAnsi="Calibri"/>
          <w:sz w:val="22"/>
          <w:szCs w:val="22"/>
          <w:lang w:val="it-IT"/>
        </w:rPr>
        <w:t xml:space="preserv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CA03A2">
        <w:rPr>
          <w:rFonts w:ascii="Calibri" w:hAnsi="Calibri"/>
          <w:sz w:val="22"/>
          <w:szCs w:val="22"/>
          <w:lang w:val="it-IT"/>
        </w:rPr>
        <w:t xml:space="preserve"> di visualizzare le foto della camera </w:t>
      </w:r>
      <w:r>
        <w:rPr>
          <w:rFonts w:ascii="Calibri" w:hAnsi="Calibri"/>
          <w:sz w:val="22"/>
          <w:szCs w:val="22"/>
          <w:lang w:val="it-IT"/>
        </w:rPr>
        <w:t>oggetto della prenotazione</w:t>
      </w:r>
      <w:r w:rsidRPr="00CA03A2">
        <w:rPr>
          <w:rFonts w:ascii="Calibri" w:hAnsi="Calibri"/>
          <w:sz w:val="22"/>
          <w:szCs w:val="22"/>
          <w:lang w:val="it-IT"/>
        </w:rPr>
        <w:t xml:space="preserve">. </w:t>
      </w:r>
    </w:p>
    <w:p w:rsidR="005519D8" w:rsidRPr="00CA03A2" w:rsidRDefault="005519D8"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7</w:t>
      </w:r>
      <w:r>
        <w:rPr>
          <w:rFonts w:ascii="Calibri" w:hAnsi="Calibri"/>
          <w:b/>
          <w:sz w:val="22"/>
          <w:szCs w:val="22"/>
          <w:lang w:val="it-IT"/>
        </w:rPr>
        <w:t xml:space="preserve">.4 </w:t>
      </w:r>
      <w:r w:rsidR="006B448C">
        <w:rPr>
          <w:rFonts w:ascii="Calibri" w:hAnsi="Calibri"/>
          <w:b/>
          <w:sz w:val="22"/>
          <w:szCs w:val="22"/>
          <w:lang w:val="it-IT"/>
        </w:rPr>
        <w:t>V</w:t>
      </w:r>
      <w:r>
        <w:rPr>
          <w:rFonts w:ascii="Calibri" w:hAnsi="Calibri"/>
          <w:b/>
          <w:sz w:val="22"/>
          <w:szCs w:val="22"/>
          <w:lang w:val="it-IT"/>
        </w:rPr>
        <w:t>isualizza servizi inclusi</w:t>
      </w:r>
      <w:r w:rsidRPr="0091302F">
        <w:rPr>
          <w:rFonts w:ascii="Calibri" w:hAnsi="Calibri"/>
          <w:sz w:val="22"/>
          <w:szCs w:val="22"/>
          <w:lang w:val="it-IT"/>
        </w:rPr>
        <w:t xml:space="preserve">: consente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AD0D31">
        <w:rPr>
          <w:rFonts w:asciiTheme="minorHAnsi" w:hAnsiTheme="minorHAnsi"/>
          <w:sz w:val="22"/>
          <w:szCs w:val="22"/>
          <w:lang w:val="it-IT"/>
        </w:rPr>
        <w:t xml:space="preserve"> </w:t>
      </w:r>
      <w:r w:rsidRPr="0091302F">
        <w:rPr>
          <w:rFonts w:ascii="Calibri" w:hAnsi="Calibri"/>
          <w:sz w:val="22"/>
          <w:szCs w:val="22"/>
          <w:lang w:val="it-IT"/>
        </w:rPr>
        <w:t xml:space="preserve">di visualizzare tutti i servizi inclusi </w:t>
      </w:r>
      <w:r>
        <w:rPr>
          <w:rFonts w:ascii="Calibri" w:hAnsi="Calibri"/>
          <w:sz w:val="22"/>
          <w:szCs w:val="22"/>
          <w:lang w:val="it-IT"/>
        </w:rPr>
        <w:t xml:space="preserve">nella camera oggetto della prenotazione. </w:t>
      </w:r>
    </w:p>
    <w:p w:rsidR="002E79D5" w:rsidRPr="002E79D5" w:rsidRDefault="002E79D5" w:rsidP="002E79D5"/>
    <w:p w:rsidR="00114FED" w:rsidRPr="003A3850" w:rsidRDefault="00531787" w:rsidP="00114FED">
      <w:pPr>
        <w:pStyle w:val="Titolo3"/>
        <w:rPr>
          <w:i/>
          <w:lang w:val="it-IT"/>
        </w:rPr>
      </w:pPr>
      <w:bookmarkStart w:id="55" w:name="_Toc507840425"/>
      <w:r>
        <w:rPr>
          <w:i/>
          <w:lang w:val="it-IT"/>
        </w:rPr>
        <w:t>RF_</w:t>
      </w:r>
      <w:r w:rsidR="00352B23">
        <w:rPr>
          <w:i/>
          <w:lang w:val="it-IT"/>
        </w:rPr>
        <w:t>28</w:t>
      </w:r>
      <w:r w:rsidR="00114FED" w:rsidRPr="00531787">
        <w:rPr>
          <w:i/>
          <w:lang w:val="it-IT"/>
        </w:rPr>
        <w:t xml:space="preserve"> </w:t>
      </w:r>
      <w:r w:rsidR="00114FED">
        <w:rPr>
          <w:i/>
          <w:lang w:val="it-IT"/>
        </w:rPr>
        <w:t>Gestione promozioni</w:t>
      </w:r>
      <w:r>
        <w:rPr>
          <w:i/>
          <w:lang w:val="it-IT"/>
        </w:rPr>
        <w:t xml:space="preserve"> per l’utente business</w:t>
      </w:r>
      <w:bookmarkEnd w:id="55"/>
    </w:p>
    <w:p w:rsidR="00114FED" w:rsidRPr="0091302F" w:rsidRDefault="00114FED" w:rsidP="00114FED">
      <w:r w:rsidRPr="0091302F">
        <w:rPr>
          <w:b/>
        </w:rPr>
        <w:t>Attori coinvolti:</w:t>
      </w:r>
      <w:r w:rsidRPr="0091302F">
        <w:t xml:space="preserve"> utente business</w:t>
      </w:r>
    </w:p>
    <w:p w:rsidR="00114FED" w:rsidRPr="0091302F" w:rsidRDefault="00114FED" w:rsidP="00114FED">
      <w:r w:rsidRPr="0091302F">
        <w:t xml:space="preserve">Questa funzionalità permette agli utenti business </w:t>
      </w:r>
      <w:r w:rsidR="00531787">
        <w:t xml:space="preserve">di </w:t>
      </w:r>
      <w:r>
        <w:t>gestire le promozioni</w:t>
      </w:r>
      <w:r w:rsidR="00146B1D">
        <w:t>.</w:t>
      </w:r>
    </w:p>
    <w:p w:rsidR="00531787" w:rsidRPr="00531787" w:rsidRDefault="00AA36DD"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sidR="006B448C">
        <w:rPr>
          <w:rFonts w:asciiTheme="minorHAnsi" w:hAnsiTheme="minorHAnsi"/>
          <w:b/>
          <w:sz w:val="22"/>
          <w:szCs w:val="22"/>
          <w:lang w:val="it-IT"/>
        </w:rPr>
        <w:t>.1 R</w:t>
      </w:r>
      <w:r w:rsidR="00114FED" w:rsidRPr="00531787">
        <w:rPr>
          <w:rFonts w:asciiTheme="minorHAnsi" w:hAnsiTheme="minorHAnsi"/>
          <w:b/>
          <w:sz w:val="22"/>
          <w:szCs w:val="22"/>
          <w:lang w:val="it-IT"/>
        </w:rPr>
        <w:t>icerca promozioni</w:t>
      </w:r>
      <w:r w:rsidR="00AD0D31" w:rsidRPr="00531787">
        <w:rPr>
          <w:rFonts w:asciiTheme="minorHAnsi" w:hAnsiTheme="minorHAnsi"/>
          <w:b/>
          <w:sz w:val="22"/>
          <w:szCs w:val="22"/>
          <w:lang w:val="it-IT"/>
        </w:rPr>
        <w:t xml:space="preserve"> per utente business</w:t>
      </w:r>
      <w:r w:rsidR="00114FED" w:rsidRPr="00531787">
        <w:rPr>
          <w:rFonts w:asciiTheme="minorHAnsi" w:hAnsiTheme="minorHAnsi"/>
          <w:b/>
          <w:sz w:val="22"/>
          <w:szCs w:val="22"/>
          <w:lang w:val="it-IT"/>
        </w:rPr>
        <w:t>:</w:t>
      </w:r>
      <w:r w:rsidR="00114FED" w:rsidRPr="00531787">
        <w:rPr>
          <w:rFonts w:asciiTheme="minorHAnsi" w:hAnsiTheme="minorHAnsi"/>
          <w:sz w:val="22"/>
          <w:szCs w:val="22"/>
          <w:lang w:val="it-IT"/>
        </w:rPr>
        <w:t xml:space="preserve"> consente ad un utente</w:t>
      </w:r>
      <w:r w:rsidR="00AD0D31" w:rsidRPr="00531787">
        <w:rPr>
          <w:rFonts w:asciiTheme="minorHAnsi" w:hAnsiTheme="minorHAnsi"/>
          <w:sz w:val="22"/>
          <w:szCs w:val="22"/>
          <w:lang w:val="it-IT"/>
        </w:rPr>
        <w:t xml:space="preserve"> business</w:t>
      </w:r>
      <w:r w:rsidR="00114FED" w:rsidRPr="00531787">
        <w:rPr>
          <w:rFonts w:asciiTheme="minorHAnsi" w:hAnsiTheme="minorHAnsi"/>
          <w:sz w:val="22"/>
          <w:szCs w:val="22"/>
          <w:lang w:val="it-IT"/>
        </w:rPr>
        <w:t xml:space="preserve"> di ricerca</w:t>
      </w:r>
      <w:r w:rsidR="00157707" w:rsidRPr="00531787">
        <w:rPr>
          <w:rFonts w:asciiTheme="minorHAnsi" w:hAnsiTheme="minorHAnsi"/>
          <w:sz w:val="22"/>
          <w:szCs w:val="22"/>
          <w:lang w:val="it-IT"/>
        </w:rPr>
        <w:t>re</w:t>
      </w:r>
      <w:r w:rsidR="00114FED" w:rsidRPr="00531787">
        <w:rPr>
          <w:rFonts w:asciiTheme="minorHAnsi" w:hAnsiTheme="minorHAnsi"/>
          <w:sz w:val="22"/>
          <w:szCs w:val="22"/>
          <w:lang w:val="it-IT"/>
        </w:rPr>
        <w:t xml:space="preserve"> </w:t>
      </w:r>
      <w:r w:rsidR="00157707" w:rsidRPr="00531787">
        <w:rPr>
          <w:rFonts w:asciiTheme="minorHAnsi" w:hAnsiTheme="minorHAnsi"/>
          <w:sz w:val="22"/>
          <w:szCs w:val="22"/>
          <w:lang w:val="it-IT"/>
        </w:rPr>
        <w:t xml:space="preserve">le proprie </w:t>
      </w:r>
      <w:r w:rsidR="00114FED" w:rsidRPr="00531787">
        <w:rPr>
          <w:rFonts w:asciiTheme="minorHAnsi" w:hAnsiTheme="minorHAnsi"/>
          <w:sz w:val="22"/>
          <w:szCs w:val="22"/>
          <w:lang w:val="it-IT"/>
        </w:rPr>
        <w:t xml:space="preserve">promozioni, </w:t>
      </w:r>
      <w:r w:rsidR="00531787" w:rsidRPr="00531787">
        <w:rPr>
          <w:rFonts w:asciiTheme="minorHAnsi" w:hAnsiTheme="minorHAnsi"/>
          <w:sz w:val="22"/>
          <w:szCs w:val="22"/>
          <w:lang w:val="it-IT"/>
        </w:rPr>
        <w:t>specificando data inizio (campo data),</w:t>
      </w:r>
      <w:r w:rsidR="00114FED" w:rsidRPr="00531787">
        <w:rPr>
          <w:rFonts w:asciiTheme="minorHAnsi" w:hAnsiTheme="minorHAnsi"/>
          <w:sz w:val="22"/>
          <w:szCs w:val="22"/>
          <w:lang w:val="it-IT"/>
        </w:rPr>
        <w:t xml:space="preserve"> data fine (campo data)</w:t>
      </w:r>
      <w:r w:rsidR="00531787" w:rsidRPr="00531787">
        <w:rPr>
          <w:rFonts w:asciiTheme="minorHAnsi" w:hAnsiTheme="minorHAnsi"/>
          <w:sz w:val="22"/>
          <w:szCs w:val="22"/>
          <w:lang w:val="it-IT"/>
        </w:rPr>
        <w:t>, la camera (lista di valori)</w:t>
      </w:r>
      <w:r w:rsidR="00114FED" w:rsidRPr="00531787">
        <w:rPr>
          <w:rFonts w:asciiTheme="minorHAnsi" w:hAnsiTheme="minorHAnsi"/>
          <w:sz w:val="22"/>
          <w:szCs w:val="22"/>
          <w:lang w:val="it-IT"/>
        </w:rPr>
        <w:t xml:space="preserve">. </w:t>
      </w:r>
    </w:p>
    <w:p w:rsidR="00114FED" w:rsidRPr="00830EA5" w:rsidRDefault="00AA36DD"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sidR="006B448C">
        <w:rPr>
          <w:rFonts w:asciiTheme="minorHAnsi" w:hAnsiTheme="minorHAnsi"/>
          <w:b/>
          <w:sz w:val="22"/>
          <w:szCs w:val="22"/>
          <w:lang w:val="it-IT"/>
        </w:rPr>
        <w:t>.2 I</w:t>
      </w:r>
      <w:r w:rsidR="00114FED" w:rsidRPr="00531787">
        <w:rPr>
          <w:rFonts w:asciiTheme="minorHAnsi" w:hAnsiTheme="minorHAnsi"/>
          <w:b/>
          <w:sz w:val="22"/>
          <w:szCs w:val="22"/>
          <w:lang w:val="it-IT"/>
        </w:rPr>
        <w:t>nserimento promozioni</w:t>
      </w:r>
      <w:r w:rsidR="00114FED" w:rsidRPr="00531787">
        <w:rPr>
          <w:rFonts w:asciiTheme="minorHAnsi" w:hAnsiTheme="minorHAnsi"/>
          <w:sz w:val="22"/>
          <w:szCs w:val="22"/>
          <w:lang w:val="it-IT"/>
        </w:rPr>
        <w:t>: consente ad un utente</w:t>
      </w:r>
      <w:r w:rsidR="00531787">
        <w:rPr>
          <w:rFonts w:asciiTheme="minorHAnsi" w:hAnsiTheme="minorHAnsi"/>
          <w:sz w:val="22"/>
          <w:szCs w:val="22"/>
          <w:lang w:val="it-IT"/>
        </w:rPr>
        <w:t xml:space="preserve"> business</w:t>
      </w:r>
      <w:r w:rsidR="00114FED" w:rsidRPr="00531787">
        <w:rPr>
          <w:rFonts w:asciiTheme="minorHAnsi" w:hAnsiTheme="minorHAnsi"/>
          <w:sz w:val="22"/>
          <w:szCs w:val="22"/>
          <w:lang w:val="it-IT"/>
        </w:rPr>
        <w:t xml:space="preserve"> di inserire una nuova promozione</w:t>
      </w:r>
      <w:r w:rsidR="00531787">
        <w:rPr>
          <w:rFonts w:asciiTheme="minorHAnsi" w:hAnsiTheme="minorHAnsi"/>
          <w:sz w:val="22"/>
          <w:szCs w:val="22"/>
          <w:lang w:val="it-IT"/>
        </w:rPr>
        <w:t xml:space="preserve">, specificando </w:t>
      </w:r>
      <w:r w:rsidR="005042F5" w:rsidRPr="00531787">
        <w:rPr>
          <w:rFonts w:asciiTheme="minorHAnsi" w:hAnsiTheme="minorHAnsi"/>
          <w:sz w:val="22"/>
          <w:szCs w:val="22"/>
          <w:lang w:val="it-IT"/>
        </w:rPr>
        <w:t xml:space="preserve"> nome (</w:t>
      </w:r>
      <w:r w:rsidR="00531787">
        <w:rPr>
          <w:rFonts w:asciiTheme="minorHAnsi" w:hAnsiTheme="minorHAnsi"/>
          <w:sz w:val="22"/>
          <w:szCs w:val="22"/>
          <w:lang w:val="it-IT"/>
        </w:rPr>
        <w:t xml:space="preserve">una </w:t>
      </w:r>
      <w:r w:rsidR="00114FED" w:rsidRPr="00531787">
        <w:rPr>
          <w:rFonts w:asciiTheme="minorHAnsi" w:hAnsiTheme="minorHAnsi"/>
          <w:sz w:val="22"/>
          <w:szCs w:val="22"/>
          <w:lang w:val="it-IT"/>
        </w:rPr>
        <w:t>stringa alfanumerica di massimo 100 caratteri),</w:t>
      </w:r>
      <w:r w:rsidR="00531787">
        <w:rPr>
          <w:rFonts w:asciiTheme="minorHAnsi" w:hAnsiTheme="minorHAnsi"/>
          <w:sz w:val="22"/>
          <w:szCs w:val="22"/>
          <w:lang w:val="it-IT"/>
        </w:rPr>
        <w:t xml:space="preserve"> camera (lista di valori),</w:t>
      </w:r>
      <w:r w:rsidR="00114FED" w:rsidRPr="00531787">
        <w:rPr>
          <w:rFonts w:asciiTheme="minorHAnsi" w:hAnsiTheme="minorHAnsi"/>
          <w:sz w:val="22"/>
          <w:szCs w:val="22"/>
          <w:lang w:val="it-IT"/>
        </w:rPr>
        <w:t xml:space="preserve"> tipologia (lista valori), visibilità (lista valori), vincolo validità (lista valori), sconto (</w:t>
      </w:r>
      <w:r w:rsidR="00531787">
        <w:rPr>
          <w:rFonts w:asciiTheme="minorHAnsi" w:hAnsiTheme="minorHAnsi"/>
          <w:sz w:val="22"/>
          <w:szCs w:val="22"/>
          <w:lang w:val="it-IT"/>
        </w:rPr>
        <w:t>una stringa numerica massimo 3</w:t>
      </w:r>
      <w:r w:rsidR="00114FED" w:rsidRPr="00531787">
        <w:rPr>
          <w:rFonts w:asciiTheme="minorHAnsi" w:hAnsiTheme="minorHAnsi"/>
          <w:sz w:val="22"/>
          <w:szCs w:val="22"/>
          <w:lang w:val="it-IT"/>
        </w:rPr>
        <w:t xml:space="preserve"> caratteri), tariffe di pertinenza (</w:t>
      </w:r>
      <w:proofErr w:type="spellStart"/>
      <w:r w:rsidR="00114FED" w:rsidRPr="00531787">
        <w:rPr>
          <w:rFonts w:asciiTheme="minorHAnsi" w:hAnsiTheme="minorHAnsi"/>
          <w:sz w:val="22"/>
          <w:szCs w:val="22"/>
          <w:lang w:val="it-IT"/>
        </w:rPr>
        <w:t>check</w:t>
      </w:r>
      <w:proofErr w:type="spellEnd"/>
      <w:r w:rsidR="00114FED" w:rsidRPr="00531787">
        <w:rPr>
          <w:rFonts w:asciiTheme="minorHAnsi" w:hAnsiTheme="minorHAnsi"/>
          <w:sz w:val="22"/>
          <w:szCs w:val="22"/>
          <w:lang w:val="it-IT"/>
        </w:rPr>
        <w:t xml:space="preserve"> 0-1), camera di pertinenza </w:t>
      </w:r>
      <w:r w:rsidR="00114FED" w:rsidRPr="00531787">
        <w:rPr>
          <w:rFonts w:asciiTheme="minorHAnsi" w:hAnsiTheme="minorHAnsi"/>
          <w:sz w:val="22"/>
          <w:szCs w:val="22"/>
          <w:lang w:val="it-IT"/>
        </w:rPr>
        <w:lastRenderedPageBreak/>
        <w:t>(</w:t>
      </w:r>
      <w:proofErr w:type="spellStart"/>
      <w:r w:rsidR="00114FED" w:rsidRPr="00531787">
        <w:rPr>
          <w:rFonts w:asciiTheme="minorHAnsi" w:hAnsiTheme="minorHAnsi"/>
          <w:sz w:val="22"/>
          <w:szCs w:val="22"/>
          <w:lang w:val="it-IT"/>
        </w:rPr>
        <w:t>check</w:t>
      </w:r>
      <w:proofErr w:type="spellEnd"/>
      <w:r w:rsidR="00114FED" w:rsidRPr="00531787">
        <w:rPr>
          <w:rFonts w:asciiTheme="minorHAnsi" w:hAnsiTheme="minorHAnsi"/>
          <w:sz w:val="22"/>
          <w:szCs w:val="22"/>
          <w:lang w:val="it-IT"/>
        </w:rPr>
        <w:t xml:space="preserve"> 0-1), data inizio validità (campo data), data fine validità (campo data),</w:t>
      </w:r>
      <w:r w:rsidR="00830EA5">
        <w:rPr>
          <w:rFonts w:asciiTheme="minorHAnsi" w:hAnsiTheme="minorHAnsi"/>
          <w:sz w:val="22"/>
          <w:szCs w:val="22"/>
          <w:lang w:val="it-IT"/>
        </w:rPr>
        <w:t xml:space="preserve"> </w:t>
      </w:r>
      <w:r w:rsidR="00830EA5" w:rsidRPr="00531787">
        <w:rPr>
          <w:rFonts w:asciiTheme="minorHAnsi" w:hAnsiTheme="minorHAnsi"/>
          <w:sz w:val="22"/>
          <w:szCs w:val="22"/>
          <w:lang w:val="it-IT"/>
        </w:rPr>
        <w:t xml:space="preserve">giorni della settimana </w:t>
      </w:r>
      <w:r w:rsidR="00830EA5">
        <w:rPr>
          <w:rFonts w:asciiTheme="minorHAnsi" w:hAnsiTheme="minorHAnsi"/>
          <w:sz w:val="22"/>
          <w:szCs w:val="22"/>
          <w:lang w:val="it-IT"/>
        </w:rPr>
        <w:t xml:space="preserve"> </w:t>
      </w:r>
      <w:r w:rsidR="00830EA5" w:rsidRPr="00646769">
        <w:rPr>
          <w:rFonts w:asciiTheme="minorHAnsi" w:hAnsiTheme="minorHAnsi"/>
          <w:sz w:val="22"/>
          <w:szCs w:val="22"/>
          <w:lang w:val="it-IT"/>
        </w:rPr>
        <w:t>(lunedì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martedì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mercoledì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giovedì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venerdì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sabato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 domenica (</w:t>
      </w:r>
      <w:proofErr w:type="spellStart"/>
      <w:r w:rsidR="00830EA5" w:rsidRPr="00646769">
        <w:rPr>
          <w:rFonts w:asciiTheme="minorHAnsi" w:hAnsiTheme="minorHAnsi"/>
          <w:sz w:val="22"/>
          <w:szCs w:val="22"/>
          <w:lang w:val="it-IT"/>
        </w:rPr>
        <w:t>check</w:t>
      </w:r>
      <w:proofErr w:type="spellEnd"/>
      <w:r w:rsidR="00830EA5" w:rsidRPr="00646769">
        <w:rPr>
          <w:rFonts w:asciiTheme="minorHAnsi" w:hAnsiTheme="minorHAnsi"/>
          <w:sz w:val="22"/>
          <w:szCs w:val="22"/>
          <w:lang w:val="it-IT"/>
        </w:rPr>
        <w:t xml:space="preserve"> 0-1))</w:t>
      </w:r>
      <w:r w:rsidR="00830EA5">
        <w:rPr>
          <w:rFonts w:asciiTheme="minorHAnsi" w:hAnsiTheme="minorHAnsi"/>
          <w:sz w:val="22"/>
          <w:szCs w:val="22"/>
          <w:lang w:val="it-IT"/>
        </w:rPr>
        <w:t xml:space="preserve">, </w:t>
      </w:r>
      <w:r w:rsidR="00114FED" w:rsidRPr="00830EA5">
        <w:rPr>
          <w:rFonts w:asciiTheme="minorHAnsi" w:hAnsiTheme="minorHAnsi"/>
          <w:sz w:val="22"/>
          <w:szCs w:val="22"/>
          <w:lang w:val="it-IT"/>
        </w:rPr>
        <w:t xml:space="preserve">non rimborsabile (campo data), visibilità sul sito (campo data), </w:t>
      </w:r>
      <w:r w:rsidR="00C83F4C" w:rsidRPr="00830EA5">
        <w:rPr>
          <w:rFonts w:asciiTheme="minorHAnsi" w:hAnsiTheme="minorHAnsi"/>
          <w:sz w:val="22"/>
          <w:szCs w:val="22"/>
          <w:lang w:val="it-IT"/>
        </w:rPr>
        <w:t>orario promozione (</w:t>
      </w:r>
      <w:r w:rsidR="00830EA5">
        <w:rPr>
          <w:rFonts w:asciiTheme="minorHAnsi" w:hAnsiTheme="minorHAnsi"/>
          <w:sz w:val="22"/>
          <w:szCs w:val="22"/>
          <w:lang w:val="it-IT"/>
        </w:rPr>
        <w:t>una stringa numerica massimo 2</w:t>
      </w:r>
      <w:r w:rsidR="00830EA5" w:rsidRPr="00531787">
        <w:rPr>
          <w:rFonts w:asciiTheme="minorHAnsi" w:hAnsiTheme="minorHAnsi"/>
          <w:sz w:val="22"/>
          <w:szCs w:val="22"/>
          <w:lang w:val="it-IT"/>
        </w:rPr>
        <w:t xml:space="preserve"> caratteri</w:t>
      </w:r>
      <w:r w:rsidR="00C83F4C" w:rsidRPr="00830EA5">
        <w:rPr>
          <w:rFonts w:asciiTheme="minorHAnsi" w:hAnsiTheme="minorHAnsi"/>
          <w:sz w:val="22"/>
          <w:szCs w:val="22"/>
          <w:lang w:val="it-IT"/>
        </w:rPr>
        <w:t>), carta credito obbligatoria (</w:t>
      </w:r>
      <w:proofErr w:type="spellStart"/>
      <w:r w:rsidR="00C83F4C" w:rsidRPr="00830EA5">
        <w:rPr>
          <w:rFonts w:asciiTheme="minorHAnsi" w:hAnsiTheme="minorHAnsi"/>
          <w:sz w:val="22"/>
          <w:szCs w:val="22"/>
          <w:lang w:val="it-IT"/>
        </w:rPr>
        <w:t>check</w:t>
      </w:r>
      <w:proofErr w:type="spellEnd"/>
      <w:r w:rsidR="00C83F4C" w:rsidRPr="00830EA5">
        <w:rPr>
          <w:rFonts w:asciiTheme="minorHAnsi" w:hAnsiTheme="minorHAnsi"/>
          <w:sz w:val="22"/>
          <w:szCs w:val="22"/>
          <w:lang w:val="it-IT"/>
        </w:rPr>
        <w:t xml:space="preserve"> 0-1).</w:t>
      </w:r>
    </w:p>
    <w:p w:rsidR="00AA36DD" w:rsidRPr="00646769" w:rsidRDefault="00AA36DD" w:rsidP="00277041">
      <w:pPr>
        <w:pStyle w:val="Paragrafoelenco"/>
        <w:numPr>
          <w:ilvl w:val="0"/>
          <w:numId w:val="4"/>
        </w:numPr>
        <w:spacing w:line="276" w:lineRule="auto"/>
        <w:rPr>
          <w:rFonts w:asciiTheme="minorHAnsi" w:eastAsia="Calibri" w:hAnsiTheme="minorHAnsi" w:cs="Calibri"/>
          <w:sz w:val="22"/>
          <w:szCs w:val="22"/>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Pr>
          <w:rFonts w:asciiTheme="minorHAnsi" w:hAnsiTheme="minorHAnsi"/>
          <w:b/>
          <w:sz w:val="22"/>
          <w:szCs w:val="22"/>
          <w:lang w:val="it-IT"/>
        </w:rPr>
        <w:t>.3</w:t>
      </w:r>
      <w:r w:rsidR="006B448C">
        <w:rPr>
          <w:rFonts w:asciiTheme="minorHAnsi" w:hAnsiTheme="minorHAnsi"/>
          <w:b/>
          <w:sz w:val="22"/>
          <w:szCs w:val="22"/>
          <w:lang w:val="it-IT"/>
        </w:rPr>
        <w:t xml:space="preserve"> M</w:t>
      </w:r>
      <w:r w:rsidR="00C83F4C" w:rsidRPr="00AA36DD">
        <w:rPr>
          <w:rFonts w:asciiTheme="minorHAnsi" w:hAnsiTheme="minorHAnsi"/>
          <w:b/>
          <w:sz w:val="22"/>
          <w:szCs w:val="22"/>
          <w:lang w:val="it-IT"/>
        </w:rPr>
        <w:t>odifica promozione</w:t>
      </w:r>
      <w:r w:rsidR="00C83F4C" w:rsidRPr="00AA36DD">
        <w:rPr>
          <w:rFonts w:asciiTheme="minorHAnsi" w:hAnsiTheme="minorHAnsi"/>
          <w:sz w:val="22"/>
          <w:szCs w:val="22"/>
          <w:lang w:val="it-IT"/>
        </w:rPr>
        <w:t>: consente ad un utente di modificare una promozione</w:t>
      </w:r>
      <w:r w:rsidR="00157707" w:rsidRPr="00AA36DD">
        <w:rPr>
          <w:rFonts w:asciiTheme="minorHAnsi" w:hAnsiTheme="minorHAnsi"/>
          <w:sz w:val="22"/>
          <w:szCs w:val="22"/>
          <w:lang w:val="it-IT"/>
        </w:rPr>
        <w:t xml:space="preserve"> </w:t>
      </w:r>
      <w:r w:rsidRPr="00646769">
        <w:rPr>
          <w:rFonts w:asciiTheme="minorHAnsi" w:hAnsiTheme="minorHAnsi"/>
          <w:sz w:val="22"/>
          <w:szCs w:val="22"/>
          <w:lang w:val="it-IT"/>
        </w:rPr>
        <w:t xml:space="preserve">già esistente </w:t>
      </w:r>
      <w:r w:rsidRPr="00646769">
        <w:rPr>
          <w:rFonts w:asciiTheme="minorHAnsi" w:eastAsia="Calibri" w:hAnsiTheme="minorHAnsi" w:cs="Calibri"/>
          <w:sz w:val="22"/>
          <w:szCs w:val="22"/>
          <w:lang w:val="it-IT"/>
        </w:rPr>
        <w:t>specificando uno o più campi da editare.</w:t>
      </w:r>
    </w:p>
    <w:p w:rsidR="00157707" w:rsidRPr="002D21BB" w:rsidRDefault="00AA36DD"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28</w:t>
      </w:r>
      <w:r w:rsidR="005042F5" w:rsidRPr="00114FED">
        <w:rPr>
          <w:rFonts w:asciiTheme="minorHAnsi" w:hAnsiTheme="minorHAnsi"/>
          <w:b/>
          <w:sz w:val="22"/>
          <w:szCs w:val="22"/>
          <w:lang w:val="it-IT"/>
        </w:rPr>
        <w:t>.</w:t>
      </w:r>
      <w:r>
        <w:rPr>
          <w:rFonts w:asciiTheme="minorHAnsi" w:hAnsiTheme="minorHAnsi"/>
          <w:b/>
          <w:sz w:val="22"/>
          <w:szCs w:val="22"/>
          <w:lang w:val="it-IT"/>
        </w:rPr>
        <w:t>4</w:t>
      </w:r>
      <w:r w:rsidR="005042F5" w:rsidRPr="00114FED">
        <w:rPr>
          <w:rFonts w:asciiTheme="minorHAnsi" w:hAnsiTheme="minorHAnsi"/>
          <w:b/>
          <w:sz w:val="22"/>
          <w:szCs w:val="22"/>
          <w:lang w:val="it-IT"/>
        </w:rPr>
        <w:t xml:space="preserve"> </w:t>
      </w:r>
      <w:r w:rsidR="000A53AB" w:rsidRPr="000A53AB">
        <w:rPr>
          <w:rFonts w:asciiTheme="minorHAnsi" w:hAnsiTheme="minorHAnsi"/>
          <w:b/>
          <w:szCs w:val="22"/>
          <w:lang w:val="it-IT"/>
        </w:rPr>
        <w:t xml:space="preserve">Eliminazione </w:t>
      </w:r>
      <w:r w:rsidR="005042F5" w:rsidRPr="00114FED">
        <w:rPr>
          <w:rFonts w:asciiTheme="minorHAnsi" w:hAnsiTheme="minorHAnsi"/>
          <w:b/>
          <w:sz w:val="22"/>
          <w:szCs w:val="22"/>
          <w:lang w:val="it-IT"/>
        </w:rPr>
        <w:t>promozion</w:t>
      </w:r>
      <w:r w:rsidR="005042F5">
        <w:rPr>
          <w:rFonts w:asciiTheme="minorHAnsi" w:hAnsiTheme="minorHAnsi"/>
          <w:b/>
          <w:sz w:val="22"/>
          <w:szCs w:val="22"/>
          <w:lang w:val="it-IT"/>
        </w:rPr>
        <w:t>e</w:t>
      </w:r>
      <w:r w:rsidR="005042F5" w:rsidRPr="00114FED">
        <w:rPr>
          <w:rFonts w:asciiTheme="minorHAnsi" w:hAnsiTheme="minorHAnsi"/>
          <w:sz w:val="22"/>
          <w:szCs w:val="22"/>
          <w:lang w:val="it-IT"/>
        </w:rPr>
        <w:t>: consente ad un utente</w:t>
      </w:r>
      <w:r>
        <w:rPr>
          <w:rFonts w:asciiTheme="minorHAnsi" w:hAnsiTheme="minorHAnsi"/>
          <w:sz w:val="22"/>
          <w:szCs w:val="22"/>
          <w:lang w:val="it-IT"/>
        </w:rPr>
        <w:t xml:space="preserve"> business</w:t>
      </w:r>
      <w:r w:rsidR="005042F5" w:rsidRPr="00114FED">
        <w:rPr>
          <w:rFonts w:asciiTheme="minorHAnsi" w:hAnsiTheme="minorHAnsi"/>
          <w:sz w:val="22"/>
          <w:szCs w:val="22"/>
          <w:lang w:val="it-IT"/>
        </w:rPr>
        <w:t xml:space="preserve"> di </w:t>
      </w:r>
      <w:r w:rsidR="005042F5">
        <w:rPr>
          <w:rFonts w:asciiTheme="minorHAnsi" w:hAnsiTheme="minorHAnsi"/>
          <w:sz w:val="22"/>
          <w:szCs w:val="22"/>
          <w:lang w:val="it-IT"/>
        </w:rPr>
        <w:t>eliminare</w:t>
      </w:r>
      <w:r w:rsidR="005042F5" w:rsidRPr="003C0A88">
        <w:rPr>
          <w:rFonts w:asciiTheme="minorHAnsi" w:hAnsiTheme="minorHAnsi"/>
          <w:sz w:val="22"/>
          <w:szCs w:val="22"/>
          <w:lang w:val="it-IT"/>
        </w:rPr>
        <w:t xml:space="preserve"> una promozione</w:t>
      </w:r>
      <w:r w:rsidR="005042F5">
        <w:rPr>
          <w:rFonts w:asciiTheme="minorHAnsi" w:hAnsiTheme="minorHAnsi"/>
          <w:sz w:val="22"/>
          <w:szCs w:val="22"/>
          <w:lang w:val="it-IT"/>
        </w:rPr>
        <w:t xml:space="preserve"> </w:t>
      </w:r>
      <w:r>
        <w:rPr>
          <w:rFonts w:asciiTheme="minorHAnsi" w:hAnsiTheme="minorHAnsi"/>
          <w:sz w:val="22"/>
          <w:szCs w:val="22"/>
          <w:lang w:val="it-IT"/>
        </w:rPr>
        <w:t>dal sistema</w:t>
      </w:r>
      <w:r w:rsidR="005042F5">
        <w:rPr>
          <w:rFonts w:asciiTheme="minorHAnsi" w:hAnsiTheme="minorHAnsi"/>
          <w:sz w:val="22"/>
          <w:szCs w:val="22"/>
          <w:lang w:val="it-IT"/>
        </w:rPr>
        <w:t>.</w:t>
      </w:r>
    </w:p>
    <w:p w:rsidR="002D21BB" w:rsidRPr="002D21BB" w:rsidRDefault="002D21BB" w:rsidP="00277041">
      <w:pPr>
        <w:pStyle w:val="Paragrafoelenco"/>
        <w:numPr>
          <w:ilvl w:val="0"/>
          <w:numId w:val="4"/>
        </w:numPr>
        <w:rPr>
          <w:lang w:val="it-IT"/>
        </w:rPr>
      </w:pPr>
      <w:r>
        <w:rPr>
          <w:rFonts w:ascii="Calibri" w:hAnsi="Calibri"/>
          <w:b/>
          <w:sz w:val="22"/>
          <w:szCs w:val="22"/>
          <w:lang w:val="it-IT"/>
        </w:rPr>
        <w:t>RF_</w:t>
      </w:r>
      <w:r w:rsidR="00352B23">
        <w:rPr>
          <w:rFonts w:ascii="Calibri" w:hAnsi="Calibri"/>
          <w:b/>
          <w:sz w:val="22"/>
          <w:szCs w:val="22"/>
          <w:lang w:val="it-IT"/>
        </w:rPr>
        <w:t>28</w:t>
      </w:r>
      <w:r>
        <w:rPr>
          <w:rFonts w:ascii="Calibri" w:hAnsi="Calibri"/>
          <w:b/>
          <w:sz w:val="22"/>
          <w:szCs w:val="22"/>
          <w:lang w:val="it-IT"/>
        </w:rPr>
        <w:t>.5</w:t>
      </w:r>
      <w:r w:rsidR="006B448C">
        <w:rPr>
          <w:rFonts w:ascii="Calibri" w:hAnsi="Calibri"/>
          <w:b/>
          <w:sz w:val="22"/>
          <w:szCs w:val="22"/>
          <w:lang w:val="it-IT"/>
        </w:rPr>
        <w:t xml:space="preserve"> R</w:t>
      </w:r>
      <w:r w:rsidRPr="0091302F">
        <w:rPr>
          <w:rFonts w:ascii="Calibri" w:hAnsi="Calibri"/>
          <w:b/>
          <w:sz w:val="22"/>
          <w:szCs w:val="22"/>
          <w:lang w:val="it-IT"/>
        </w:rPr>
        <w:t>icerca promozioni disattive</w:t>
      </w:r>
      <w:r w:rsidRPr="0091302F">
        <w:rPr>
          <w:rFonts w:ascii="Calibri" w:hAnsi="Calibri"/>
          <w:sz w:val="22"/>
          <w:szCs w:val="22"/>
          <w:lang w:val="it-IT"/>
        </w:rPr>
        <w:t xml:space="preserve">: </w:t>
      </w:r>
      <w:r w:rsidRPr="00531787">
        <w:rPr>
          <w:rFonts w:asciiTheme="minorHAnsi" w:hAnsiTheme="minorHAnsi"/>
          <w:sz w:val="22"/>
          <w:szCs w:val="22"/>
          <w:lang w:val="it-IT"/>
        </w:rPr>
        <w:t>consente ad un utente business di ricercare le promozioni</w:t>
      </w:r>
      <w:r>
        <w:rPr>
          <w:rFonts w:asciiTheme="minorHAnsi" w:hAnsiTheme="minorHAnsi"/>
          <w:sz w:val="22"/>
          <w:szCs w:val="22"/>
          <w:lang w:val="it-IT"/>
        </w:rPr>
        <w:t xml:space="preserve"> disattive</w:t>
      </w:r>
      <w:r w:rsidRPr="00531787">
        <w:rPr>
          <w:rFonts w:asciiTheme="minorHAnsi" w:hAnsiTheme="minorHAnsi"/>
          <w:sz w:val="22"/>
          <w:szCs w:val="22"/>
          <w:lang w:val="it-IT"/>
        </w:rPr>
        <w:t xml:space="preserve">, specificando data inizio (campo data), data fine (campo data), la camera (lista di valori). </w:t>
      </w:r>
    </w:p>
    <w:p w:rsidR="002D21BB" w:rsidRPr="002D21BB" w:rsidRDefault="002D21BB" w:rsidP="00277041">
      <w:pPr>
        <w:pStyle w:val="Paragrafoelenco"/>
        <w:numPr>
          <w:ilvl w:val="0"/>
          <w:numId w:val="4"/>
        </w:numPr>
        <w:rPr>
          <w:rFonts w:ascii="Calibri" w:hAnsi="Calibri"/>
          <w:szCs w:val="22"/>
          <w:lang w:val="it-IT"/>
        </w:rPr>
      </w:pPr>
      <w:r w:rsidRPr="002D21BB">
        <w:rPr>
          <w:rFonts w:ascii="Calibri" w:hAnsi="Calibri"/>
          <w:b/>
          <w:sz w:val="22"/>
          <w:szCs w:val="22"/>
          <w:lang w:val="it-IT"/>
        </w:rPr>
        <w:t>RF_</w:t>
      </w:r>
      <w:r w:rsidR="00352B23">
        <w:rPr>
          <w:rFonts w:ascii="Calibri" w:hAnsi="Calibri"/>
          <w:b/>
          <w:sz w:val="22"/>
          <w:szCs w:val="22"/>
          <w:lang w:val="it-IT"/>
        </w:rPr>
        <w:t>28</w:t>
      </w:r>
      <w:r w:rsidR="006B448C">
        <w:rPr>
          <w:rFonts w:ascii="Calibri" w:hAnsi="Calibri"/>
          <w:b/>
          <w:sz w:val="22"/>
          <w:szCs w:val="22"/>
          <w:lang w:val="it-IT"/>
        </w:rPr>
        <w:t>.6 V</w:t>
      </w:r>
      <w:r w:rsidRPr="002D21BB">
        <w:rPr>
          <w:rFonts w:ascii="Calibri" w:hAnsi="Calibri"/>
          <w:b/>
          <w:sz w:val="22"/>
          <w:szCs w:val="22"/>
          <w:lang w:val="it-IT"/>
        </w:rPr>
        <w:t>isualizza promozioni disattive</w:t>
      </w:r>
      <w:r w:rsidRPr="002D21BB">
        <w:rPr>
          <w:rFonts w:ascii="Calibri" w:hAnsi="Calibri"/>
          <w:sz w:val="22"/>
          <w:szCs w:val="22"/>
          <w:lang w:val="it-IT"/>
        </w:rPr>
        <w:t xml:space="preserve">: consente ad un utente business di visualizzare i dettagli di una promozione disattivata. </w:t>
      </w:r>
    </w:p>
    <w:p w:rsidR="002D21BB" w:rsidRPr="00157707" w:rsidRDefault="002D21BB" w:rsidP="002D21BB">
      <w:pPr>
        <w:pStyle w:val="Paragrafoelenco"/>
        <w:rPr>
          <w:lang w:val="it-IT"/>
        </w:rPr>
      </w:pPr>
    </w:p>
    <w:p w:rsidR="00531787" w:rsidRPr="003A3850" w:rsidRDefault="002D21BB" w:rsidP="00531787">
      <w:pPr>
        <w:pStyle w:val="Titolo3"/>
        <w:rPr>
          <w:i/>
          <w:lang w:val="it-IT"/>
        </w:rPr>
      </w:pPr>
      <w:bookmarkStart w:id="56" w:name="_Toc507840426"/>
      <w:r>
        <w:rPr>
          <w:i/>
          <w:lang w:val="it-IT"/>
        </w:rPr>
        <w:t>RF_</w:t>
      </w:r>
      <w:r w:rsidR="00352B23">
        <w:rPr>
          <w:i/>
          <w:lang w:val="it-IT"/>
        </w:rPr>
        <w:t>29</w:t>
      </w:r>
      <w:r w:rsidR="00531787" w:rsidRPr="00531787">
        <w:rPr>
          <w:i/>
          <w:lang w:val="it-IT"/>
        </w:rPr>
        <w:t xml:space="preserve"> </w:t>
      </w:r>
      <w:r w:rsidR="00531787">
        <w:rPr>
          <w:i/>
          <w:lang w:val="it-IT"/>
        </w:rPr>
        <w:t>Gestione promozioni per l’utente privato</w:t>
      </w:r>
      <w:bookmarkEnd w:id="56"/>
    </w:p>
    <w:p w:rsidR="00531787" w:rsidRPr="0091302F" w:rsidRDefault="00531787" w:rsidP="00531787">
      <w:r w:rsidRPr="0091302F">
        <w:rPr>
          <w:b/>
        </w:rPr>
        <w:t>Attori coinvolti:</w:t>
      </w:r>
      <w:r w:rsidRPr="0091302F">
        <w:t xml:space="preserve"> utente </w:t>
      </w:r>
      <w:r>
        <w:t>privato</w:t>
      </w:r>
    </w:p>
    <w:p w:rsidR="00531787" w:rsidRPr="0091302F" w:rsidRDefault="00531787" w:rsidP="00531787">
      <w:r w:rsidRPr="0091302F">
        <w:t xml:space="preserve">Questa funzionalità permette agli utenti </w:t>
      </w:r>
      <w:r>
        <w:t>privati gestire le promozioni</w:t>
      </w:r>
      <w:r w:rsidR="00146B1D">
        <w:t>.</w:t>
      </w:r>
    </w:p>
    <w:p w:rsidR="000D54DB" w:rsidRPr="000D54DB" w:rsidRDefault="000D54DB" w:rsidP="00277041">
      <w:pPr>
        <w:pStyle w:val="Paragrafoelenco"/>
        <w:numPr>
          <w:ilvl w:val="0"/>
          <w:numId w:val="4"/>
        </w:numPr>
        <w:rPr>
          <w:rFonts w:ascii="Calibri" w:hAnsi="Calibri"/>
          <w:sz w:val="22"/>
          <w:szCs w:val="22"/>
          <w:lang w:val="it-IT"/>
        </w:rPr>
      </w:pPr>
      <w:r>
        <w:rPr>
          <w:rFonts w:asciiTheme="minorHAnsi" w:hAnsiTheme="minorHAnsi"/>
          <w:b/>
          <w:sz w:val="22"/>
          <w:szCs w:val="22"/>
          <w:lang w:val="it-IT"/>
        </w:rPr>
        <w:t>RF_</w:t>
      </w:r>
      <w:r w:rsidR="00352B23">
        <w:rPr>
          <w:rFonts w:asciiTheme="minorHAnsi" w:hAnsiTheme="minorHAnsi"/>
          <w:b/>
          <w:sz w:val="22"/>
          <w:szCs w:val="22"/>
          <w:lang w:val="it-IT"/>
        </w:rPr>
        <w:t>29</w:t>
      </w:r>
      <w:r>
        <w:rPr>
          <w:rFonts w:asciiTheme="minorHAnsi" w:hAnsiTheme="minorHAnsi"/>
          <w:b/>
          <w:sz w:val="22"/>
          <w:szCs w:val="22"/>
          <w:lang w:val="it-IT"/>
        </w:rPr>
        <w:t>.1</w:t>
      </w:r>
      <w:r w:rsidR="006B448C">
        <w:rPr>
          <w:rFonts w:asciiTheme="minorHAnsi" w:hAnsiTheme="minorHAnsi"/>
          <w:b/>
          <w:sz w:val="22"/>
          <w:szCs w:val="22"/>
          <w:lang w:val="it-IT"/>
        </w:rPr>
        <w:t xml:space="preserve"> R</w:t>
      </w:r>
      <w:r w:rsidR="00531787" w:rsidRPr="000D54DB">
        <w:rPr>
          <w:rFonts w:asciiTheme="minorHAnsi" w:hAnsiTheme="minorHAnsi"/>
          <w:b/>
          <w:sz w:val="22"/>
          <w:szCs w:val="22"/>
          <w:lang w:val="it-IT"/>
        </w:rPr>
        <w:t>icerca promozioni per utente privato:</w:t>
      </w:r>
      <w:r w:rsidR="00531787" w:rsidRPr="000D54DB">
        <w:rPr>
          <w:rFonts w:asciiTheme="minorHAnsi" w:hAnsiTheme="minorHAnsi"/>
          <w:sz w:val="22"/>
          <w:szCs w:val="22"/>
          <w:lang w:val="it-IT"/>
        </w:rPr>
        <w:t xml:space="preserve"> consente ad un utente privato di ricercare le promozioni attive, </w:t>
      </w:r>
      <w:r w:rsidR="002D21BB" w:rsidRPr="000D54DB">
        <w:rPr>
          <w:rFonts w:asciiTheme="minorHAnsi" w:hAnsiTheme="minorHAnsi"/>
          <w:sz w:val="22"/>
          <w:szCs w:val="22"/>
          <w:lang w:val="it-IT"/>
        </w:rPr>
        <w:t>specificando</w:t>
      </w:r>
      <w:r w:rsidR="00531787" w:rsidRPr="000D54DB">
        <w:rPr>
          <w:rFonts w:asciiTheme="minorHAnsi" w:hAnsiTheme="minorHAnsi"/>
          <w:sz w:val="22"/>
          <w:szCs w:val="22"/>
          <w:lang w:val="it-IT"/>
        </w:rPr>
        <w:t xml:space="preserve"> data check-in (campo data) e data check-out (campo data), città di destinazione (lista valori), struttura (lista valori). </w:t>
      </w:r>
    </w:p>
    <w:p w:rsidR="003D35C5" w:rsidRPr="003D35C5" w:rsidRDefault="003D35C5" w:rsidP="00277041">
      <w:pPr>
        <w:pStyle w:val="Paragrafoelenco"/>
        <w:numPr>
          <w:ilvl w:val="0"/>
          <w:numId w:val="4"/>
        </w:numPr>
        <w:rPr>
          <w:lang w:val="it-IT"/>
        </w:rPr>
      </w:pPr>
      <w:r>
        <w:rPr>
          <w:rFonts w:asciiTheme="minorHAnsi" w:hAnsiTheme="minorHAnsi"/>
          <w:b/>
          <w:sz w:val="22"/>
          <w:szCs w:val="22"/>
          <w:lang w:val="it-IT"/>
        </w:rPr>
        <w:t>RF_</w:t>
      </w:r>
      <w:r w:rsidR="00352B23">
        <w:rPr>
          <w:rFonts w:asciiTheme="minorHAnsi" w:hAnsiTheme="minorHAnsi"/>
          <w:b/>
          <w:sz w:val="22"/>
          <w:szCs w:val="22"/>
          <w:lang w:val="it-IT"/>
        </w:rPr>
        <w:t>29</w:t>
      </w:r>
      <w:r w:rsidR="00531787" w:rsidRPr="003D35C5">
        <w:rPr>
          <w:rFonts w:asciiTheme="minorHAnsi" w:hAnsiTheme="minorHAnsi"/>
          <w:b/>
          <w:sz w:val="22"/>
          <w:szCs w:val="22"/>
          <w:lang w:val="it-IT"/>
        </w:rPr>
        <w:t>.</w:t>
      </w:r>
      <w:r>
        <w:rPr>
          <w:rFonts w:asciiTheme="minorHAnsi" w:hAnsiTheme="minorHAnsi"/>
          <w:b/>
          <w:sz w:val="22"/>
          <w:szCs w:val="22"/>
          <w:lang w:val="it-IT"/>
        </w:rPr>
        <w:t>2</w:t>
      </w:r>
      <w:r w:rsidR="006B448C">
        <w:rPr>
          <w:rFonts w:asciiTheme="minorHAnsi" w:hAnsiTheme="minorHAnsi"/>
          <w:b/>
          <w:sz w:val="22"/>
          <w:szCs w:val="22"/>
          <w:lang w:val="it-IT"/>
        </w:rPr>
        <w:t xml:space="preserve"> V</w:t>
      </w:r>
      <w:r w:rsidR="00531787" w:rsidRPr="003D35C5">
        <w:rPr>
          <w:rFonts w:asciiTheme="minorHAnsi" w:hAnsiTheme="minorHAnsi"/>
          <w:b/>
          <w:sz w:val="22"/>
          <w:szCs w:val="22"/>
          <w:lang w:val="it-IT"/>
        </w:rPr>
        <w:t>isualizza camere disponibili</w:t>
      </w:r>
      <w:r w:rsidR="00531787" w:rsidRPr="003D35C5">
        <w:rPr>
          <w:rFonts w:asciiTheme="minorHAnsi" w:hAnsiTheme="minorHAnsi"/>
          <w:sz w:val="22"/>
          <w:szCs w:val="22"/>
          <w:lang w:val="it-IT"/>
        </w:rPr>
        <w:t xml:space="preserve">: </w:t>
      </w:r>
      <w:r w:rsidR="00531787" w:rsidRPr="003D35C5">
        <w:rPr>
          <w:rFonts w:ascii="Calibri" w:hAnsi="Calibri"/>
          <w:sz w:val="22"/>
          <w:szCs w:val="22"/>
          <w:lang w:val="it-IT"/>
        </w:rPr>
        <w:t>consente ad un utente</w:t>
      </w:r>
      <w:r>
        <w:rPr>
          <w:rFonts w:ascii="Calibri" w:hAnsi="Calibri"/>
          <w:sz w:val="22"/>
          <w:szCs w:val="22"/>
          <w:lang w:val="it-IT"/>
        </w:rPr>
        <w:t xml:space="preserve"> privato</w:t>
      </w:r>
      <w:r w:rsidR="00531787" w:rsidRPr="003D35C5">
        <w:rPr>
          <w:rFonts w:ascii="Calibri" w:hAnsi="Calibri"/>
          <w:sz w:val="22"/>
          <w:szCs w:val="22"/>
          <w:lang w:val="it-IT"/>
        </w:rPr>
        <w:t xml:space="preserve"> di visualizzare le camere disponibili per </w:t>
      </w:r>
      <w:r w:rsidRPr="003D35C5">
        <w:rPr>
          <w:rFonts w:ascii="Calibri" w:hAnsi="Calibri"/>
          <w:sz w:val="22"/>
          <w:szCs w:val="22"/>
          <w:lang w:val="it-IT"/>
        </w:rPr>
        <w:t>la</w:t>
      </w:r>
      <w:r w:rsidR="00531787" w:rsidRPr="003D35C5">
        <w:rPr>
          <w:rFonts w:ascii="Calibri" w:hAnsi="Calibri"/>
          <w:sz w:val="22"/>
          <w:szCs w:val="22"/>
          <w:lang w:val="it-IT"/>
        </w:rPr>
        <w:t xml:space="preserve"> promozione individuata. </w:t>
      </w:r>
    </w:p>
    <w:p w:rsidR="003D35C5" w:rsidRDefault="003D35C5" w:rsidP="00277041">
      <w:pPr>
        <w:pStyle w:val="Paragrafoelenco"/>
        <w:numPr>
          <w:ilvl w:val="0"/>
          <w:numId w:val="4"/>
        </w:numPr>
        <w:rPr>
          <w:rFonts w:ascii="Calibri" w:hAnsi="Calibri"/>
          <w:sz w:val="22"/>
          <w:szCs w:val="22"/>
          <w:lang w:val="it-IT"/>
        </w:rPr>
      </w:pPr>
      <w:r w:rsidRPr="003D35C5">
        <w:rPr>
          <w:rFonts w:asciiTheme="minorHAnsi" w:hAnsiTheme="minorHAnsi"/>
          <w:b/>
          <w:sz w:val="22"/>
          <w:szCs w:val="22"/>
          <w:lang w:val="it-IT"/>
        </w:rPr>
        <w:t>RF_</w:t>
      </w:r>
      <w:r w:rsidR="00352B23">
        <w:rPr>
          <w:rFonts w:asciiTheme="minorHAnsi" w:hAnsiTheme="minorHAnsi"/>
          <w:b/>
          <w:sz w:val="22"/>
          <w:szCs w:val="22"/>
          <w:lang w:val="it-IT"/>
        </w:rPr>
        <w:t>29</w:t>
      </w:r>
      <w:r w:rsidR="00531787" w:rsidRPr="003D35C5">
        <w:rPr>
          <w:rFonts w:asciiTheme="minorHAnsi" w:hAnsiTheme="minorHAnsi"/>
          <w:b/>
          <w:sz w:val="22"/>
          <w:szCs w:val="22"/>
          <w:lang w:val="it-IT"/>
        </w:rPr>
        <w:t>.</w:t>
      </w:r>
      <w:r w:rsidRPr="003D35C5">
        <w:rPr>
          <w:rFonts w:asciiTheme="minorHAnsi" w:hAnsiTheme="minorHAnsi"/>
          <w:b/>
          <w:sz w:val="22"/>
          <w:szCs w:val="22"/>
          <w:lang w:val="it-IT"/>
        </w:rPr>
        <w:t>3</w:t>
      </w:r>
      <w:r w:rsidR="006B448C">
        <w:rPr>
          <w:rFonts w:asciiTheme="minorHAnsi" w:hAnsiTheme="minorHAnsi"/>
          <w:b/>
          <w:sz w:val="22"/>
          <w:szCs w:val="22"/>
          <w:lang w:val="it-IT"/>
        </w:rPr>
        <w:t xml:space="preserve"> V</w:t>
      </w:r>
      <w:r w:rsidR="00531787" w:rsidRPr="003D35C5">
        <w:rPr>
          <w:rFonts w:asciiTheme="minorHAnsi" w:hAnsiTheme="minorHAnsi"/>
          <w:b/>
          <w:sz w:val="22"/>
          <w:szCs w:val="22"/>
          <w:lang w:val="it-IT"/>
        </w:rPr>
        <w:t>isualizza condizioni promozione</w:t>
      </w:r>
      <w:r w:rsidR="00531787" w:rsidRPr="003D35C5">
        <w:rPr>
          <w:rFonts w:asciiTheme="minorHAnsi" w:hAnsiTheme="minorHAnsi"/>
          <w:sz w:val="22"/>
          <w:szCs w:val="22"/>
          <w:lang w:val="it-IT"/>
        </w:rPr>
        <w:t xml:space="preserve">: </w:t>
      </w:r>
      <w:r w:rsidR="00531787" w:rsidRPr="003D35C5">
        <w:rPr>
          <w:rFonts w:ascii="Calibri" w:hAnsi="Calibri"/>
          <w:sz w:val="22"/>
          <w:szCs w:val="22"/>
          <w:lang w:val="it-IT"/>
        </w:rPr>
        <w:t xml:space="preserve">consente ad un utente </w:t>
      </w:r>
      <w:r w:rsidRPr="003D35C5">
        <w:rPr>
          <w:rFonts w:ascii="Calibri" w:hAnsi="Calibri"/>
          <w:sz w:val="22"/>
          <w:szCs w:val="22"/>
          <w:lang w:val="it-IT"/>
        </w:rPr>
        <w:t xml:space="preserve">privato </w:t>
      </w:r>
      <w:r w:rsidR="00531787" w:rsidRPr="003D35C5">
        <w:rPr>
          <w:rFonts w:ascii="Calibri" w:hAnsi="Calibri"/>
          <w:sz w:val="22"/>
          <w:szCs w:val="22"/>
          <w:lang w:val="it-IT"/>
        </w:rPr>
        <w:t xml:space="preserve">di visualizzare le condizioni </w:t>
      </w:r>
      <w:r w:rsidRPr="003D35C5">
        <w:rPr>
          <w:rFonts w:ascii="Calibri" w:hAnsi="Calibri"/>
          <w:sz w:val="22"/>
          <w:szCs w:val="22"/>
          <w:lang w:val="it-IT"/>
        </w:rPr>
        <w:t>per la promozione individuata</w:t>
      </w:r>
      <w:r>
        <w:rPr>
          <w:rFonts w:ascii="Calibri" w:hAnsi="Calibri"/>
          <w:sz w:val="22"/>
          <w:szCs w:val="22"/>
          <w:lang w:val="it-IT"/>
        </w:rPr>
        <w:t>.</w:t>
      </w:r>
    </w:p>
    <w:p w:rsidR="003D35C5" w:rsidRPr="003D35C5" w:rsidRDefault="003D35C5" w:rsidP="00277041">
      <w:pPr>
        <w:pStyle w:val="Paragrafoelenco"/>
        <w:numPr>
          <w:ilvl w:val="0"/>
          <w:numId w:val="4"/>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9</w:t>
      </w:r>
      <w:r w:rsidR="006B448C">
        <w:rPr>
          <w:rFonts w:ascii="Calibri" w:hAnsi="Calibri"/>
          <w:b/>
          <w:sz w:val="22"/>
          <w:szCs w:val="22"/>
          <w:lang w:val="it-IT"/>
        </w:rPr>
        <w:t>.4 V</w:t>
      </w:r>
      <w:r>
        <w:rPr>
          <w:rFonts w:ascii="Calibri" w:hAnsi="Calibri"/>
          <w:b/>
          <w:sz w:val="22"/>
          <w:szCs w:val="22"/>
          <w:lang w:val="it-IT"/>
        </w:rPr>
        <w:t>isualizza servizi inclusi</w:t>
      </w:r>
      <w:r w:rsidRPr="0091302F">
        <w:rPr>
          <w:rFonts w:ascii="Calibri" w:hAnsi="Calibri"/>
          <w:sz w:val="22"/>
          <w:szCs w:val="22"/>
          <w:lang w:val="it-IT"/>
        </w:rPr>
        <w:t xml:space="preserve">: consente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AD0D31">
        <w:rPr>
          <w:rFonts w:asciiTheme="minorHAnsi" w:hAnsiTheme="minorHAnsi"/>
          <w:sz w:val="22"/>
          <w:szCs w:val="22"/>
          <w:lang w:val="it-IT"/>
        </w:rPr>
        <w:t xml:space="preserve"> </w:t>
      </w:r>
      <w:r w:rsidRPr="0091302F">
        <w:rPr>
          <w:rFonts w:ascii="Calibri" w:hAnsi="Calibri"/>
          <w:sz w:val="22"/>
          <w:szCs w:val="22"/>
          <w:lang w:val="it-IT"/>
        </w:rPr>
        <w:t xml:space="preserve">di visualizzare tutti i servizi inclusi </w:t>
      </w:r>
      <w:r>
        <w:rPr>
          <w:rFonts w:ascii="Calibri" w:hAnsi="Calibri"/>
          <w:sz w:val="22"/>
          <w:szCs w:val="22"/>
          <w:lang w:val="it-IT"/>
        </w:rPr>
        <w:t xml:space="preserve">nella camera oggetto della promozione. </w:t>
      </w:r>
    </w:p>
    <w:p w:rsidR="003D35C5" w:rsidRDefault="003D35C5" w:rsidP="00277041">
      <w:pPr>
        <w:pStyle w:val="Paragrafoelenco"/>
        <w:numPr>
          <w:ilvl w:val="0"/>
          <w:numId w:val="3"/>
        </w:numPr>
        <w:rPr>
          <w:rFonts w:ascii="Calibri" w:hAnsi="Calibri"/>
          <w:sz w:val="22"/>
          <w:szCs w:val="22"/>
          <w:lang w:val="it-IT"/>
        </w:rPr>
      </w:pPr>
      <w:r>
        <w:rPr>
          <w:rFonts w:ascii="Calibri" w:hAnsi="Calibri"/>
          <w:b/>
          <w:sz w:val="22"/>
          <w:szCs w:val="22"/>
          <w:lang w:val="it-IT"/>
        </w:rPr>
        <w:t>RF_2</w:t>
      </w:r>
      <w:r w:rsidR="00352B23">
        <w:rPr>
          <w:rFonts w:ascii="Calibri" w:hAnsi="Calibri"/>
          <w:b/>
          <w:sz w:val="22"/>
          <w:szCs w:val="22"/>
          <w:lang w:val="it-IT"/>
        </w:rPr>
        <w:t>9</w:t>
      </w:r>
      <w:r w:rsidR="006B448C">
        <w:rPr>
          <w:rFonts w:ascii="Calibri" w:hAnsi="Calibri"/>
          <w:b/>
          <w:sz w:val="22"/>
          <w:szCs w:val="22"/>
          <w:lang w:val="it-IT"/>
        </w:rPr>
        <w:t>.5 R</w:t>
      </w:r>
      <w:r>
        <w:rPr>
          <w:rFonts w:ascii="Calibri" w:hAnsi="Calibri"/>
          <w:b/>
          <w:sz w:val="22"/>
          <w:szCs w:val="22"/>
          <w:lang w:val="it-IT"/>
        </w:rPr>
        <w:t>ichiedi preventivo</w:t>
      </w:r>
      <w:r w:rsidRPr="0091302F">
        <w:rPr>
          <w:rFonts w:ascii="Calibri" w:hAnsi="Calibri"/>
          <w:sz w:val="22"/>
          <w:szCs w:val="22"/>
          <w:lang w:val="it-IT"/>
        </w:rPr>
        <w:t>: consente ad un utente</w:t>
      </w:r>
      <w:r>
        <w:rPr>
          <w:rFonts w:ascii="Calibri" w:hAnsi="Calibri"/>
          <w:sz w:val="22"/>
          <w:szCs w:val="22"/>
          <w:lang w:val="it-IT"/>
        </w:rPr>
        <w:t xml:space="preserve"> privato</w:t>
      </w:r>
      <w:r w:rsidRPr="0091302F">
        <w:rPr>
          <w:rFonts w:ascii="Calibri" w:hAnsi="Calibri"/>
          <w:sz w:val="22"/>
          <w:szCs w:val="22"/>
          <w:lang w:val="it-IT"/>
        </w:rPr>
        <w:t xml:space="preserve"> di richiedere un preventivo per </w:t>
      </w:r>
      <w:r>
        <w:rPr>
          <w:rFonts w:ascii="Calibri" w:hAnsi="Calibri"/>
          <w:sz w:val="22"/>
          <w:szCs w:val="22"/>
          <w:lang w:val="it-IT"/>
        </w:rPr>
        <w:t>la</w:t>
      </w:r>
      <w:r w:rsidRPr="0091302F">
        <w:rPr>
          <w:rFonts w:ascii="Calibri" w:hAnsi="Calibri"/>
          <w:sz w:val="22"/>
          <w:szCs w:val="22"/>
          <w:lang w:val="it-IT"/>
        </w:rPr>
        <w:t xml:space="preserve"> camera scelta, </w:t>
      </w:r>
      <w:r>
        <w:rPr>
          <w:rFonts w:ascii="Calibri" w:hAnsi="Calibri"/>
          <w:sz w:val="22"/>
          <w:szCs w:val="22"/>
          <w:lang w:val="it-IT"/>
        </w:rPr>
        <w:t>specificando il</w:t>
      </w:r>
      <w:r w:rsidRPr="0091302F">
        <w:rPr>
          <w:rFonts w:ascii="Calibri" w:hAnsi="Calibri"/>
          <w:sz w:val="22"/>
          <w:szCs w:val="22"/>
          <w:lang w:val="it-IT"/>
        </w:rPr>
        <w:t xml:space="preserve"> numero di adulti </w:t>
      </w:r>
      <w:r>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Pr>
          <w:rFonts w:ascii="Calibri" w:hAnsi="Calibri"/>
          <w:sz w:val="22"/>
          <w:szCs w:val="22"/>
          <w:lang w:val="it-IT"/>
        </w:rPr>
        <w:t>),</w:t>
      </w:r>
      <w:r w:rsidRPr="0091302F">
        <w:rPr>
          <w:rFonts w:ascii="Calibri" w:hAnsi="Calibri"/>
          <w:sz w:val="22"/>
          <w:szCs w:val="22"/>
          <w:lang w:val="it-IT"/>
        </w:rPr>
        <w:t xml:space="preserve"> </w:t>
      </w:r>
      <w:r>
        <w:rPr>
          <w:rFonts w:ascii="Calibri" w:hAnsi="Calibri"/>
          <w:sz w:val="22"/>
          <w:szCs w:val="22"/>
          <w:lang w:val="it-IT"/>
        </w:rPr>
        <w:t>il numero di</w:t>
      </w:r>
      <w:r w:rsidRPr="0091302F">
        <w:rPr>
          <w:rFonts w:ascii="Calibri" w:hAnsi="Calibri"/>
          <w:sz w:val="22"/>
          <w:szCs w:val="22"/>
          <w:lang w:val="it-IT"/>
        </w:rPr>
        <w:t xml:space="preserve"> bambini </w:t>
      </w:r>
      <w:r>
        <w:rPr>
          <w:rFonts w:ascii="Calibri" w:hAnsi="Calibri"/>
          <w:sz w:val="22"/>
          <w:szCs w:val="22"/>
          <w:lang w:val="it-IT"/>
        </w:rPr>
        <w:t>(</w:t>
      </w:r>
      <w:r w:rsidRPr="00063003">
        <w:rPr>
          <w:rFonts w:asciiTheme="minorHAnsi" w:hAnsiTheme="minorHAnsi"/>
          <w:sz w:val="22"/>
          <w:szCs w:val="22"/>
          <w:lang w:val="it-IT"/>
        </w:rPr>
        <w:t xml:space="preserve">una stringa numerica di massimo </w:t>
      </w:r>
      <w:r>
        <w:rPr>
          <w:rFonts w:asciiTheme="minorHAnsi" w:hAnsiTheme="minorHAnsi"/>
          <w:sz w:val="22"/>
          <w:szCs w:val="22"/>
          <w:lang w:val="it-IT"/>
        </w:rPr>
        <w:t>2</w:t>
      </w:r>
      <w:r w:rsidRPr="00063003">
        <w:rPr>
          <w:rFonts w:asciiTheme="minorHAnsi" w:hAnsiTheme="minorHAnsi"/>
          <w:sz w:val="22"/>
          <w:szCs w:val="22"/>
          <w:lang w:val="it-IT"/>
        </w:rPr>
        <w:t xml:space="preserve"> caratteri</w:t>
      </w:r>
      <w:r>
        <w:rPr>
          <w:rFonts w:ascii="Calibri" w:hAnsi="Calibri"/>
          <w:sz w:val="22"/>
          <w:szCs w:val="22"/>
          <w:lang w:val="it-IT"/>
        </w:rPr>
        <w:t xml:space="preserve">), </w:t>
      </w:r>
      <w:r w:rsidRPr="0091302F">
        <w:rPr>
          <w:rFonts w:ascii="Calibri" w:hAnsi="Calibri"/>
          <w:sz w:val="22"/>
          <w:szCs w:val="22"/>
          <w:lang w:val="it-IT"/>
        </w:rPr>
        <w:t xml:space="preserve">un messaggio </w:t>
      </w:r>
      <w:r>
        <w:rPr>
          <w:rFonts w:ascii="Calibri" w:hAnsi="Calibri"/>
          <w:sz w:val="22"/>
          <w:szCs w:val="22"/>
          <w:lang w:val="it-IT"/>
        </w:rPr>
        <w:t>(</w:t>
      </w:r>
      <w:r w:rsidRPr="00063003">
        <w:rPr>
          <w:rFonts w:asciiTheme="minorHAnsi" w:hAnsiTheme="minorHAnsi"/>
          <w:sz w:val="22"/>
          <w:szCs w:val="22"/>
          <w:lang w:val="it-IT"/>
        </w:rPr>
        <w:t xml:space="preserve">una stringa alfanumerica di massimo </w:t>
      </w:r>
      <w:r>
        <w:rPr>
          <w:rFonts w:asciiTheme="minorHAnsi" w:hAnsiTheme="minorHAnsi"/>
          <w:sz w:val="22"/>
          <w:szCs w:val="22"/>
          <w:lang w:val="it-IT"/>
        </w:rPr>
        <w:t>2</w:t>
      </w:r>
      <w:r w:rsidRPr="00063003">
        <w:rPr>
          <w:rFonts w:asciiTheme="minorHAnsi" w:hAnsiTheme="minorHAnsi"/>
          <w:sz w:val="22"/>
          <w:szCs w:val="22"/>
          <w:lang w:val="it-IT"/>
        </w:rPr>
        <w:t>50 caratteri</w:t>
      </w:r>
      <w:r>
        <w:rPr>
          <w:rFonts w:ascii="Calibri" w:hAnsi="Calibri"/>
          <w:sz w:val="22"/>
          <w:szCs w:val="22"/>
          <w:lang w:val="it-IT"/>
        </w:rPr>
        <w:t>)</w:t>
      </w:r>
      <w:r w:rsidRPr="0091302F">
        <w:rPr>
          <w:rFonts w:ascii="Calibri" w:hAnsi="Calibri"/>
          <w:sz w:val="22"/>
          <w:szCs w:val="22"/>
          <w:lang w:val="it-IT"/>
        </w:rPr>
        <w:t>.</w:t>
      </w:r>
    </w:p>
    <w:p w:rsidR="00D15C85" w:rsidRPr="009C659E" w:rsidRDefault="00D15C85" w:rsidP="00D15C85">
      <w:pPr>
        <w:pStyle w:val="Paragrafoelenco"/>
        <w:numPr>
          <w:ilvl w:val="0"/>
          <w:numId w:val="3"/>
        </w:numPr>
        <w:rPr>
          <w:lang w:val="it-IT"/>
        </w:rPr>
      </w:pPr>
      <w:r w:rsidRPr="00CA03A2">
        <w:rPr>
          <w:rFonts w:ascii="Calibri" w:hAnsi="Calibri"/>
          <w:b/>
          <w:sz w:val="22"/>
          <w:szCs w:val="22"/>
          <w:lang w:val="it-IT"/>
        </w:rPr>
        <w:t>RF_2</w:t>
      </w:r>
      <w:r>
        <w:rPr>
          <w:rFonts w:ascii="Calibri" w:hAnsi="Calibri"/>
          <w:b/>
          <w:sz w:val="22"/>
          <w:szCs w:val="22"/>
          <w:lang w:val="it-IT"/>
        </w:rPr>
        <w:t>9</w:t>
      </w:r>
      <w:r w:rsidRPr="00CA03A2">
        <w:rPr>
          <w:rFonts w:ascii="Calibri" w:hAnsi="Calibri"/>
          <w:b/>
          <w:sz w:val="22"/>
          <w:szCs w:val="22"/>
          <w:lang w:val="it-IT"/>
        </w:rPr>
        <w:t>.</w:t>
      </w:r>
      <w:r>
        <w:rPr>
          <w:rFonts w:ascii="Calibri" w:hAnsi="Calibri"/>
          <w:b/>
          <w:sz w:val="22"/>
          <w:szCs w:val="22"/>
          <w:lang w:val="it-IT"/>
        </w:rPr>
        <w:t>6 V</w:t>
      </w:r>
      <w:r w:rsidRPr="00CA03A2">
        <w:rPr>
          <w:rFonts w:ascii="Calibri" w:hAnsi="Calibri"/>
          <w:b/>
          <w:sz w:val="22"/>
          <w:szCs w:val="22"/>
          <w:lang w:val="it-IT"/>
        </w:rPr>
        <w:t>isualizza foto camera</w:t>
      </w:r>
      <w:r w:rsidRPr="00CA03A2">
        <w:rPr>
          <w:rFonts w:ascii="Calibri" w:hAnsi="Calibri"/>
          <w:sz w:val="22"/>
          <w:szCs w:val="22"/>
          <w:lang w:val="it-IT"/>
        </w:rPr>
        <w:t>: consente</w:t>
      </w:r>
      <w:r>
        <w:rPr>
          <w:rFonts w:ascii="Calibri" w:hAnsi="Calibri"/>
          <w:sz w:val="22"/>
          <w:szCs w:val="22"/>
          <w:lang w:val="it-IT"/>
        </w:rPr>
        <w:t xml:space="preserve"> </w:t>
      </w:r>
      <w:r w:rsidRPr="00AD0D31">
        <w:rPr>
          <w:rFonts w:asciiTheme="minorHAnsi" w:hAnsiTheme="minorHAnsi"/>
          <w:sz w:val="22"/>
          <w:szCs w:val="22"/>
          <w:lang w:val="it-IT"/>
        </w:rPr>
        <w:t xml:space="preserve">ad un utente </w:t>
      </w:r>
      <w:r>
        <w:rPr>
          <w:rFonts w:asciiTheme="minorHAnsi" w:hAnsiTheme="minorHAnsi"/>
          <w:sz w:val="22"/>
          <w:szCs w:val="22"/>
          <w:lang w:val="it-IT"/>
        </w:rPr>
        <w:t>privato</w:t>
      </w:r>
      <w:r w:rsidRPr="00CA03A2">
        <w:rPr>
          <w:rFonts w:ascii="Calibri" w:hAnsi="Calibri"/>
          <w:sz w:val="22"/>
          <w:szCs w:val="22"/>
          <w:lang w:val="it-IT"/>
        </w:rPr>
        <w:t xml:space="preserve"> di visualizzare le foto della camera </w:t>
      </w:r>
      <w:r>
        <w:rPr>
          <w:rFonts w:ascii="Calibri" w:hAnsi="Calibri"/>
          <w:sz w:val="22"/>
          <w:szCs w:val="22"/>
          <w:lang w:val="it-IT"/>
        </w:rPr>
        <w:t>oggetto della promozione</w:t>
      </w:r>
      <w:r w:rsidRPr="00CA03A2">
        <w:rPr>
          <w:rFonts w:ascii="Calibri" w:hAnsi="Calibri"/>
          <w:sz w:val="22"/>
          <w:szCs w:val="22"/>
          <w:lang w:val="it-IT"/>
        </w:rPr>
        <w:t xml:space="preserve">. </w:t>
      </w:r>
    </w:p>
    <w:p w:rsidR="009C659E" w:rsidRPr="00D15C85" w:rsidRDefault="009C659E" w:rsidP="009C659E"/>
    <w:p w:rsidR="003A3850" w:rsidRPr="003A3850" w:rsidRDefault="00951D79" w:rsidP="003A3850">
      <w:pPr>
        <w:pStyle w:val="Titolo3"/>
        <w:rPr>
          <w:i/>
          <w:lang w:val="it-IT"/>
        </w:rPr>
      </w:pPr>
      <w:bookmarkStart w:id="57" w:name="_Toc507840427"/>
      <w:r w:rsidRPr="00352B23">
        <w:rPr>
          <w:i/>
          <w:lang w:val="it-IT"/>
        </w:rPr>
        <w:t>RF_</w:t>
      </w:r>
      <w:r w:rsidR="00352B23" w:rsidRPr="00352B23">
        <w:rPr>
          <w:i/>
          <w:lang w:val="it-IT"/>
        </w:rPr>
        <w:t>30</w:t>
      </w:r>
      <w:r w:rsidR="003A3850" w:rsidRPr="00352B23">
        <w:rPr>
          <w:i/>
          <w:lang w:val="it-IT"/>
        </w:rPr>
        <w:t xml:space="preserve"> </w:t>
      </w:r>
      <w:r w:rsidR="0024546E">
        <w:rPr>
          <w:i/>
          <w:lang w:val="it-IT"/>
        </w:rPr>
        <w:t>Gestione giudizi</w:t>
      </w:r>
      <w:r>
        <w:rPr>
          <w:i/>
          <w:lang w:val="it-IT"/>
        </w:rPr>
        <w:t xml:space="preserve"> utente business</w:t>
      </w:r>
      <w:bookmarkEnd w:id="57"/>
    </w:p>
    <w:p w:rsidR="003A3850" w:rsidRPr="0091302F" w:rsidRDefault="003A3850" w:rsidP="003A3850">
      <w:r w:rsidRPr="0091302F">
        <w:rPr>
          <w:b/>
        </w:rPr>
        <w:t>Attori coinvolti:</w:t>
      </w:r>
      <w:r w:rsidRPr="0091302F">
        <w:t xml:space="preserve"> utente business</w:t>
      </w:r>
    </w:p>
    <w:p w:rsidR="003A3850" w:rsidRPr="0091302F" w:rsidRDefault="003A3850" w:rsidP="003A3850">
      <w:r w:rsidRPr="0091302F">
        <w:t xml:space="preserve">Questa funzionalità permette agli utenti business </w:t>
      </w:r>
      <w:r w:rsidR="0024546E">
        <w:t xml:space="preserve">di </w:t>
      </w:r>
      <w:r w:rsidR="00951D79">
        <w:t>visualizzare</w:t>
      </w:r>
      <w:r w:rsidR="0024546E">
        <w:t xml:space="preserve"> i giudizi</w:t>
      </w:r>
      <w:r w:rsidR="00951D79">
        <w:t xml:space="preserve"> degli ospiti</w:t>
      </w:r>
      <w:r w:rsidR="0024546E">
        <w:t xml:space="preserve"> sul</w:t>
      </w:r>
      <w:r w:rsidR="00951D79">
        <w:t xml:space="preserve"> soggiorno avuto</w:t>
      </w:r>
      <w:r w:rsidR="0024546E">
        <w:t xml:space="preserve"> </w:t>
      </w:r>
      <w:r w:rsidR="00951D79">
        <w:t>presso la struttura.</w:t>
      </w:r>
    </w:p>
    <w:p w:rsidR="0049422D" w:rsidRDefault="0049422D"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30</w:t>
      </w:r>
      <w:r w:rsidR="003A3850" w:rsidRPr="0049422D">
        <w:rPr>
          <w:rFonts w:ascii="Calibri" w:hAnsi="Calibri"/>
          <w:b/>
          <w:sz w:val="22"/>
          <w:szCs w:val="22"/>
          <w:lang w:val="it-IT"/>
        </w:rPr>
        <w:t xml:space="preserve">.1 </w:t>
      </w:r>
      <w:r w:rsidR="006B448C">
        <w:rPr>
          <w:rFonts w:ascii="Calibri" w:hAnsi="Calibri"/>
          <w:b/>
          <w:sz w:val="22"/>
          <w:szCs w:val="22"/>
          <w:lang w:val="it-IT"/>
        </w:rPr>
        <w:t>R</w:t>
      </w:r>
      <w:r w:rsidR="0024546E" w:rsidRPr="0049422D">
        <w:rPr>
          <w:rFonts w:ascii="Calibri" w:hAnsi="Calibri"/>
          <w:b/>
          <w:sz w:val="22"/>
          <w:szCs w:val="22"/>
          <w:lang w:val="it-IT"/>
        </w:rPr>
        <w:t>icerca giudizi</w:t>
      </w:r>
      <w:r w:rsidR="003A3850" w:rsidRPr="0049422D">
        <w:rPr>
          <w:rFonts w:ascii="Calibri" w:hAnsi="Calibri"/>
          <w:sz w:val="22"/>
          <w:szCs w:val="22"/>
          <w:lang w:val="it-IT"/>
        </w:rPr>
        <w:t>: consente ad un utente</w:t>
      </w:r>
      <w:r w:rsidR="00951D79" w:rsidRPr="0049422D">
        <w:rPr>
          <w:rFonts w:ascii="Calibri" w:hAnsi="Calibri"/>
          <w:sz w:val="22"/>
          <w:szCs w:val="22"/>
          <w:lang w:val="it-IT"/>
        </w:rPr>
        <w:t xml:space="preserve"> business</w:t>
      </w:r>
      <w:r w:rsidR="003A3850" w:rsidRPr="0049422D">
        <w:rPr>
          <w:rFonts w:ascii="Calibri" w:hAnsi="Calibri"/>
          <w:sz w:val="22"/>
          <w:szCs w:val="22"/>
          <w:lang w:val="it-IT"/>
        </w:rPr>
        <w:t xml:space="preserve"> di </w:t>
      </w:r>
      <w:r w:rsidR="0024546E" w:rsidRPr="0049422D">
        <w:rPr>
          <w:rFonts w:ascii="Calibri" w:hAnsi="Calibri"/>
          <w:sz w:val="22"/>
          <w:szCs w:val="22"/>
          <w:lang w:val="it-IT"/>
        </w:rPr>
        <w:t>ricerca</w:t>
      </w:r>
      <w:r w:rsidR="007659E5">
        <w:rPr>
          <w:rFonts w:ascii="Calibri" w:hAnsi="Calibri"/>
          <w:sz w:val="22"/>
          <w:szCs w:val="22"/>
          <w:lang w:val="it-IT"/>
        </w:rPr>
        <w:t>re</w:t>
      </w:r>
      <w:r w:rsidR="0024546E" w:rsidRPr="0049422D">
        <w:rPr>
          <w:rFonts w:ascii="Calibri" w:hAnsi="Calibri"/>
          <w:sz w:val="22"/>
          <w:szCs w:val="22"/>
          <w:lang w:val="it-IT"/>
        </w:rPr>
        <w:t xml:space="preserve"> i giudizi</w:t>
      </w:r>
      <w:r w:rsidR="00951D79" w:rsidRPr="0049422D">
        <w:rPr>
          <w:rFonts w:ascii="Calibri" w:hAnsi="Calibri"/>
          <w:sz w:val="22"/>
          <w:szCs w:val="22"/>
          <w:lang w:val="it-IT"/>
        </w:rPr>
        <w:t xml:space="preserve"> che gli ospiti hanno espresso in merito al loro soggiorno presso la struttura specificando</w:t>
      </w:r>
      <w:r w:rsidR="0024546E" w:rsidRPr="0049422D">
        <w:rPr>
          <w:rFonts w:ascii="Calibri" w:hAnsi="Calibri"/>
          <w:sz w:val="22"/>
          <w:szCs w:val="22"/>
          <w:lang w:val="it-IT"/>
        </w:rPr>
        <w:t xml:space="preserve"> ospite (lista valori), data (campo data), numero prenotazione (</w:t>
      </w:r>
      <w:r w:rsidR="00951D79" w:rsidRPr="0049422D">
        <w:rPr>
          <w:rFonts w:asciiTheme="minorHAnsi" w:hAnsiTheme="minorHAnsi"/>
          <w:sz w:val="22"/>
          <w:szCs w:val="22"/>
          <w:lang w:val="it-IT"/>
        </w:rPr>
        <w:t>una stringa numerica di massimo 2</w:t>
      </w:r>
      <w:r w:rsidRPr="0049422D">
        <w:rPr>
          <w:rFonts w:asciiTheme="minorHAnsi" w:hAnsiTheme="minorHAnsi"/>
          <w:sz w:val="22"/>
          <w:szCs w:val="22"/>
          <w:lang w:val="it-IT"/>
        </w:rPr>
        <w:t>0</w:t>
      </w:r>
      <w:r w:rsidR="00951D79" w:rsidRPr="0049422D">
        <w:rPr>
          <w:rFonts w:asciiTheme="minorHAnsi" w:hAnsiTheme="minorHAnsi"/>
          <w:sz w:val="22"/>
          <w:szCs w:val="22"/>
          <w:lang w:val="it-IT"/>
        </w:rPr>
        <w:t xml:space="preserve"> caratteri</w:t>
      </w:r>
      <w:r w:rsidR="0024546E" w:rsidRPr="0049422D">
        <w:rPr>
          <w:rFonts w:ascii="Calibri" w:hAnsi="Calibri"/>
          <w:sz w:val="22"/>
          <w:szCs w:val="22"/>
          <w:lang w:val="it-IT"/>
        </w:rPr>
        <w:t xml:space="preserve">). </w:t>
      </w:r>
    </w:p>
    <w:p w:rsidR="006138BF" w:rsidRPr="003D3B74" w:rsidRDefault="00D029F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30</w:t>
      </w:r>
      <w:r w:rsidR="00332802">
        <w:rPr>
          <w:rFonts w:ascii="Calibri" w:hAnsi="Calibri"/>
          <w:b/>
          <w:sz w:val="22"/>
          <w:szCs w:val="22"/>
          <w:lang w:val="it-IT"/>
        </w:rPr>
        <w:t>.2</w:t>
      </w:r>
      <w:r w:rsidR="006B448C">
        <w:rPr>
          <w:rFonts w:ascii="Calibri" w:hAnsi="Calibri"/>
          <w:b/>
          <w:sz w:val="22"/>
          <w:szCs w:val="22"/>
          <w:lang w:val="it-IT"/>
        </w:rPr>
        <w:t xml:space="preserve"> V</w:t>
      </w:r>
      <w:r w:rsidR="006138BF" w:rsidRPr="003D3B74">
        <w:rPr>
          <w:rFonts w:ascii="Calibri" w:hAnsi="Calibri"/>
          <w:b/>
          <w:sz w:val="22"/>
          <w:szCs w:val="22"/>
          <w:lang w:val="it-IT"/>
        </w:rPr>
        <w:t>isualizza giudizio</w:t>
      </w:r>
      <w:r w:rsidR="006138BF" w:rsidRPr="003D3B74">
        <w:rPr>
          <w:rFonts w:ascii="Calibri" w:hAnsi="Calibri"/>
          <w:sz w:val="22"/>
          <w:szCs w:val="22"/>
          <w:lang w:val="it-IT"/>
        </w:rPr>
        <w:t>: consente ad un utente</w:t>
      </w:r>
      <w:r>
        <w:rPr>
          <w:rFonts w:ascii="Calibri" w:hAnsi="Calibri"/>
          <w:sz w:val="22"/>
          <w:szCs w:val="22"/>
          <w:lang w:val="it-IT"/>
        </w:rPr>
        <w:t xml:space="preserve"> business</w:t>
      </w:r>
      <w:r w:rsidR="006138BF" w:rsidRPr="003D3B74">
        <w:rPr>
          <w:rFonts w:ascii="Calibri" w:hAnsi="Calibri"/>
          <w:sz w:val="22"/>
          <w:szCs w:val="22"/>
          <w:lang w:val="it-IT"/>
        </w:rPr>
        <w:t xml:space="preserve"> di visualizzare il dettaglio del giudizio espresso </w:t>
      </w:r>
      <w:r>
        <w:rPr>
          <w:rFonts w:ascii="Calibri" w:hAnsi="Calibri"/>
          <w:sz w:val="22"/>
          <w:szCs w:val="22"/>
          <w:lang w:val="it-IT"/>
        </w:rPr>
        <w:t>da un ospite in merito al suo soggiorno presso la struttura.</w:t>
      </w:r>
    </w:p>
    <w:p w:rsidR="00D029F4" w:rsidRDefault="00D029F4" w:rsidP="00277041">
      <w:pPr>
        <w:pStyle w:val="Paragrafoelenco"/>
        <w:numPr>
          <w:ilvl w:val="0"/>
          <w:numId w:val="3"/>
        </w:numPr>
        <w:rPr>
          <w:rFonts w:ascii="Calibri" w:hAnsi="Calibri"/>
          <w:sz w:val="22"/>
          <w:szCs w:val="22"/>
          <w:lang w:val="it-IT"/>
        </w:rPr>
      </w:pPr>
      <w:r>
        <w:rPr>
          <w:rFonts w:ascii="Calibri" w:hAnsi="Calibri"/>
          <w:b/>
          <w:sz w:val="22"/>
          <w:szCs w:val="22"/>
          <w:lang w:val="it-IT"/>
        </w:rPr>
        <w:lastRenderedPageBreak/>
        <w:t>RF_</w:t>
      </w:r>
      <w:r w:rsidR="00352B23">
        <w:rPr>
          <w:rFonts w:ascii="Calibri" w:hAnsi="Calibri"/>
          <w:b/>
          <w:sz w:val="22"/>
          <w:szCs w:val="22"/>
          <w:lang w:val="it-IT"/>
        </w:rPr>
        <w:t>30</w:t>
      </w:r>
      <w:r w:rsidR="00332802">
        <w:rPr>
          <w:rFonts w:ascii="Calibri" w:hAnsi="Calibri"/>
          <w:b/>
          <w:sz w:val="22"/>
          <w:szCs w:val="22"/>
          <w:lang w:val="it-IT"/>
        </w:rPr>
        <w:t>.3</w:t>
      </w:r>
      <w:r w:rsidR="006B448C">
        <w:rPr>
          <w:rFonts w:ascii="Calibri" w:hAnsi="Calibri"/>
          <w:b/>
          <w:sz w:val="22"/>
          <w:szCs w:val="22"/>
          <w:lang w:val="it-IT"/>
        </w:rPr>
        <w:t xml:space="preserve"> V</w:t>
      </w:r>
      <w:r w:rsidR="003D3B74" w:rsidRPr="00D029F4">
        <w:rPr>
          <w:rFonts w:ascii="Calibri" w:hAnsi="Calibri"/>
          <w:b/>
          <w:sz w:val="22"/>
          <w:szCs w:val="22"/>
          <w:lang w:val="it-IT"/>
        </w:rPr>
        <w:t>isualizza giudizio complessivo</w:t>
      </w:r>
      <w:r w:rsidR="003D3B74" w:rsidRPr="00D029F4">
        <w:rPr>
          <w:rFonts w:ascii="Calibri" w:hAnsi="Calibri"/>
          <w:sz w:val="22"/>
          <w:szCs w:val="22"/>
          <w:lang w:val="it-IT"/>
        </w:rPr>
        <w:t xml:space="preserve">: </w:t>
      </w:r>
      <w:r w:rsidRPr="003D3B74">
        <w:rPr>
          <w:rFonts w:ascii="Calibri" w:hAnsi="Calibri"/>
          <w:sz w:val="22"/>
          <w:szCs w:val="22"/>
          <w:lang w:val="it-IT"/>
        </w:rPr>
        <w:t>consente ad un utente</w:t>
      </w:r>
      <w:r>
        <w:rPr>
          <w:rFonts w:ascii="Calibri" w:hAnsi="Calibri"/>
          <w:sz w:val="22"/>
          <w:szCs w:val="22"/>
          <w:lang w:val="it-IT"/>
        </w:rPr>
        <w:t xml:space="preserve"> business</w:t>
      </w:r>
      <w:r w:rsidRPr="003D3B74">
        <w:rPr>
          <w:rFonts w:ascii="Calibri" w:hAnsi="Calibri"/>
          <w:sz w:val="22"/>
          <w:szCs w:val="22"/>
          <w:lang w:val="it-IT"/>
        </w:rPr>
        <w:t xml:space="preserve"> di visualizzare </w:t>
      </w:r>
      <w:r>
        <w:rPr>
          <w:rFonts w:ascii="Calibri" w:hAnsi="Calibri"/>
          <w:sz w:val="22"/>
          <w:szCs w:val="22"/>
          <w:lang w:val="it-IT"/>
        </w:rPr>
        <w:t>la media di tutti i giudizi espressi</w:t>
      </w:r>
      <w:r w:rsidRPr="003D3B74">
        <w:rPr>
          <w:rFonts w:ascii="Calibri" w:hAnsi="Calibri"/>
          <w:sz w:val="22"/>
          <w:szCs w:val="22"/>
          <w:lang w:val="it-IT"/>
        </w:rPr>
        <w:t xml:space="preserve"> </w:t>
      </w:r>
      <w:r>
        <w:rPr>
          <w:rFonts w:ascii="Calibri" w:hAnsi="Calibri"/>
          <w:sz w:val="22"/>
          <w:szCs w:val="22"/>
          <w:lang w:val="it-IT"/>
        </w:rPr>
        <w:t>dagli ospiti che hanno avuto suo soggiorno presso la struttura.</w:t>
      </w:r>
    </w:p>
    <w:p w:rsidR="003D3B74" w:rsidRPr="00D029F4" w:rsidRDefault="003D3B74" w:rsidP="00277041">
      <w:pPr>
        <w:pStyle w:val="Paragrafoelenco"/>
        <w:numPr>
          <w:ilvl w:val="0"/>
          <w:numId w:val="3"/>
        </w:numPr>
        <w:rPr>
          <w:rFonts w:ascii="Calibri" w:hAnsi="Calibri"/>
          <w:sz w:val="22"/>
          <w:szCs w:val="22"/>
          <w:lang w:val="it-IT"/>
        </w:rPr>
      </w:pPr>
      <w:r w:rsidRPr="00D029F4">
        <w:rPr>
          <w:rFonts w:ascii="Calibri" w:hAnsi="Calibri"/>
          <w:b/>
          <w:sz w:val="22"/>
          <w:szCs w:val="22"/>
          <w:lang w:val="it-IT"/>
        </w:rPr>
        <w:t>RF_</w:t>
      </w:r>
      <w:r w:rsidR="00352B23">
        <w:rPr>
          <w:rFonts w:ascii="Calibri" w:hAnsi="Calibri"/>
          <w:b/>
          <w:sz w:val="22"/>
          <w:szCs w:val="22"/>
          <w:lang w:val="it-IT"/>
        </w:rPr>
        <w:t>30</w:t>
      </w:r>
      <w:r w:rsidR="00332802">
        <w:rPr>
          <w:rFonts w:ascii="Calibri" w:hAnsi="Calibri"/>
          <w:b/>
          <w:sz w:val="22"/>
          <w:szCs w:val="22"/>
          <w:lang w:val="it-IT"/>
        </w:rPr>
        <w:t>.4</w:t>
      </w:r>
      <w:r w:rsidR="006B448C">
        <w:rPr>
          <w:rFonts w:ascii="Calibri" w:hAnsi="Calibri"/>
          <w:b/>
          <w:sz w:val="22"/>
          <w:szCs w:val="22"/>
          <w:lang w:val="it-IT"/>
        </w:rPr>
        <w:t xml:space="preserve"> R</w:t>
      </w:r>
      <w:r w:rsidRPr="00D029F4">
        <w:rPr>
          <w:rFonts w:ascii="Calibri" w:hAnsi="Calibri"/>
          <w:b/>
          <w:sz w:val="22"/>
          <w:szCs w:val="22"/>
          <w:lang w:val="it-IT"/>
        </w:rPr>
        <w:t>icerca esperienze ospiti</w:t>
      </w:r>
      <w:r w:rsidRPr="00D029F4">
        <w:rPr>
          <w:rFonts w:ascii="Calibri" w:hAnsi="Calibri"/>
          <w:sz w:val="22"/>
          <w:szCs w:val="22"/>
          <w:lang w:val="it-IT"/>
        </w:rPr>
        <w:t>: consente ad un utente</w:t>
      </w:r>
      <w:r w:rsidR="00D029F4">
        <w:rPr>
          <w:rFonts w:ascii="Calibri" w:hAnsi="Calibri"/>
          <w:sz w:val="22"/>
          <w:szCs w:val="22"/>
          <w:lang w:val="it-IT"/>
        </w:rPr>
        <w:t xml:space="preserve"> business</w:t>
      </w:r>
      <w:r w:rsidRPr="00D029F4">
        <w:rPr>
          <w:rFonts w:ascii="Calibri" w:hAnsi="Calibri"/>
          <w:sz w:val="22"/>
          <w:szCs w:val="22"/>
          <w:lang w:val="it-IT"/>
        </w:rPr>
        <w:t xml:space="preserve"> di ricerca le esperienze che </w:t>
      </w:r>
      <w:r w:rsidR="00D029F4">
        <w:rPr>
          <w:rFonts w:ascii="Calibri" w:hAnsi="Calibri"/>
          <w:sz w:val="22"/>
          <w:szCs w:val="22"/>
          <w:lang w:val="it-IT"/>
        </w:rPr>
        <w:t xml:space="preserve">gli ospiti </w:t>
      </w:r>
      <w:r w:rsidRPr="00D029F4">
        <w:rPr>
          <w:rFonts w:ascii="Calibri" w:hAnsi="Calibri"/>
          <w:sz w:val="22"/>
          <w:szCs w:val="22"/>
          <w:lang w:val="it-IT"/>
        </w:rPr>
        <w:t>hanno rilasciato</w:t>
      </w:r>
      <w:r w:rsidR="00D029F4">
        <w:rPr>
          <w:rFonts w:ascii="Calibri" w:hAnsi="Calibri"/>
          <w:sz w:val="22"/>
          <w:szCs w:val="22"/>
          <w:lang w:val="it-IT"/>
        </w:rPr>
        <w:t>,</w:t>
      </w:r>
      <w:r w:rsidRPr="00D029F4">
        <w:rPr>
          <w:rFonts w:ascii="Calibri" w:hAnsi="Calibri"/>
          <w:sz w:val="22"/>
          <w:szCs w:val="22"/>
          <w:lang w:val="it-IT"/>
        </w:rPr>
        <w:t xml:space="preserve"> </w:t>
      </w:r>
      <w:r w:rsidR="00D029F4">
        <w:rPr>
          <w:rFonts w:ascii="Calibri" w:hAnsi="Calibri"/>
          <w:sz w:val="22"/>
          <w:szCs w:val="22"/>
          <w:lang w:val="it-IT"/>
        </w:rPr>
        <w:t>specificando</w:t>
      </w:r>
      <w:r w:rsidRPr="00D029F4">
        <w:rPr>
          <w:rFonts w:ascii="Calibri" w:hAnsi="Calibri"/>
          <w:sz w:val="22"/>
          <w:szCs w:val="22"/>
          <w:lang w:val="it-IT"/>
        </w:rPr>
        <w:t xml:space="preserve"> ospite (lista valori), categoria commento (lista valori) e data (campo data</w:t>
      </w:r>
      <w:r w:rsidR="00CB3456" w:rsidRPr="00D029F4">
        <w:rPr>
          <w:rFonts w:ascii="Calibri" w:hAnsi="Calibri"/>
          <w:sz w:val="22"/>
          <w:szCs w:val="22"/>
          <w:lang w:val="it-IT"/>
        </w:rPr>
        <w:t>)</w:t>
      </w:r>
      <w:r w:rsidRPr="00D029F4">
        <w:rPr>
          <w:rFonts w:ascii="Calibri" w:hAnsi="Calibri"/>
          <w:sz w:val="22"/>
          <w:szCs w:val="22"/>
          <w:lang w:val="it-IT"/>
        </w:rPr>
        <w:t xml:space="preserve">. </w:t>
      </w:r>
    </w:p>
    <w:p w:rsidR="00CB3456" w:rsidRDefault="00D029F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30</w:t>
      </w:r>
      <w:r w:rsidR="00CB3456" w:rsidRPr="0091302F">
        <w:rPr>
          <w:rFonts w:ascii="Calibri" w:hAnsi="Calibri"/>
          <w:b/>
          <w:sz w:val="22"/>
          <w:szCs w:val="22"/>
          <w:lang w:val="it-IT"/>
        </w:rPr>
        <w:t>.</w:t>
      </w:r>
      <w:r w:rsidR="00332802">
        <w:rPr>
          <w:rFonts w:ascii="Calibri" w:hAnsi="Calibri"/>
          <w:b/>
          <w:sz w:val="22"/>
          <w:szCs w:val="22"/>
          <w:lang w:val="it-IT"/>
        </w:rPr>
        <w:t>5</w:t>
      </w:r>
      <w:r w:rsidR="00CB3456" w:rsidRPr="0091302F">
        <w:rPr>
          <w:rFonts w:ascii="Calibri" w:hAnsi="Calibri"/>
          <w:b/>
          <w:sz w:val="22"/>
          <w:szCs w:val="22"/>
          <w:lang w:val="it-IT"/>
        </w:rPr>
        <w:t xml:space="preserve"> </w:t>
      </w:r>
      <w:r w:rsidR="006B448C">
        <w:rPr>
          <w:rFonts w:ascii="Calibri" w:hAnsi="Calibri"/>
          <w:b/>
          <w:sz w:val="22"/>
          <w:szCs w:val="22"/>
          <w:lang w:val="it-IT"/>
        </w:rPr>
        <w:t>V</w:t>
      </w:r>
      <w:r w:rsidR="00CB3456">
        <w:rPr>
          <w:rFonts w:ascii="Calibri" w:hAnsi="Calibri"/>
          <w:b/>
          <w:sz w:val="22"/>
          <w:szCs w:val="22"/>
          <w:lang w:val="it-IT"/>
        </w:rPr>
        <w:t>isualizza esperienze ospiti</w:t>
      </w:r>
      <w:r w:rsidR="00CB3456" w:rsidRPr="0091302F">
        <w:rPr>
          <w:rFonts w:ascii="Calibri" w:hAnsi="Calibri"/>
          <w:sz w:val="22"/>
          <w:szCs w:val="22"/>
          <w:lang w:val="it-IT"/>
        </w:rPr>
        <w:t xml:space="preserve">: </w:t>
      </w:r>
      <w:r w:rsidR="00CB3456" w:rsidRPr="003D3B74">
        <w:rPr>
          <w:rFonts w:ascii="Calibri" w:hAnsi="Calibri"/>
          <w:sz w:val="22"/>
          <w:szCs w:val="22"/>
          <w:lang w:val="it-IT"/>
        </w:rPr>
        <w:t>consente ad un utente d</w:t>
      </w:r>
      <w:r w:rsidR="00CB3456">
        <w:rPr>
          <w:rFonts w:ascii="Calibri" w:hAnsi="Calibri"/>
          <w:sz w:val="22"/>
          <w:szCs w:val="22"/>
          <w:lang w:val="it-IT"/>
        </w:rPr>
        <w:t xml:space="preserve">i visualizzare il dettaglio delle esperienze </w:t>
      </w:r>
      <w:r w:rsidR="00CB3456" w:rsidRPr="003D3B74">
        <w:rPr>
          <w:rFonts w:ascii="Calibri" w:hAnsi="Calibri"/>
          <w:sz w:val="22"/>
          <w:szCs w:val="22"/>
          <w:lang w:val="it-IT"/>
        </w:rPr>
        <w:t>espress</w:t>
      </w:r>
      <w:r w:rsidR="00CB3456">
        <w:rPr>
          <w:rFonts w:ascii="Calibri" w:hAnsi="Calibri"/>
          <w:sz w:val="22"/>
          <w:szCs w:val="22"/>
          <w:lang w:val="it-IT"/>
        </w:rPr>
        <w:t>e</w:t>
      </w:r>
      <w:r>
        <w:rPr>
          <w:rFonts w:ascii="Calibri" w:hAnsi="Calibri"/>
          <w:sz w:val="22"/>
          <w:szCs w:val="22"/>
          <w:lang w:val="it-IT"/>
        </w:rPr>
        <w:t>.</w:t>
      </w:r>
    </w:p>
    <w:p w:rsidR="009C659E" w:rsidRDefault="009C659E" w:rsidP="009C659E"/>
    <w:p w:rsidR="00951D79" w:rsidRPr="003A3850" w:rsidRDefault="00951D79" w:rsidP="00951D79">
      <w:pPr>
        <w:pStyle w:val="Titolo3"/>
        <w:rPr>
          <w:i/>
          <w:lang w:val="it-IT"/>
        </w:rPr>
      </w:pPr>
      <w:bookmarkStart w:id="58" w:name="_Toc507840428"/>
      <w:r w:rsidRPr="00951D79">
        <w:rPr>
          <w:i/>
          <w:lang w:val="it-IT"/>
        </w:rPr>
        <w:t>RF_</w:t>
      </w:r>
      <w:r w:rsidR="00352B23">
        <w:rPr>
          <w:i/>
          <w:lang w:val="it-IT"/>
        </w:rPr>
        <w:t>31</w:t>
      </w:r>
      <w:r w:rsidRPr="00951D79">
        <w:rPr>
          <w:i/>
          <w:lang w:val="it-IT"/>
        </w:rPr>
        <w:t xml:space="preserve"> </w:t>
      </w:r>
      <w:r>
        <w:rPr>
          <w:i/>
          <w:lang w:val="it-IT"/>
        </w:rPr>
        <w:t>Gestione giudizi utente privato</w:t>
      </w:r>
      <w:bookmarkEnd w:id="58"/>
    </w:p>
    <w:p w:rsidR="00951D79" w:rsidRPr="0091302F" w:rsidRDefault="00951D79" w:rsidP="00951D79">
      <w:r w:rsidRPr="0091302F">
        <w:rPr>
          <w:b/>
        </w:rPr>
        <w:t>Attori coinvolti:</w:t>
      </w:r>
      <w:r w:rsidRPr="0091302F">
        <w:t xml:space="preserve"> utente business</w:t>
      </w:r>
      <w:r>
        <w:t xml:space="preserve"> e privato</w:t>
      </w:r>
    </w:p>
    <w:p w:rsidR="00A24FE9" w:rsidRPr="0091302F" w:rsidRDefault="00951D79" w:rsidP="00951D79">
      <w:r w:rsidRPr="0091302F">
        <w:t xml:space="preserve">Questa funzionalità permette agli utenti </w:t>
      </w:r>
      <w:r>
        <w:t xml:space="preserve">privati di gestire i </w:t>
      </w:r>
      <w:r w:rsidR="00A24FE9">
        <w:t xml:space="preserve">propri </w:t>
      </w:r>
      <w:r>
        <w:t>giudizi</w:t>
      </w:r>
      <w:r w:rsidR="00A24FE9">
        <w:t xml:space="preserve"> sul soggiorno avuto presso la struttura.</w:t>
      </w:r>
    </w:p>
    <w:p w:rsidR="00A24FE9" w:rsidRDefault="00A24FE9"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31</w:t>
      </w:r>
      <w:r w:rsidR="006B448C">
        <w:rPr>
          <w:rFonts w:ascii="Calibri" w:hAnsi="Calibri"/>
          <w:b/>
          <w:sz w:val="22"/>
          <w:szCs w:val="22"/>
          <w:lang w:val="it-IT"/>
        </w:rPr>
        <w:t>.1 R</w:t>
      </w:r>
      <w:r w:rsidRPr="0049422D">
        <w:rPr>
          <w:rFonts w:ascii="Calibri" w:hAnsi="Calibri"/>
          <w:b/>
          <w:sz w:val="22"/>
          <w:szCs w:val="22"/>
          <w:lang w:val="it-IT"/>
        </w:rPr>
        <w:t>icerca giudizi</w:t>
      </w:r>
      <w:r w:rsidRPr="0049422D">
        <w:rPr>
          <w:rFonts w:ascii="Calibri" w:hAnsi="Calibri"/>
          <w:sz w:val="22"/>
          <w:szCs w:val="22"/>
          <w:lang w:val="it-IT"/>
        </w:rPr>
        <w:t xml:space="preserve">: consente ad un utente </w:t>
      </w:r>
      <w:r>
        <w:rPr>
          <w:rFonts w:ascii="Calibri" w:hAnsi="Calibri"/>
          <w:sz w:val="22"/>
          <w:szCs w:val="22"/>
          <w:lang w:val="it-IT"/>
        </w:rPr>
        <w:t>privato</w:t>
      </w:r>
      <w:r w:rsidRPr="0049422D">
        <w:rPr>
          <w:rFonts w:ascii="Calibri" w:hAnsi="Calibri"/>
          <w:sz w:val="22"/>
          <w:szCs w:val="22"/>
          <w:lang w:val="it-IT"/>
        </w:rPr>
        <w:t xml:space="preserve"> di ricerca</w:t>
      </w:r>
      <w:r>
        <w:rPr>
          <w:rFonts w:ascii="Calibri" w:hAnsi="Calibri"/>
          <w:sz w:val="22"/>
          <w:szCs w:val="22"/>
          <w:lang w:val="it-IT"/>
        </w:rPr>
        <w:t>re</w:t>
      </w:r>
      <w:r w:rsidRPr="0049422D">
        <w:rPr>
          <w:rFonts w:ascii="Calibri" w:hAnsi="Calibri"/>
          <w:sz w:val="22"/>
          <w:szCs w:val="22"/>
          <w:lang w:val="it-IT"/>
        </w:rPr>
        <w:t xml:space="preserve"> i giudizi </w:t>
      </w:r>
      <w:r>
        <w:rPr>
          <w:rFonts w:ascii="Calibri" w:hAnsi="Calibri"/>
          <w:sz w:val="22"/>
          <w:szCs w:val="22"/>
          <w:lang w:val="it-IT"/>
        </w:rPr>
        <w:t>espressi</w:t>
      </w:r>
      <w:r w:rsidRPr="0049422D">
        <w:rPr>
          <w:rFonts w:ascii="Calibri" w:hAnsi="Calibri"/>
          <w:sz w:val="22"/>
          <w:szCs w:val="22"/>
          <w:lang w:val="it-IT"/>
        </w:rPr>
        <w:t xml:space="preserve"> in merito al loro soggiorno presso la struttura specificando </w:t>
      </w:r>
      <w:r>
        <w:rPr>
          <w:rFonts w:ascii="Calibri" w:hAnsi="Calibri"/>
          <w:sz w:val="22"/>
          <w:szCs w:val="22"/>
          <w:lang w:val="it-IT"/>
        </w:rPr>
        <w:t>struttura</w:t>
      </w:r>
      <w:r w:rsidRPr="0049422D">
        <w:rPr>
          <w:rFonts w:ascii="Calibri" w:hAnsi="Calibri"/>
          <w:sz w:val="22"/>
          <w:szCs w:val="22"/>
          <w:lang w:val="it-IT"/>
        </w:rPr>
        <w:t xml:space="preserve"> (lista valori), data (campo data), numero prenotazione (</w:t>
      </w:r>
      <w:r w:rsidRPr="0049422D">
        <w:rPr>
          <w:rFonts w:asciiTheme="minorHAnsi" w:hAnsiTheme="minorHAnsi"/>
          <w:sz w:val="22"/>
          <w:szCs w:val="22"/>
          <w:lang w:val="it-IT"/>
        </w:rPr>
        <w:t>una stringa numerica di massimo 20 caratteri</w:t>
      </w:r>
      <w:r w:rsidRPr="0049422D">
        <w:rPr>
          <w:rFonts w:ascii="Calibri" w:hAnsi="Calibri"/>
          <w:sz w:val="22"/>
          <w:szCs w:val="22"/>
          <w:lang w:val="it-IT"/>
        </w:rPr>
        <w:t xml:space="preserve">). </w:t>
      </w:r>
    </w:p>
    <w:p w:rsidR="00951D79" w:rsidRDefault="0020535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31</w:t>
      </w:r>
      <w:r w:rsidR="00951D79">
        <w:rPr>
          <w:rFonts w:ascii="Calibri" w:hAnsi="Calibri"/>
          <w:b/>
          <w:sz w:val="22"/>
          <w:szCs w:val="22"/>
          <w:lang w:val="it-IT"/>
        </w:rPr>
        <w:t>.2</w:t>
      </w:r>
      <w:r w:rsidR="00951D79" w:rsidRPr="0091302F">
        <w:rPr>
          <w:rFonts w:ascii="Calibri" w:hAnsi="Calibri"/>
          <w:b/>
          <w:sz w:val="22"/>
          <w:szCs w:val="22"/>
          <w:lang w:val="it-IT"/>
        </w:rPr>
        <w:t xml:space="preserve"> </w:t>
      </w:r>
      <w:r w:rsidR="006B448C">
        <w:rPr>
          <w:rFonts w:ascii="Calibri" w:hAnsi="Calibri"/>
          <w:b/>
          <w:sz w:val="22"/>
          <w:szCs w:val="22"/>
          <w:lang w:val="it-IT"/>
        </w:rPr>
        <w:t>G</w:t>
      </w:r>
      <w:r>
        <w:rPr>
          <w:rFonts w:ascii="Calibri" w:hAnsi="Calibri"/>
          <w:b/>
          <w:sz w:val="22"/>
          <w:szCs w:val="22"/>
          <w:lang w:val="it-IT"/>
        </w:rPr>
        <w:t>estione</w:t>
      </w:r>
      <w:r w:rsidR="00951D79">
        <w:rPr>
          <w:rFonts w:ascii="Calibri" w:hAnsi="Calibri"/>
          <w:b/>
          <w:sz w:val="22"/>
          <w:szCs w:val="22"/>
          <w:lang w:val="it-IT"/>
        </w:rPr>
        <w:t xml:space="preserve"> giudizio</w:t>
      </w:r>
      <w:r w:rsidR="00951D79" w:rsidRPr="0091302F">
        <w:rPr>
          <w:rFonts w:ascii="Calibri" w:hAnsi="Calibri"/>
          <w:sz w:val="22"/>
          <w:szCs w:val="22"/>
          <w:lang w:val="it-IT"/>
        </w:rPr>
        <w:t>: consente ad un utente</w:t>
      </w:r>
      <w:r>
        <w:rPr>
          <w:rFonts w:ascii="Calibri" w:hAnsi="Calibri"/>
          <w:sz w:val="22"/>
          <w:szCs w:val="22"/>
          <w:lang w:val="it-IT"/>
        </w:rPr>
        <w:t xml:space="preserve"> privato </w:t>
      </w:r>
      <w:r w:rsidRPr="00694A81">
        <w:rPr>
          <w:rFonts w:ascii="Calibri" w:hAnsi="Calibri"/>
          <w:sz w:val="22"/>
          <w:szCs w:val="22"/>
          <w:lang w:val="it-IT"/>
        </w:rPr>
        <w:t>di inserire o modificare</w:t>
      </w:r>
      <w:r>
        <w:rPr>
          <w:rFonts w:ascii="Calibri" w:hAnsi="Calibri"/>
          <w:sz w:val="22"/>
          <w:szCs w:val="22"/>
          <w:lang w:val="it-IT"/>
        </w:rPr>
        <w:t xml:space="preserve"> </w:t>
      </w:r>
      <w:r w:rsidR="00951D79">
        <w:rPr>
          <w:rFonts w:ascii="Calibri" w:hAnsi="Calibri"/>
          <w:sz w:val="22"/>
          <w:szCs w:val="22"/>
          <w:lang w:val="it-IT"/>
        </w:rPr>
        <w:t>il proprio giudizio</w:t>
      </w:r>
      <w:r>
        <w:rPr>
          <w:rFonts w:ascii="Calibri" w:hAnsi="Calibri"/>
          <w:sz w:val="22"/>
          <w:szCs w:val="22"/>
          <w:lang w:val="it-IT"/>
        </w:rPr>
        <w:t>,</w:t>
      </w:r>
      <w:r w:rsidR="00951D79">
        <w:rPr>
          <w:rFonts w:ascii="Calibri" w:hAnsi="Calibri"/>
          <w:sz w:val="22"/>
          <w:szCs w:val="22"/>
          <w:lang w:val="it-IT"/>
        </w:rPr>
        <w:t xml:space="preserve"> </w:t>
      </w:r>
      <w:r>
        <w:rPr>
          <w:rFonts w:ascii="Calibri" w:hAnsi="Calibri"/>
          <w:sz w:val="22"/>
          <w:szCs w:val="22"/>
          <w:lang w:val="it-IT"/>
        </w:rPr>
        <w:t>specificando</w:t>
      </w:r>
      <w:r w:rsidR="00951D79">
        <w:rPr>
          <w:rFonts w:ascii="Calibri" w:hAnsi="Calibri"/>
          <w:sz w:val="22"/>
          <w:szCs w:val="22"/>
          <w:lang w:val="it-IT"/>
        </w:rPr>
        <w:t xml:space="preserve"> voto staff (lista valori), voto servizi (lista valori), voto pulizia (lista valori), voto confort (lista valori), voto posizione (lista valori), rapporto qualità prezzo (lista valori).</w:t>
      </w:r>
    </w:p>
    <w:p w:rsidR="00205354" w:rsidRPr="007C6303" w:rsidRDefault="00205354"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31.3</w:t>
      </w:r>
      <w:r w:rsidRPr="0091302F">
        <w:rPr>
          <w:rFonts w:ascii="Calibri" w:hAnsi="Calibri"/>
          <w:b/>
          <w:sz w:val="22"/>
          <w:szCs w:val="22"/>
          <w:lang w:val="it-IT"/>
        </w:rPr>
        <w:t xml:space="preserve"> </w:t>
      </w:r>
      <w:r w:rsidR="006B448C">
        <w:rPr>
          <w:rFonts w:ascii="Calibri" w:hAnsi="Calibri"/>
          <w:b/>
          <w:sz w:val="22"/>
          <w:szCs w:val="22"/>
          <w:lang w:val="it-IT"/>
        </w:rPr>
        <w:t>G</w:t>
      </w:r>
      <w:r>
        <w:rPr>
          <w:rFonts w:ascii="Calibri" w:hAnsi="Calibri"/>
          <w:b/>
          <w:sz w:val="22"/>
          <w:szCs w:val="22"/>
          <w:lang w:val="it-IT"/>
        </w:rPr>
        <w:t>estione esperienza</w:t>
      </w:r>
      <w:r w:rsidRPr="0091302F">
        <w:rPr>
          <w:rFonts w:ascii="Calibri" w:hAnsi="Calibri"/>
          <w:sz w:val="22"/>
          <w:szCs w:val="22"/>
          <w:lang w:val="it-IT"/>
        </w:rPr>
        <w:t>: consente ad un utente</w:t>
      </w:r>
      <w:r>
        <w:rPr>
          <w:rFonts w:ascii="Calibri" w:hAnsi="Calibri"/>
          <w:sz w:val="22"/>
          <w:szCs w:val="22"/>
          <w:lang w:val="it-IT"/>
        </w:rPr>
        <w:t xml:space="preserve"> privato </w:t>
      </w:r>
      <w:r w:rsidRPr="00694A81">
        <w:rPr>
          <w:rFonts w:ascii="Calibri" w:hAnsi="Calibri"/>
          <w:sz w:val="22"/>
          <w:szCs w:val="22"/>
          <w:lang w:val="it-IT"/>
        </w:rPr>
        <w:t>di inserire o modificare</w:t>
      </w:r>
      <w:r w:rsidRPr="0091302F">
        <w:rPr>
          <w:rFonts w:ascii="Calibri" w:hAnsi="Calibri"/>
          <w:sz w:val="22"/>
          <w:szCs w:val="22"/>
          <w:lang w:val="it-IT"/>
        </w:rPr>
        <w:t xml:space="preserve"> </w:t>
      </w:r>
      <w:r w:rsidR="007C6303">
        <w:rPr>
          <w:rFonts w:ascii="Calibri" w:hAnsi="Calibri"/>
          <w:sz w:val="22"/>
          <w:szCs w:val="22"/>
          <w:lang w:val="it-IT"/>
        </w:rPr>
        <w:t>la propria esperienza</w:t>
      </w:r>
      <w:r>
        <w:rPr>
          <w:rFonts w:ascii="Calibri" w:hAnsi="Calibri"/>
          <w:sz w:val="22"/>
          <w:szCs w:val="22"/>
          <w:lang w:val="it-IT"/>
        </w:rPr>
        <w:t xml:space="preserve">, specificando </w:t>
      </w:r>
      <w:r w:rsidR="007C6303">
        <w:rPr>
          <w:rFonts w:ascii="Calibri" w:hAnsi="Calibri"/>
          <w:sz w:val="22"/>
          <w:szCs w:val="22"/>
          <w:lang w:val="it-IT"/>
        </w:rPr>
        <w:t>categoria (lista valori) e commento (una stringa alfanumerica di massimo 250 caratteri)</w:t>
      </w:r>
      <w:r w:rsidR="007C6303" w:rsidRPr="00CB3456">
        <w:rPr>
          <w:rFonts w:ascii="Calibri" w:hAnsi="Calibri"/>
          <w:sz w:val="22"/>
          <w:szCs w:val="22"/>
          <w:lang w:val="it-IT"/>
        </w:rPr>
        <w:t>.</w:t>
      </w:r>
    </w:p>
    <w:p w:rsidR="00951D79" w:rsidRPr="007C6303" w:rsidRDefault="00951D79" w:rsidP="00951D79"/>
    <w:p w:rsidR="00DC6F2F" w:rsidRPr="003A3850" w:rsidRDefault="0046539C" w:rsidP="00DC6F2F">
      <w:pPr>
        <w:pStyle w:val="Titolo3"/>
        <w:rPr>
          <w:i/>
          <w:lang w:val="it-IT"/>
        </w:rPr>
      </w:pPr>
      <w:bookmarkStart w:id="59" w:name="_Toc507840429"/>
      <w:r>
        <w:rPr>
          <w:i/>
          <w:lang w:val="it-IT"/>
        </w:rPr>
        <w:t>RF_</w:t>
      </w:r>
      <w:r w:rsidR="00352B23">
        <w:rPr>
          <w:i/>
          <w:lang w:val="it-IT"/>
        </w:rPr>
        <w:t>32</w:t>
      </w:r>
      <w:r w:rsidR="00DC6F2F" w:rsidRPr="003C0A88">
        <w:rPr>
          <w:i/>
          <w:lang w:val="it-IT"/>
        </w:rPr>
        <w:t xml:space="preserve"> </w:t>
      </w:r>
      <w:r w:rsidR="00DC6F2F" w:rsidRPr="003A3850">
        <w:rPr>
          <w:i/>
          <w:lang w:val="it-IT"/>
        </w:rPr>
        <w:t>V</w:t>
      </w:r>
      <w:r w:rsidR="003A3850" w:rsidRPr="003A3850">
        <w:rPr>
          <w:i/>
          <w:lang w:val="it-IT"/>
        </w:rPr>
        <w:t>isualizza prenotazioni e arrivo nello stesso giorno</w:t>
      </w:r>
      <w:bookmarkEnd w:id="59"/>
    </w:p>
    <w:p w:rsidR="00DC6F2F" w:rsidRPr="0091302F" w:rsidRDefault="00DC6F2F" w:rsidP="00DC6F2F">
      <w:r w:rsidRPr="0091302F">
        <w:rPr>
          <w:b/>
        </w:rPr>
        <w:t>Attori coinvolti:</w:t>
      </w:r>
      <w:r w:rsidRPr="0091302F">
        <w:t xml:space="preserve"> utente business</w:t>
      </w:r>
    </w:p>
    <w:p w:rsidR="00DC6F2F" w:rsidRPr="0091302F" w:rsidRDefault="00DC6F2F" w:rsidP="00DC6F2F">
      <w:r w:rsidRPr="0091302F">
        <w:t xml:space="preserve">Questa funzionalità permette agli utenti business di visualizzare l’elenco delle </w:t>
      </w:r>
      <w:r w:rsidR="003A3850" w:rsidRPr="0091302F">
        <w:t xml:space="preserve">prenotazioni </w:t>
      </w:r>
      <w:r w:rsidR="0046539C">
        <w:t xml:space="preserve">che prevedono l’arrivo </w:t>
      </w:r>
      <w:r w:rsidR="003A3850" w:rsidRPr="0091302F">
        <w:t>nello stesso giorno</w:t>
      </w:r>
      <w:r w:rsidRPr="0091302F">
        <w:t>:</w:t>
      </w:r>
    </w:p>
    <w:p w:rsidR="00DC6F2F" w:rsidRDefault="0046539C"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32</w:t>
      </w:r>
      <w:r w:rsidR="006B448C">
        <w:rPr>
          <w:rFonts w:ascii="Calibri" w:hAnsi="Calibri"/>
          <w:b/>
          <w:sz w:val="22"/>
          <w:szCs w:val="22"/>
          <w:lang w:val="it-IT"/>
        </w:rPr>
        <w:t>.1 V</w:t>
      </w:r>
      <w:r w:rsidR="00DC6F2F" w:rsidRPr="0091302F">
        <w:rPr>
          <w:rFonts w:ascii="Calibri" w:hAnsi="Calibri"/>
          <w:b/>
          <w:sz w:val="22"/>
          <w:szCs w:val="22"/>
          <w:lang w:val="it-IT"/>
        </w:rPr>
        <w:t>isualizza prenotazioni e arrivo</w:t>
      </w:r>
      <w:r w:rsidR="003A3850" w:rsidRPr="0091302F">
        <w:rPr>
          <w:rFonts w:ascii="Calibri" w:hAnsi="Calibri"/>
          <w:b/>
          <w:sz w:val="22"/>
          <w:szCs w:val="22"/>
          <w:lang w:val="it-IT"/>
        </w:rPr>
        <w:t xml:space="preserve"> nello stesso giorno</w:t>
      </w:r>
      <w:r w:rsidR="00DC6F2F" w:rsidRPr="0091302F">
        <w:rPr>
          <w:rFonts w:ascii="Calibri" w:hAnsi="Calibri"/>
          <w:sz w:val="22"/>
          <w:szCs w:val="22"/>
          <w:lang w:val="it-IT"/>
        </w:rPr>
        <w:t>: consente ad un utente</w:t>
      </w:r>
      <w:r>
        <w:rPr>
          <w:rFonts w:ascii="Calibri" w:hAnsi="Calibri"/>
          <w:sz w:val="22"/>
          <w:szCs w:val="22"/>
          <w:lang w:val="it-IT"/>
        </w:rPr>
        <w:t xml:space="preserve"> business</w:t>
      </w:r>
      <w:r w:rsidR="00DC6F2F" w:rsidRPr="0091302F">
        <w:rPr>
          <w:rFonts w:ascii="Calibri" w:hAnsi="Calibri"/>
          <w:sz w:val="22"/>
          <w:szCs w:val="22"/>
          <w:lang w:val="it-IT"/>
        </w:rPr>
        <w:t xml:space="preserve"> di </w:t>
      </w:r>
      <w:r>
        <w:rPr>
          <w:rFonts w:ascii="Calibri" w:hAnsi="Calibri"/>
          <w:sz w:val="22"/>
          <w:szCs w:val="22"/>
          <w:lang w:val="it-IT"/>
        </w:rPr>
        <w:t>visualizzare</w:t>
      </w:r>
      <w:r w:rsidR="00DC6F2F" w:rsidRPr="0091302F">
        <w:rPr>
          <w:rFonts w:ascii="Calibri" w:hAnsi="Calibri"/>
          <w:sz w:val="22"/>
          <w:szCs w:val="22"/>
          <w:lang w:val="it-IT"/>
        </w:rPr>
        <w:t xml:space="preserve"> l’elenco delle </w:t>
      </w:r>
      <w:r w:rsidR="003A3850" w:rsidRPr="0091302F">
        <w:rPr>
          <w:rFonts w:ascii="Calibri" w:hAnsi="Calibri"/>
          <w:sz w:val="22"/>
          <w:szCs w:val="22"/>
          <w:lang w:val="it-IT"/>
        </w:rPr>
        <w:t xml:space="preserve">prenotazioni </w:t>
      </w:r>
      <w:r>
        <w:rPr>
          <w:rFonts w:ascii="Calibri" w:hAnsi="Calibri"/>
          <w:sz w:val="22"/>
          <w:szCs w:val="22"/>
          <w:lang w:val="it-IT"/>
        </w:rPr>
        <w:t>che prevedono l’arrivo</w:t>
      </w:r>
      <w:r w:rsidR="003A3850" w:rsidRPr="0091302F">
        <w:rPr>
          <w:rFonts w:ascii="Calibri" w:hAnsi="Calibri"/>
          <w:sz w:val="22"/>
          <w:szCs w:val="22"/>
          <w:lang w:val="it-IT"/>
        </w:rPr>
        <w:t xml:space="preserve"> </w:t>
      </w:r>
      <w:r w:rsidR="00DB5901">
        <w:rPr>
          <w:rFonts w:ascii="Calibri" w:hAnsi="Calibri"/>
          <w:sz w:val="22"/>
          <w:szCs w:val="22"/>
          <w:lang w:val="it-IT"/>
        </w:rPr>
        <w:t>nello stesso giorno</w:t>
      </w:r>
      <w:r w:rsidR="00DC6F2F" w:rsidRPr="0091302F">
        <w:rPr>
          <w:rFonts w:ascii="Calibri" w:hAnsi="Calibri"/>
          <w:sz w:val="22"/>
          <w:szCs w:val="22"/>
          <w:lang w:val="it-IT"/>
        </w:rPr>
        <w:t>,</w:t>
      </w:r>
      <w:r>
        <w:rPr>
          <w:rFonts w:ascii="Calibri" w:hAnsi="Calibri"/>
          <w:sz w:val="22"/>
          <w:szCs w:val="22"/>
          <w:lang w:val="it-IT"/>
        </w:rPr>
        <w:t xml:space="preserve"> specificando</w:t>
      </w:r>
      <w:r w:rsidR="00DC6F2F" w:rsidRPr="0091302F">
        <w:rPr>
          <w:rFonts w:ascii="Calibri" w:hAnsi="Calibri"/>
          <w:sz w:val="22"/>
          <w:szCs w:val="22"/>
          <w:lang w:val="it-IT"/>
        </w:rPr>
        <w:t xml:space="preserve"> ieri, oggi o domani. </w:t>
      </w:r>
    </w:p>
    <w:p w:rsidR="009C659E" w:rsidRPr="0091302F" w:rsidRDefault="009C659E" w:rsidP="009C659E"/>
    <w:p w:rsidR="00E71B11" w:rsidRPr="00047C61" w:rsidRDefault="00DB5901" w:rsidP="00E71B11">
      <w:pPr>
        <w:pStyle w:val="Titolo3"/>
        <w:rPr>
          <w:i/>
          <w:lang w:val="it-IT"/>
        </w:rPr>
      </w:pPr>
      <w:bookmarkStart w:id="60" w:name="_Toc507840430"/>
      <w:r>
        <w:rPr>
          <w:i/>
        </w:rPr>
        <w:t>RF_</w:t>
      </w:r>
      <w:r w:rsidR="00352B23">
        <w:rPr>
          <w:i/>
        </w:rPr>
        <w:t>33</w:t>
      </w:r>
      <w:r w:rsidR="00E71B11" w:rsidRPr="00047C61">
        <w:rPr>
          <w:i/>
        </w:rPr>
        <w:t xml:space="preserve"> </w:t>
      </w:r>
      <w:r w:rsidR="00E71B11">
        <w:rPr>
          <w:i/>
          <w:lang w:val="it-IT"/>
        </w:rPr>
        <w:t>Visualizza Partenze</w:t>
      </w:r>
      <w:bookmarkEnd w:id="60"/>
    </w:p>
    <w:p w:rsidR="00E71B11" w:rsidRPr="0091302F" w:rsidRDefault="00E71B11" w:rsidP="00E71B11">
      <w:r w:rsidRPr="0091302F">
        <w:rPr>
          <w:b/>
        </w:rPr>
        <w:t>Attori coinvolti:</w:t>
      </w:r>
      <w:r w:rsidRPr="0091302F">
        <w:t xml:space="preserve"> utente business</w:t>
      </w:r>
    </w:p>
    <w:p w:rsidR="00E71B11" w:rsidRPr="0091302F" w:rsidRDefault="00E71B11" w:rsidP="00E71B11">
      <w:r w:rsidRPr="0091302F">
        <w:t>Questa funzionalità permette agli utenti business di visua</w:t>
      </w:r>
      <w:r w:rsidR="00DB5901">
        <w:t>lizzare l’elenco delle partenze.</w:t>
      </w:r>
    </w:p>
    <w:p w:rsidR="00E71B11" w:rsidRDefault="00DB5901"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33</w:t>
      </w:r>
      <w:r w:rsidR="006B448C">
        <w:rPr>
          <w:rFonts w:ascii="Calibri" w:hAnsi="Calibri"/>
          <w:b/>
          <w:sz w:val="22"/>
          <w:szCs w:val="22"/>
          <w:lang w:val="it-IT"/>
        </w:rPr>
        <w:t>.1 V</w:t>
      </w:r>
      <w:r w:rsidR="00E71B11" w:rsidRPr="0091302F">
        <w:rPr>
          <w:rFonts w:ascii="Calibri" w:hAnsi="Calibri"/>
          <w:b/>
          <w:sz w:val="22"/>
          <w:szCs w:val="22"/>
          <w:lang w:val="it-IT"/>
        </w:rPr>
        <w:t>isualizza partenze</w:t>
      </w:r>
      <w:r w:rsidR="00E71B11" w:rsidRPr="0091302F">
        <w:rPr>
          <w:rFonts w:ascii="Calibri" w:hAnsi="Calibri"/>
          <w:sz w:val="22"/>
          <w:szCs w:val="22"/>
          <w:lang w:val="it-IT"/>
        </w:rPr>
        <w:t>: consente ad un utente</w:t>
      </w:r>
      <w:r>
        <w:rPr>
          <w:rFonts w:ascii="Calibri" w:hAnsi="Calibri"/>
          <w:sz w:val="22"/>
          <w:szCs w:val="22"/>
          <w:lang w:val="it-IT"/>
        </w:rPr>
        <w:t xml:space="preserve"> business</w:t>
      </w:r>
      <w:r w:rsidR="00E71B11" w:rsidRPr="0091302F">
        <w:rPr>
          <w:rFonts w:ascii="Calibri" w:hAnsi="Calibri"/>
          <w:sz w:val="22"/>
          <w:szCs w:val="22"/>
          <w:lang w:val="it-IT"/>
        </w:rPr>
        <w:t xml:space="preserve"> di </w:t>
      </w:r>
      <w:r>
        <w:rPr>
          <w:rFonts w:ascii="Calibri" w:hAnsi="Calibri"/>
          <w:sz w:val="22"/>
          <w:szCs w:val="22"/>
          <w:lang w:val="it-IT"/>
        </w:rPr>
        <w:t>visualizzare</w:t>
      </w:r>
      <w:r w:rsidR="00E71B11" w:rsidRPr="0091302F">
        <w:rPr>
          <w:rFonts w:ascii="Calibri" w:hAnsi="Calibri"/>
          <w:sz w:val="22"/>
          <w:szCs w:val="22"/>
          <w:lang w:val="it-IT"/>
        </w:rPr>
        <w:t xml:space="preserve"> l’elenco </w:t>
      </w:r>
      <w:r>
        <w:rPr>
          <w:rFonts w:ascii="Calibri" w:hAnsi="Calibri"/>
          <w:sz w:val="22"/>
          <w:szCs w:val="22"/>
          <w:lang w:val="it-IT"/>
        </w:rPr>
        <w:t>delle partenze, specificando</w:t>
      </w:r>
      <w:r w:rsidR="00E71B11" w:rsidRPr="0091302F">
        <w:rPr>
          <w:rFonts w:ascii="Calibri" w:hAnsi="Calibri"/>
          <w:sz w:val="22"/>
          <w:szCs w:val="22"/>
          <w:lang w:val="it-IT"/>
        </w:rPr>
        <w:t xml:space="preserve"> ieri, oggi o domani. </w:t>
      </w:r>
    </w:p>
    <w:p w:rsidR="009C659E" w:rsidRPr="0091302F" w:rsidRDefault="009C659E" w:rsidP="009C659E"/>
    <w:p w:rsidR="00E71B11" w:rsidRPr="00047C61" w:rsidRDefault="00DB5901" w:rsidP="00E71B11">
      <w:pPr>
        <w:pStyle w:val="Titolo3"/>
        <w:rPr>
          <w:i/>
          <w:lang w:val="it-IT"/>
        </w:rPr>
      </w:pPr>
      <w:bookmarkStart w:id="61" w:name="_Toc507840431"/>
      <w:r>
        <w:rPr>
          <w:i/>
        </w:rPr>
        <w:t>RF_</w:t>
      </w:r>
      <w:r w:rsidR="00352B23">
        <w:rPr>
          <w:i/>
        </w:rPr>
        <w:t>34</w:t>
      </w:r>
      <w:r w:rsidR="00E71B11" w:rsidRPr="00047C61">
        <w:rPr>
          <w:i/>
        </w:rPr>
        <w:t xml:space="preserve"> </w:t>
      </w:r>
      <w:r w:rsidR="00E71B11">
        <w:rPr>
          <w:i/>
          <w:lang w:val="it-IT"/>
        </w:rPr>
        <w:t>Visualizza Arrivi</w:t>
      </w:r>
      <w:bookmarkEnd w:id="61"/>
    </w:p>
    <w:p w:rsidR="00E71B11" w:rsidRPr="0091302F" w:rsidRDefault="00E71B11" w:rsidP="00E71B11">
      <w:r w:rsidRPr="0091302F">
        <w:rPr>
          <w:b/>
        </w:rPr>
        <w:lastRenderedPageBreak/>
        <w:t>Attori coinvolti:</w:t>
      </w:r>
      <w:r w:rsidRPr="0091302F">
        <w:t xml:space="preserve"> utente business</w:t>
      </w:r>
    </w:p>
    <w:p w:rsidR="00E71B11" w:rsidRPr="0091302F" w:rsidRDefault="00E71B11" w:rsidP="00E71B11">
      <w:r w:rsidRPr="0091302F">
        <w:t>Questa funzionalità permette agli utenti business di vis</w:t>
      </w:r>
      <w:r w:rsidR="00DB5901">
        <w:t>ualizzare l’elenco degli arrivi.</w:t>
      </w:r>
    </w:p>
    <w:p w:rsidR="00DB5901" w:rsidRDefault="00E71B11" w:rsidP="00277041">
      <w:pPr>
        <w:pStyle w:val="Paragrafoelenco"/>
        <w:numPr>
          <w:ilvl w:val="0"/>
          <w:numId w:val="3"/>
        </w:numPr>
        <w:rPr>
          <w:rFonts w:ascii="Calibri" w:hAnsi="Calibri"/>
          <w:sz w:val="22"/>
          <w:szCs w:val="22"/>
          <w:lang w:val="it-IT"/>
        </w:rPr>
      </w:pPr>
      <w:r w:rsidRPr="0091302F">
        <w:rPr>
          <w:rFonts w:ascii="Calibri" w:hAnsi="Calibri"/>
          <w:b/>
          <w:sz w:val="22"/>
          <w:szCs w:val="22"/>
          <w:lang w:val="it-IT"/>
        </w:rPr>
        <w:t>RF</w:t>
      </w:r>
      <w:r w:rsidR="00DB5901">
        <w:rPr>
          <w:rFonts w:ascii="Calibri" w:hAnsi="Calibri"/>
          <w:b/>
          <w:sz w:val="22"/>
          <w:szCs w:val="22"/>
          <w:lang w:val="it-IT"/>
        </w:rPr>
        <w:t>_</w:t>
      </w:r>
      <w:r w:rsidR="00352B23">
        <w:rPr>
          <w:rFonts w:ascii="Calibri" w:hAnsi="Calibri"/>
          <w:b/>
          <w:sz w:val="22"/>
          <w:szCs w:val="22"/>
          <w:lang w:val="it-IT"/>
        </w:rPr>
        <w:t>34</w:t>
      </w:r>
      <w:r w:rsidR="006B448C">
        <w:rPr>
          <w:rFonts w:ascii="Calibri" w:hAnsi="Calibri"/>
          <w:b/>
          <w:sz w:val="22"/>
          <w:szCs w:val="22"/>
          <w:lang w:val="it-IT"/>
        </w:rPr>
        <w:t>.1 V</w:t>
      </w:r>
      <w:r w:rsidRPr="0091302F">
        <w:rPr>
          <w:rFonts w:ascii="Calibri" w:hAnsi="Calibri"/>
          <w:b/>
          <w:sz w:val="22"/>
          <w:szCs w:val="22"/>
          <w:lang w:val="it-IT"/>
        </w:rPr>
        <w:t>isualizza arrivi</w:t>
      </w:r>
      <w:r w:rsidRPr="0091302F">
        <w:rPr>
          <w:rFonts w:ascii="Calibri" w:hAnsi="Calibri"/>
          <w:sz w:val="22"/>
          <w:szCs w:val="22"/>
          <w:lang w:val="it-IT"/>
        </w:rPr>
        <w:t xml:space="preserve">: </w:t>
      </w:r>
      <w:r w:rsidR="00DB5901" w:rsidRPr="0091302F">
        <w:rPr>
          <w:rFonts w:ascii="Calibri" w:hAnsi="Calibri"/>
          <w:sz w:val="22"/>
          <w:szCs w:val="22"/>
          <w:lang w:val="it-IT"/>
        </w:rPr>
        <w:t>consente ad un utente</w:t>
      </w:r>
      <w:r w:rsidR="00DB5901">
        <w:rPr>
          <w:rFonts w:ascii="Calibri" w:hAnsi="Calibri"/>
          <w:sz w:val="22"/>
          <w:szCs w:val="22"/>
          <w:lang w:val="it-IT"/>
        </w:rPr>
        <w:t xml:space="preserve"> business</w:t>
      </w:r>
      <w:r w:rsidR="00DB5901" w:rsidRPr="0091302F">
        <w:rPr>
          <w:rFonts w:ascii="Calibri" w:hAnsi="Calibri"/>
          <w:sz w:val="22"/>
          <w:szCs w:val="22"/>
          <w:lang w:val="it-IT"/>
        </w:rPr>
        <w:t xml:space="preserve"> di </w:t>
      </w:r>
      <w:r w:rsidR="00DB5901">
        <w:rPr>
          <w:rFonts w:ascii="Calibri" w:hAnsi="Calibri"/>
          <w:sz w:val="22"/>
          <w:szCs w:val="22"/>
          <w:lang w:val="it-IT"/>
        </w:rPr>
        <w:t>visualizzare</w:t>
      </w:r>
      <w:r w:rsidR="00DB5901" w:rsidRPr="0091302F">
        <w:rPr>
          <w:rFonts w:ascii="Calibri" w:hAnsi="Calibri"/>
          <w:sz w:val="22"/>
          <w:szCs w:val="22"/>
          <w:lang w:val="it-IT"/>
        </w:rPr>
        <w:t xml:space="preserve"> l’elenco </w:t>
      </w:r>
      <w:r w:rsidR="00DB5901">
        <w:rPr>
          <w:rFonts w:ascii="Calibri" w:hAnsi="Calibri"/>
          <w:sz w:val="22"/>
          <w:szCs w:val="22"/>
          <w:lang w:val="it-IT"/>
        </w:rPr>
        <w:t>degli arrivi, specificando</w:t>
      </w:r>
      <w:r w:rsidR="00DB5901" w:rsidRPr="0091302F">
        <w:rPr>
          <w:rFonts w:ascii="Calibri" w:hAnsi="Calibri"/>
          <w:sz w:val="22"/>
          <w:szCs w:val="22"/>
          <w:lang w:val="it-IT"/>
        </w:rPr>
        <w:t xml:space="preserve"> ieri, oggi o domani. </w:t>
      </w:r>
    </w:p>
    <w:p w:rsidR="009C659E" w:rsidRPr="0091302F" w:rsidRDefault="009C659E" w:rsidP="009C659E"/>
    <w:p w:rsidR="00EC556A" w:rsidRPr="00047C61" w:rsidRDefault="00E86BF0" w:rsidP="00EC556A">
      <w:pPr>
        <w:pStyle w:val="Titolo3"/>
        <w:rPr>
          <w:i/>
          <w:lang w:val="it-IT"/>
        </w:rPr>
      </w:pPr>
      <w:bookmarkStart w:id="62" w:name="_Toc507840432"/>
      <w:r>
        <w:rPr>
          <w:i/>
        </w:rPr>
        <w:t>RF_</w:t>
      </w:r>
      <w:r w:rsidR="00352B23">
        <w:rPr>
          <w:i/>
        </w:rPr>
        <w:t>35</w:t>
      </w:r>
      <w:r w:rsidR="00EC556A" w:rsidRPr="00047C61">
        <w:rPr>
          <w:i/>
        </w:rPr>
        <w:t xml:space="preserve"> </w:t>
      </w:r>
      <w:r w:rsidR="00EC556A" w:rsidRPr="00047C61">
        <w:rPr>
          <w:i/>
          <w:lang w:val="it-IT"/>
        </w:rPr>
        <w:t>Visualizza</w:t>
      </w:r>
      <w:r w:rsidR="00EC556A">
        <w:rPr>
          <w:i/>
          <w:lang w:val="it-IT"/>
        </w:rPr>
        <w:t>zione calendario</w:t>
      </w:r>
      <w:bookmarkEnd w:id="62"/>
    </w:p>
    <w:p w:rsidR="00EC556A" w:rsidRPr="0091302F" w:rsidRDefault="00EC556A" w:rsidP="00EC556A">
      <w:r w:rsidRPr="0091302F">
        <w:rPr>
          <w:b/>
        </w:rPr>
        <w:t>Attori coinvolti:</w:t>
      </w:r>
      <w:r w:rsidRPr="0091302F">
        <w:t xml:space="preserve"> utente business</w:t>
      </w:r>
    </w:p>
    <w:p w:rsidR="00EC556A" w:rsidRPr="0091302F" w:rsidRDefault="00EC556A" w:rsidP="00EC556A">
      <w:r w:rsidRPr="0091302F">
        <w:t xml:space="preserve">Questa funzionalità permette agli utenti business di visualizzare </w:t>
      </w:r>
      <w:r w:rsidR="000360CA">
        <w:t>la disponibilità delle camere.</w:t>
      </w:r>
    </w:p>
    <w:p w:rsidR="00EC556A" w:rsidRDefault="000360CA"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35</w:t>
      </w:r>
      <w:r w:rsidR="00EC556A" w:rsidRPr="0091302F">
        <w:rPr>
          <w:rFonts w:ascii="Calibri" w:hAnsi="Calibri"/>
          <w:b/>
          <w:sz w:val="22"/>
          <w:szCs w:val="22"/>
          <w:lang w:val="it-IT"/>
        </w:rPr>
        <w:t xml:space="preserve">.1 </w:t>
      </w:r>
      <w:r w:rsidR="006B448C">
        <w:rPr>
          <w:rFonts w:ascii="Calibri" w:hAnsi="Calibri"/>
          <w:b/>
          <w:sz w:val="22"/>
          <w:szCs w:val="22"/>
          <w:lang w:val="it-IT"/>
        </w:rPr>
        <w:t>R</w:t>
      </w:r>
      <w:r w:rsidR="001B6C1B">
        <w:rPr>
          <w:rFonts w:ascii="Calibri" w:hAnsi="Calibri"/>
          <w:b/>
          <w:sz w:val="22"/>
          <w:szCs w:val="22"/>
          <w:lang w:val="it-IT"/>
        </w:rPr>
        <w:t>icerca</w:t>
      </w:r>
      <w:r w:rsidR="00EC556A" w:rsidRPr="0091302F">
        <w:rPr>
          <w:rFonts w:ascii="Calibri" w:hAnsi="Calibri"/>
          <w:b/>
          <w:sz w:val="22"/>
          <w:szCs w:val="22"/>
          <w:lang w:val="it-IT"/>
        </w:rPr>
        <w:t xml:space="preserve"> disponibilità</w:t>
      </w:r>
      <w:r w:rsidR="00EC556A" w:rsidRPr="0091302F">
        <w:rPr>
          <w:rFonts w:ascii="Calibri" w:hAnsi="Calibri"/>
          <w:sz w:val="22"/>
          <w:szCs w:val="22"/>
          <w:lang w:val="it-IT"/>
        </w:rPr>
        <w:t>: consente ad un utente</w:t>
      </w:r>
      <w:r>
        <w:rPr>
          <w:rFonts w:ascii="Calibri" w:hAnsi="Calibri"/>
          <w:sz w:val="22"/>
          <w:szCs w:val="22"/>
          <w:lang w:val="it-IT"/>
        </w:rPr>
        <w:t xml:space="preserve"> business</w:t>
      </w:r>
      <w:r w:rsidR="00EC556A" w:rsidRPr="0091302F">
        <w:rPr>
          <w:rFonts w:ascii="Calibri" w:hAnsi="Calibri"/>
          <w:sz w:val="22"/>
          <w:szCs w:val="22"/>
          <w:lang w:val="it-IT"/>
        </w:rPr>
        <w:t xml:space="preserve"> di </w:t>
      </w:r>
      <w:r>
        <w:rPr>
          <w:rFonts w:ascii="Calibri" w:hAnsi="Calibri"/>
          <w:sz w:val="22"/>
          <w:szCs w:val="22"/>
          <w:lang w:val="it-IT"/>
        </w:rPr>
        <w:t>visualizzare</w:t>
      </w:r>
      <w:r w:rsidR="00E71B11" w:rsidRPr="0091302F">
        <w:rPr>
          <w:rFonts w:ascii="Calibri" w:hAnsi="Calibri"/>
          <w:sz w:val="22"/>
          <w:szCs w:val="22"/>
          <w:lang w:val="it-IT"/>
        </w:rPr>
        <w:t xml:space="preserve"> </w:t>
      </w:r>
      <w:r>
        <w:rPr>
          <w:rFonts w:ascii="Calibri" w:hAnsi="Calibri"/>
          <w:sz w:val="22"/>
          <w:szCs w:val="22"/>
          <w:lang w:val="it-IT"/>
        </w:rPr>
        <w:t xml:space="preserve">lo </w:t>
      </w:r>
      <w:r w:rsidR="00E71B11" w:rsidRPr="0091302F">
        <w:rPr>
          <w:rFonts w:ascii="Calibri" w:hAnsi="Calibri"/>
          <w:sz w:val="22"/>
          <w:szCs w:val="22"/>
          <w:lang w:val="it-IT"/>
        </w:rPr>
        <w:t>stato delle camere</w:t>
      </w:r>
      <w:r>
        <w:rPr>
          <w:rFonts w:ascii="Calibri" w:hAnsi="Calibri"/>
          <w:sz w:val="22"/>
          <w:szCs w:val="22"/>
          <w:lang w:val="it-IT"/>
        </w:rPr>
        <w:t xml:space="preserve">, specificando </w:t>
      </w:r>
      <w:r w:rsidR="00EC556A" w:rsidRPr="0091302F">
        <w:rPr>
          <w:rFonts w:ascii="Calibri" w:hAnsi="Calibri"/>
          <w:sz w:val="22"/>
          <w:szCs w:val="22"/>
          <w:lang w:val="it-IT"/>
        </w:rPr>
        <w:t xml:space="preserve">la data inizio </w:t>
      </w:r>
      <w:r>
        <w:rPr>
          <w:rFonts w:ascii="Calibri" w:hAnsi="Calibri"/>
          <w:sz w:val="22"/>
          <w:szCs w:val="22"/>
          <w:lang w:val="it-IT"/>
        </w:rPr>
        <w:t>(campo data),</w:t>
      </w:r>
      <w:r w:rsidR="00EC556A" w:rsidRPr="0091302F">
        <w:rPr>
          <w:rFonts w:ascii="Calibri" w:hAnsi="Calibri"/>
          <w:sz w:val="22"/>
          <w:szCs w:val="22"/>
          <w:lang w:val="it-IT"/>
        </w:rPr>
        <w:t xml:space="preserve"> fine</w:t>
      </w:r>
      <w:r w:rsidR="00E71B11" w:rsidRPr="0091302F">
        <w:rPr>
          <w:rFonts w:ascii="Calibri" w:hAnsi="Calibri"/>
          <w:sz w:val="22"/>
          <w:szCs w:val="22"/>
          <w:lang w:val="it-IT"/>
        </w:rPr>
        <w:t xml:space="preserve"> </w:t>
      </w:r>
      <w:r w:rsidR="0091302F">
        <w:rPr>
          <w:rFonts w:ascii="Calibri" w:hAnsi="Calibri"/>
          <w:sz w:val="22"/>
          <w:szCs w:val="22"/>
          <w:lang w:val="it-IT"/>
        </w:rPr>
        <w:t xml:space="preserve">(campo data) </w:t>
      </w:r>
      <w:r>
        <w:rPr>
          <w:rFonts w:ascii="Calibri" w:hAnsi="Calibri"/>
          <w:sz w:val="22"/>
          <w:szCs w:val="22"/>
          <w:lang w:val="it-IT"/>
        </w:rPr>
        <w:t>,</w:t>
      </w:r>
      <w:r w:rsidR="00E71B11" w:rsidRPr="0091302F">
        <w:rPr>
          <w:rFonts w:ascii="Calibri" w:hAnsi="Calibri"/>
          <w:sz w:val="22"/>
          <w:szCs w:val="22"/>
          <w:lang w:val="it-IT"/>
        </w:rPr>
        <w:t xml:space="preserve"> la camera</w:t>
      </w:r>
      <w:r w:rsidR="0091302F">
        <w:rPr>
          <w:rFonts w:ascii="Calibri" w:hAnsi="Calibri"/>
          <w:sz w:val="22"/>
          <w:szCs w:val="22"/>
          <w:lang w:val="it-IT"/>
        </w:rPr>
        <w:t xml:space="preserve"> (lista valori)</w:t>
      </w:r>
      <w:r w:rsidR="00EC556A" w:rsidRPr="0091302F">
        <w:rPr>
          <w:rFonts w:ascii="Calibri" w:hAnsi="Calibri"/>
          <w:sz w:val="22"/>
          <w:szCs w:val="22"/>
          <w:lang w:val="it-IT"/>
        </w:rPr>
        <w:t xml:space="preserve">. </w:t>
      </w:r>
    </w:p>
    <w:p w:rsidR="009C659E" w:rsidRPr="0091302F" w:rsidRDefault="009C659E" w:rsidP="00B762E5"/>
    <w:p w:rsidR="00047C61" w:rsidRPr="00047C61" w:rsidRDefault="001B6C1B" w:rsidP="00047C61">
      <w:pPr>
        <w:pStyle w:val="Titolo3"/>
        <w:rPr>
          <w:i/>
          <w:lang w:val="it-IT"/>
        </w:rPr>
      </w:pPr>
      <w:bookmarkStart w:id="63" w:name="_Toc507840433"/>
      <w:r>
        <w:rPr>
          <w:i/>
          <w:lang w:val="it-IT"/>
        </w:rPr>
        <w:t>RF_</w:t>
      </w:r>
      <w:r w:rsidR="00352B23">
        <w:rPr>
          <w:i/>
          <w:lang w:val="it-IT"/>
        </w:rPr>
        <w:t>36</w:t>
      </w:r>
      <w:r w:rsidR="00047C61" w:rsidRPr="000360CA">
        <w:rPr>
          <w:i/>
          <w:lang w:val="it-IT"/>
        </w:rPr>
        <w:t xml:space="preserve"> </w:t>
      </w:r>
      <w:r w:rsidR="00047C61" w:rsidRPr="00047C61">
        <w:rPr>
          <w:i/>
          <w:lang w:val="it-IT"/>
        </w:rPr>
        <w:t>Visualizza</w:t>
      </w:r>
      <w:r w:rsidR="00047C61">
        <w:rPr>
          <w:i/>
          <w:lang w:val="it-IT"/>
        </w:rPr>
        <w:t>zione date al completo</w:t>
      </w:r>
      <w:bookmarkEnd w:id="63"/>
    </w:p>
    <w:p w:rsidR="00047C61" w:rsidRPr="0091302F" w:rsidRDefault="00047C61" w:rsidP="00047C61">
      <w:r w:rsidRPr="0091302F">
        <w:rPr>
          <w:b/>
        </w:rPr>
        <w:t>Attori coinvolti:</w:t>
      </w:r>
      <w:r w:rsidRPr="0091302F">
        <w:t xml:space="preserve"> utente business</w:t>
      </w:r>
    </w:p>
    <w:p w:rsidR="00047C61" w:rsidRPr="0091302F" w:rsidRDefault="00047C61" w:rsidP="00047C61">
      <w:r w:rsidRPr="0091302F">
        <w:t xml:space="preserve">Questa funzionalità permette agli utenti </w:t>
      </w:r>
      <w:r w:rsidR="00EC556A" w:rsidRPr="0091302F">
        <w:t xml:space="preserve">business </w:t>
      </w:r>
      <w:r w:rsidRPr="0091302F">
        <w:t xml:space="preserve">di </w:t>
      </w:r>
      <w:r w:rsidR="00EC556A" w:rsidRPr="0091302F">
        <w:t xml:space="preserve">visualizzare i giorni in cui le camere sono </w:t>
      </w:r>
      <w:r w:rsidR="001B6C1B">
        <w:t>occupate.</w:t>
      </w:r>
    </w:p>
    <w:p w:rsidR="00047C61" w:rsidRPr="0091302F" w:rsidRDefault="001B6C1B" w:rsidP="00277041">
      <w:pPr>
        <w:pStyle w:val="Paragrafoelenco"/>
        <w:numPr>
          <w:ilvl w:val="0"/>
          <w:numId w:val="3"/>
        </w:numPr>
        <w:rPr>
          <w:rFonts w:ascii="Calibri" w:hAnsi="Calibri"/>
          <w:sz w:val="22"/>
          <w:szCs w:val="22"/>
          <w:lang w:val="it-IT"/>
        </w:rPr>
      </w:pPr>
      <w:r>
        <w:rPr>
          <w:rFonts w:ascii="Calibri" w:hAnsi="Calibri"/>
          <w:b/>
          <w:sz w:val="22"/>
          <w:szCs w:val="22"/>
          <w:lang w:val="it-IT"/>
        </w:rPr>
        <w:t>RF_</w:t>
      </w:r>
      <w:r w:rsidR="00352B23">
        <w:rPr>
          <w:rFonts w:ascii="Calibri" w:hAnsi="Calibri"/>
          <w:b/>
          <w:sz w:val="22"/>
          <w:szCs w:val="22"/>
          <w:lang w:val="it-IT"/>
        </w:rPr>
        <w:t>36</w:t>
      </w:r>
      <w:r w:rsidR="00047C61" w:rsidRPr="0091302F">
        <w:rPr>
          <w:rFonts w:ascii="Calibri" w:hAnsi="Calibri"/>
          <w:b/>
          <w:sz w:val="22"/>
          <w:szCs w:val="22"/>
          <w:lang w:val="it-IT"/>
        </w:rPr>
        <w:t xml:space="preserve">.1 </w:t>
      </w:r>
      <w:r w:rsidR="006B448C">
        <w:rPr>
          <w:rFonts w:ascii="Calibri" w:hAnsi="Calibri"/>
          <w:b/>
          <w:sz w:val="22"/>
          <w:szCs w:val="22"/>
          <w:lang w:val="it-IT"/>
        </w:rPr>
        <w:t>R</w:t>
      </w:r>
      <w:r>
        <w:rPr>
          <w:rFonts w:ascii="Calibri" w:hAnsi="Calibri"/>
          <w:b/>
          <w:sz w:val="22"/>
          <w:szCs w:val="22"/>
          <w:lang w:val="it-IT"/>
        </w:rPr>
        <w:t>icerca</w:t>
      </w:r>
      <w:r w:rsidR="00EC556A" w:rsidRPr="0091302F">
        <w:rPr>
          <w:rFonts w:ascii="Calibri" w:hAnsi="Calibri"/>
          <w:b/>
          <w:sz w:val="22"/>
          <w:szCs w:val="22"/>
          <w:lang w:val="it-IT"/>
        </w:rPr>
        <w:t xml:space="preserve"> disponibilità</w:t>
      </w:r>
      <w:r w:rsidR="00047C61" w:rsidRPr="0091302F">
        <w:rPr>
          <w:rFonts w:ascii="Calibri" w:hAnsi="Calibri"/>
          <w:sz w:val="22"/>
          <w:szCs w:val="22"/>
          <w:lang w:val="it-IT"/>
        </w:rPr>
        <w:t xml:space="preserve">: consente ad un utente di </w:t>
      </w:r>
      <w:r>
        <w:rPr>
          <w:rFonts w:ascii="Calibri" w:hAnsi="Calibri"/>
          <w:sz w:val="22"/>
          <w:szCs w:val="22"/>
          <w:lang w:val="it-IT"/>
        </w:rPr>
        <w:t>visualizzare</w:t>
      </w:r>
      <w:r w:rsidRPr="0091302F">
        <w:rPr>
          <w:rFonts w:ascii="Calibri" w:hAnsi="Calibri"/>
          <w:sz w:val="22"/>
          <w:szCs w:val="22"/>
          <w:lang w:val="it-IT"/>
        </w:rPr>
        <w:t xml:space="preserve"> </w:t>
      </w:r>
      <w:r w:rsidR="00EC556A" w:rsidRPr="0091302F">
        <w:rPr>
          <w:rFonts w:ascii="Calibri" w:hAnsi="Calibri"/>
          <w:sz w:val="22"/>
          <w:szCs w:val="22"/>
          <w:lang w:val="it-IT"/>
        </w:rPr>
        <w:t xml:space="preserve">i giorni in cui le camere sono </w:t>
      </w:r>
      <w:r>
        <w:rPr>
          <w:rFonts w:ascii="Calibri" w:hAnsi="Calibri"/>
          <w:sz w:val="22"/>
          <w:szCs w:val="22"/>
          <w:lang w:val="it-IT"/>
        </w:rPr>
        <w:t>occupate, specificando</w:t>
      </w:r>
      <w:r w:rsidR="00047C61" w:rsidRPr="0091302F">
        <w:rPr>
          <w:rFonts w:ascii="Calibri" w:hAnsi="Calibri"/>
          <w:sz w:val="22"/>
          <w:szCs w:val="22"/>
          <w:lang w:val="it-IT"/>
        </w:rPr>
        <w:t xml:space="preserve"> data inizio</w:t>
      </w:r>
      <w:r w:rsidR="00B762E5">
        <w:rPr>
          <w:rFonts w:ascii="Calibri" w:hAnsi="Calibri"/>
          <w:sz w:val="22"/>
          <w:szCs w:val="22"/>
          <w:lang w:val="it-IT"/>
        </w:rPr>
        <w:t xml:space="preserve"> </w:t>
      </w:r>
      <w:r>
        <w:rPr>
          <w:rFonts w:ascii="Calibri" w:hAnsi="Calibri"/>
          <w:sz w:val="22"/>
          <w:szCs w:val="22"/>
          <w:lang w:val="it-IT"/>
        </w:rPr>
        <w:t>(campo data), data</w:t>
      </w:r>
      <w:r w:rsidR="00047C61" w:rsidRPr="0091302F">
        <w:rPr>
          <w:rFonts w:ascii="Calibri" w:hAnsi="Calibri"/>
          <w:sz w:val="22"/>
          <w:szCs w:val="22"/>
          <w:lang w:val="it-IT"/>
        </w:rPr>
        <w:t xml:space="preserve"> fine</w:t>
      </w:r>
      <w:r>
        <w:rPr>
          <w:rFonts w:ascii="Calibri" w:hAnsi="Calibri"/>
          <w:sz w:val="22"/>
          <w:szCs w:val="22"/>
          <w:lang w:val="it-IT"/>
        </w:rPr>
        <w:t xml:space="preserve"> (campo</w:t>
      </w:r>
      <w:r w:rsidR="0091302F">
        <w:rPr>
          <w:rFonts w:ascii="Calibri" w:hAnsi="Calibri"/>
          <w:sz w:val="22"/>
          <w:szCs w:val="22"/>
          <w:lang w:val="it-IT"/>
        </w:rPr>
        <w:t xml:space="preserve"> data)</w:t>
      </w:r>
      <w:r w:rsidR="00047C61" w:rsidRPr="0091302F">
        <w:rPr>
          <w:rFonts w:ascii="Calibri" w:hAnsi="Calibri"/>
          <w:sz w:val="22"/>
          <w:szCs w:val="22"/>
          <w:lang w:val="it-IT"/>
        </w:rPr>
        <w:t xml:space="preserve">. </w:t>
      </w:r>
    </w:p>
    <w:p w:rsidR="0016037A" w:rsidRDefault="0016037A" w:rsidP="0016037A"/>
    <w:p w:rsidR="00352296" w:rsidRPr="00811998" w:rsidRDefault="00352296" w:rsidP="00352296">
      <w:pPr>
        <w:pStyle w:val="Titolo3"/>
        <w:rPr>
          <w:i/>
          <w:highlight w:val="cyan"/>
          <w:lang w:val="it-IT"/>
        </w:rPr>
      </w:pPr>
      <w:bookmarkStart w:id="64" w:name="_Toc507840434"/>
      <w:r w:rsidRPr="00811998">
        <w:rPr>
          <w:i/>
          <w:highlight w:val="cyan"/>
          <w:lang w:val="it-IT"/>
        </w:rPr>
        <w:t>RF_</w:t>
      </w:r>
      <w:r w:rsidR="001F5377" w:rsidRPr="00811998">
        <w:rPr>
          <w:i/>
          <w:highlight w:val="cyan"/>
          <w:lang w:val="it-IT"/>
        </w:rPr>
        <w:t>37</w:t>
      </w:r>
      <w:r w:rsidRPr="00811998">
        <w:rPr>
          <w:i/>
          <w:highlight w:val="cyan"/>
          <w:lang w:val="it-IT"/>
        </w:rPr>
        <w:t xml:space="preserve"> Gestione foto </w:t>
      </w:r>
      <w:r w:rsidR="001F5377" w:rsidRPr="00811998">
        <w:rPr>
          <w:i/>
          <w:highlight w:val="cyan"/>
          <w:lang w:val="it-IT"/>
        </w:rPr>
        <w:t xml:space="preserve">profilo </w:t>
      </w:r>
      <w:r w:rsidRPr="00811998">
        <w:rPr>
          <w:i/>
          <w:highlight w:val="cyan"/>
          <w:lang w:val="it-IT"/>
        </w:rPr>
        <w:t>struttura</w:t>
      </w:r>
      <w:bookmarkEnd w:id="64"/>
    </w:p>
    <w:p w:rsidR="00352296" w:rsidRPr="00811998" w:rsidRDefault="00352296" w:rsidP="00352296">
      <w:pPr>
        <w:rPr>
          <w:highlight w:val="cyan"/>
        </w:rPr>
      </w:pPr>
      <w:r w:rsidRPr="00811998">
        <w:rPr>
          <w:b/>
          <w:highlight w:val="cyan"/>
        </w:rPr>
        <w:t>Attori partecipanti</w:t>
      </w:r>
      <w:r w:rsidRPr="00811998">
        <w:rPr>
          <w:highlight w:val="cyan"/>
        </w:rPr>
        <w:t>: utente business</w:t>
      </w:r>
    </w:p>
    <w:p w:rsidR="00352296" w:rsidRPr="00811998" w:rsidRDefault="00352296" w:rsidP="00352296">
      <w:pPr>
        <w:rPr>
          <w:highlight w:val="cyan"/>
        </w:rPr>
      </w:pPr>
      <w:r w:rsidRPr="00811998">
        <w:rPr>
          <w:highlight w:val="cyan"/>
        </w:rPr>
        <w:t>Questa funzionalità permette a</w:t>
      </w:r>
      <w:r w:rsidR="001F5377" w:rsidRPr="00811998">
        <w:rPr>
          <w:highlight w:val="cyan"/>
        </w:rPr>
        <w:t>ll’utente business di gestire la</w:t>
      </w:r>
      <w:r w:rsidRPr="00811998">
        <w:rPr>
          <w:highlight w:val="cyan"/>
        </w:rPr>
        <w:t xml:space="preserve"> foto della struttura</w:t>
      </w:r>
      <w:r w:rsidR="001F5377" w:rsidRPr="00811998">
        <w:rPr>
          <w:highlight w:val="cyan"/>
        </w:rPr>
        <w:t xml:space="preserve"> che verrà visualizzata dall’utente privato al momento della ricerca</w:t>
      </w:r>
      <w:r w:rsidRPr="00811998">
        <w:rPr>
          <w:highlight w:val="cyan"/>
        </w:rPr>
        <w:t>.</w:t>
      </w:r>
    </w:p>
    <w:p w:rsidR="00352296" w:rsidRPr="00811998" w:rsidRDefault="009755B8"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352296" w:rsidRPr="00811998">
        <w:rPr>
          <w:rFonts w:asciiTheme="minorHAnsi" w:hAnsiTheme="minorHAnsi"/>
          <w:b/>
          <w:sz w:val="22"/>
          <w:szCs w:val="22"/>
          <w:highlight w:val="cyan"/>
          <w:lang w:val="it-IT"/>
        </w:rPr>
        <w:t>.1 Visualizza foto</w:t>
      </w:r>
      <w:r w:rsidR="005B3482">
        <w:rPr>
          <w:rFonts w:asciiTheme="minorHAnsi" w:hAnsiTheme="minorHAnsi"/>
          <w:b/>
          <w:sz w:val="22"/>
          <w:szCs w:val="22"/>
          <w:highlight w:val="cyan"/>
          <w:lang w:val="it-IT"/>
        </w:rPr>
        <w:t xml:space="preserve"> profilo</w:t>
      </w:r>
      <w:r w:rsidR="00352296" w:rsidRPr="00811998">
        <w:rPr>
          <w:rFonts w:asciiTheme="minorHAnsi" w:hAnsiTheme="minorHAnsi"/>
          <w:b/>
          <w:sz w:val="22"/>
          <w:szCs w:val="22"/>
          <w:highlight w:val="cyan"/>
          <w:lang w:val="it-IT"/>
        </w:rPr>
        <w:t xml:space="preserve"> struttura: </w:t>
      </w:r>
      <w:r w:rsidR="00352296" w:rsidRPr="00811998">
        <w:rPr>
          <w:rFonts w:asciiTheme="minorHAnsi" w:hAnsiTheme="minorHAnsi"/>
          <w:sz w:val="22"/>
          <w:szCs w:val="22"/>
          <w:highlight w:val="cyan"/>
          <w:lang w:val="it-IT"/>
        </w:rPr>
        <w:t>consente ad un ut</w:t>
      </w:r>
      <w:r w:rsidR="001F5377" w:rsidRPr="00811998">
        <w:rPr>
          <w:rFonts w:asciiTheme="minorHAnsi" w:hAnsiTheme="minorHAnsi"/>
          <w:sz w:val="22"/>
          <w:szCs w:val="22"/>
          <w:highlight w:val="cyan"/>
          <w:lang w:val="it-IT"/>
        </w:rPr>
        <w:t>ente business di visualizzare la</w:t>
      </w:r>
      <w:r w:rsidR="00352296" w:rsidRPr="00811998">
        <w:rPr>
          <w:rFonts w:asciiTheme="minorHAnsi" w:hAnsiTheme="minorHAnsi"/>
          <w:sz w:val="22"/>
          <w:szCs w:val="22"/>
          <w:highlight w:val="cyan"/>
          <w:lang w:val="it-IT"/>
        </w:rPr>
        <w:t xml:space="preserve"> foto </w:t>
      </w:r>
      <w:r w:rsidR="001F5377" w:rsidRPr="00811998">
        <w:rPr>
          <w:rFonts w:asciiTheme="minorHAnsi" w:hAnsiTheme="minorHAnsi"/>
          <w:sz w:val="22"/>
          <w:szCs w:val="22"/>
          <w:highlight w:val="cyan"/>
          <w:lang w:val="it-IT"/>
        </w:rPr>
        <w:t xml:space="preserve">del profilo </w:t>
      </w:r>
      <w:r w:rsidR="00352296" w:rsidRPr="00811998">
        <w:rPr>
          <w:rFonts w:asciiTheme="minorHAnsi" w:hAnsiTheme="minorHAnsi"/>
          <w:sz w:val="22"/>
          <w:szCs w:val="22"/>
          <w:highlight w:val="cyan"/>
          <w:lang w:val="it-IT"/>
        </w:rPr>
        <w:t>della struttura che si sta gestendo.</w:t>
      </w:r>
    </w:p>
    <w:p w:rsidR="00352296" w:rsidRPr="00811998" w:rsidRDefault="009755B8"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352296" w:rsidRPr="00811998">
        <w:rPr>
          <w:rFonts w:asciiTheme="minorHAnsi" w:hAnsiTheme="minorHAnsi"/>
          <w:b/>
          <w:sz w:val="22"/>
          <w:szCs w:val="22"/>
          <w:highlight w:val="cyan"/>
          <w:lang w:val="it-IT"/>
        </w:rPr>
        <w:t xml:space="preserve">.2 Inserimento foto </w:t>
      </w:r>
      <w:r w:rsidR="005B3482">
        <w:rPr>
          <w:rFonts w:asciiTheme="minorHAnsi" w:hAnsiTheme="minorHAnsi"/>
          <w:b/>
          <w:sz w:val="22"/>
          <w:szCs w:val="22"/>
          <w:highlight w:val="cyan"/>
          <w:lang w:val="it-IT"/>
        </w:rPr>
        <w:t xml:space="preserve">profilo </w:t>
      </w:r>
      <w:r w:rsidR="00352296" w:rsidRPr="00811998">
        <w:rPr>
          <w:rFonts w:asciiTheme="minorHAnsi" w:hAnsiTheme="minorHAnsi"/>
          <w:b/>
          <w:sz w:val="22"/>
          <w:szCs w:val="22"/>
          <w:highlight w:val="cyan"/>
          <w:lang w:val="it-IT"/>
        </w:rPr>
        <w:t xml:space="preserve">struttura: </w:t>
      </w:r>
      <w:r w:rsidR="00352296" w:rsidRPr="00811998">
        <w:rPr>
          <w:rFonts w:asciiTheme="minorHAnsi" w:hAnsiTheme="minorHAnsi"/>
          <w:sz w:val="22"/>
          <w:szCs w:val="22"/>
          <w:highlight w:val="cyan"/>
          <w:lang w:val="it-IT"/>
        </w:rPr>
        <w:t xml:space="preserve">consente ad un utente business di aggiungere </w:t>
      </w:r>
      <w:r w:rsidR="001F5377" w:rsidRPr="00811998">
        <w:rPr>
          <w:rFonts w:asciiTheme="minorHAnsi" w:hAnsiTheme="minorHAnsi"/>
          <w:sz w:val="22"/>
          <w:szCs w:val="22"/>
          <w:highlight w:val="cyan"/>
          <w:lang w:val="it-IT"/>
        </w:rPr>
        <w:t>la</w:t>
      </w:r>
      <w:r w:rsidR="00352296" w:rsidRPr="00811998">
        <w:rPr>
          <w:rFonts w:asciiTheme="minorHAnsi" w:hAnsiTheme="minorHAnsi"/>
          <w:sz w:val="22"/>
          <w:szCs w:val="22"/>
          <w:highlight w:val="cyan"/>
          <w:lang w:val="it-IT"/>
        </w:rPr>
        <w:t xml:space="preserve"> foto</w:t>
      </w:r>
      <w:r w:rsidR="001F5377" w:rsidRPr="00811998">
        <w:rPr>
          <w:rFonts w:asciiTheme="minorHAnsi" w:hAnsiTheme="minorHAnsi"/>
          <w:sz w:val="22"/>
          <w:szCs w:val="22"/>
          <w:highlight w:val="cyan"/>
          <w:lang w:val="it-IT"/>
        </w:rPr>
        <w:t xml:space="preserve"> del profilo</w:t>
      </w:r>
      <w:r w:rsidR="00352296" w:rsidRPr="00811998">
        <w:rPr>
          <w:rFonts w:asciiTheme="minorHAnsi" w:hAnsiTheme="minorHAnsi"/>
          <w:sz w:val="22"/>
          <w:szCs w:val="22"/>
          <w:highlight w:val="cyan"/>
          <w:lang w:val="it-IT"/>
        </w:rPr>
        <w:t xml:space="preserve"> della struttura selezionandola dal file </w:t>
      </w:r>
      <w:proofErr w:type="spellStart"/>
      <w:r w:rsidR="00352296" w:rsidRPr="00811998">
        <w:rPr>
          <w:rFonts w:asciiTheme="minorHAnsi" w:hAnsiTheme="minorHAnsi"/>
          <w:sz w:val="22"/>
          <w:szCs w:val="22"/>
          <w:highlight w:val="cyan"/>
          <w:lang w:val="it-IT"/>
        </w:rPr>
        <w:t>system</w:t>
      </w:r>
      <w:proofErr w:type="spellEnd"/>
      <w:r w:rsidR="00352296" w:rsidRPr="00811998">
        <w:rPr>
          <w:rFonts w:asciiTheme="minorHAnsi" w:hAnsiTheme="minorHAnsi"/>
          <w:sz w:val="22"/>
          <w:szCs w:val="22"/>
          <w:highlight w:val="cyan"/>
          <w:lang w:val="it-IT"/>
        </w:rPr>
        <w:t>.</w:t>
      </w:r>
    </w:p>
    <w:p w:rsidR="00352296" w:rsidRPr="00811998" w:rsidRDefault="009755B8"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352296" w:rsidRPr="00811998">
        <w:rPr>
          <w:rFonts w:asciiTheme="minorHAnsi" w:hAnsiTheme="minorHAnsi"/>
          <w:b/>
          <w:sz w:val="22"/>
          <w:szCs w:val="22"/>
          <w:highlight w:val="cyan"/>
          <w:lang w:val="it-IT"/>
        </w:rPr>
        <w:t xml:space="preserve">.3 Eliminazione foto </w:t>
      </w:r>
      <w:r w:rsidR="005B3482">
        <w:rPr>
          <w:rFonts w:asciiTheme="minorHAnsi" w:hAnsiTheme="minorHAnsi"/>
          <w:b/>
          <w:sz w:val="22"/>
          <w:szCs w:val="22"/>
          <w:highlight w:val="cyan"/>
          <w:lang w:val="it-IT"/>
        </w:rPr>
        <w:t xml:space="preserve">profilo </w:t>
      </w:r>
      <w:r w:rsidR="00352296" w:rsidRPr="00811998">
        <w:rPr>
          <w:rFonts w:asciiTheme="minorHAnsi" w:hAnsiTheme="minorHAnsi"/>
          <w:b/>
          <w:sz w:val="22"/>
          <w:szCs w:val="22"/>
          <w:highlight w:val="cyan"/>
          <w:lang w:val="it-IT"/>
        </w:rPr>
        <w:t>struttura</w:t>
      </w:r>
      <w:r w:rsidR="00352296" w:rsidRPr="00811998">
        <w:rPr>
          <w:rFonts w:asciiTheme="minorHAnsi" w:hAnsiTheme="minorHAnsi"/>
          <w:sz w:val="22"/>
          <w:szCs w:val="22"/>
          <w:highlight w:val="cyan"/>
          <w:lang w:val="it-IT"/>
        </w:rPr>
        <w:t xml:space="preserve">: consente di eliminare </w:t>
      </w:r>
      <w:r w:rsidR="001F5377" w:rsidRPr="00811998">
        <w:rPr>
          <w:rFonts w:asciiTheme="minorHAnsi" w:hAnsiTheme="minorHAnsi"/>
          <w:sz w:val="22"/>
          <w:szCs w:val="22"/>
          <w:highlight w:val="cyan"/>
          <w:lang w:val="it-IT"/>
        </w:rPr>
        <w:t>la</w:t>
      </w:r>
      <w:r w:rsidR="00352296" w:rsidRPr="00811998">
        <w:rPr>
          <w:rFonts w:asciiTheme="minorHAnsi" w:hAnsiTheme="minorHAnsi"/>
          <w:sz w:val="22"/>
          <w:szCs w:val="22"/>
          <w:highlight w:val="cyan"/>
          <w:lang w:val="it-IT"/>
        </w:rPr>
        <w:t xml:space="preserve"> foto</w:t>
      </w:r>
      <w:r w:rsidR="001F5377" w:rsidRPr="00811998">
        <w:rPr>
          <w:rFonts w:asciiTheme="minorHAnsi" w:hAnsiTheme="minorHAnsi"/>
          <w:sz w:val="22"/>
          <w:szCs w:val="22"/>
          <w:highlight w:val="cyan"/>
          <w:lang w:val="it-IT"/>
        </w:rPr>
        <w:t xml:space="preserve"> del profilo</w:t>
      </w:r>
      <w:r w:rsidR="00352296" w:rsidRPr="00811998">
        <w:rPr>
          <w:rFonts w:asciiTheme="minorHAnsi" w:hAnsiTheme="minorHAnsi"/>
          <w:sz w:val="22"/>
          <w:szCs w:val="22"/>
          <w:highlight w:val="cyan"/>
          <w:lang w:val="it-IT"/>
        </w:rPr>
        <w:t xml:space="preserve"> della struttura dal sistema.</w:t>
      </w:r>
    </w:p>
    <w:p w:rsidR="00B44CF9" w:rsidRPr="00811998" w:rsidRDefault="009755B8"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RF_37</w:t>
      </w:r>
      <w:r w:rsidR="00B44CF9" w:rsidRPr="00811998">
        <w:rPr>
          <w:rFonts w:asciiTheme="minorHAnsi" w:hAnsiTheme="minorHAnsi"/>
          <w:b/>
          <w:sz w:val="22"/>
          <w:szCs w:val="22"/>
          <w:highlight w:val="cyan"/>
          <w:lang w:val="it-IT"/>
        </w:rPr>
        <w:t>.4 Cosa c’è nella foto</w:t>
      </w:r>
      <w:r w:rsidR="00B44CF9" w:rsidRPr="00811998">
        <w:rPr>
          <w:rFonts w:asciiTheme="minorHAnsi" w:hAnsiTheme="minorHAnsi"/>
          <w:sz w:val="22"/>
          <w:szCs w:val="22"/>
          <w:highlight w:val="cyan"/>
          <w:lang w:val="it-IT"/>
        </w:rPr>
        <w:t xml:space="preserve">: consente di inserire </w:t>
      </w:r>
      <w:r w:rsidR="00B44CF9" w:rsidRPr="00811998">
        <w:rPr>
          <w:rFonts w:ascii="Calibri" w:hAnsi="Calibri"/>
          <w:sz w:val="22"/>
          <w:szCs w:val="22"/>
          <w:highlight w:val="cyan"/>
          <w:lang w:val="it-IT"/>
        </w:rPr>
        <w:t xml:space="preserve">o modificare </w:t>
      </w:r>
      <w:r w:rsidR="00B44CF9" w:rsidRPr="00811998">
        <w:rPr>
          <w:rFonts w:asciiTheme="minorHAnsi" w:hAnsiTheme="minorHAnsi"/>
          <w:sz w:val="22"/>
          <w:szCs w:val="22"/>
          <w:highlight w:val="cyan"/>
          <w:lang w:val="it-IT"/>
        </w:rPr>
        <w:t>la descrizione di quello che si vede nella foto del profilo della struttura.</w:t>
      </w:r>
    </w:p>
    <w:p w:rsidR="00B44CF9" w:rsidRPr="00811998" w:rsidRDefault="00B44CF9" w:rsidP="00B44CF9">
      <w:pPr>
        <w:pStyle w:val="Paragrafoelenco"/>
        <w:spacing w:line="276" w:lineRule="auto"/>
        <w:ind w:left="1068"/>
        <w:rPr>
          <w:rFonts w:asciiTheme="minorHAnsi" w:hAnsiTheme="minorHAnsi"/>
          <w:sz w:val="22"/>
          <w:szCs w:val="22"/>
          <w:highlight w:val="cyan"/>
          <w:lang w:val="it-IT"/>
        </w:rPr>
      </w:pPr>
    </w:p>
    <w:p w:rsidR="008B2F84" w:rsidRPr="00811998" w:rsidRDefault="00961884" w:rsidP="008B2F84">
      <w:pPr>
        <w:pStyle w:val="Titolo3"/>
        <w:rPr>
          <w:i/>
          <w:highlight w:val="cyan"/>
          <w:lang w:val="it-IT"/>
        </w:rPr>
      </w:pPr>
      <w:bookmarkStart w:id="65" w:name="_Toc507840435"/>
      <w:r w:rsidRPr="00811998">
        <w:rPr>
          <w:i/>
          <w:highlight w:val="cyan"/>
          <w:lang w:val="it-IT"/>
        </w:rPr>
        <w:t>RF_38</w:t>
      </w:r>
      <w:r w:rsidR="008B2F84" w:rsidRPr="00811998">
        <w:rPr>
          <w:i/>
          <w:highlight w:val="cyan"/>
          <w:lang w:val="it-IT"/>
        </w:rPr>
        <w:t xml:space="preserve"> Gestione Messaggio personale</w:t>
      </w:r>
      <w:bookmarkEnd w:id="65"/>
    </w:p>
    <w:p w:rsidR="008B2F84" w:rsidRPr="00811998" w:rsidRDefault="008B2F84" w:rsidP="008B2F84">
      <w:pPr>
        <w:rPr>
          <w:highlight w:val="cyan"/>
        </w:rPr>
      </w:pPr>
      <w:r w:rsidRPr="00811998">
        <w:rPr>
          <w:b/>
          <w:highlight w:val="cyan"/>
        </w:rPr>
        <w:t>Attori partecipanti</w:t>
      </w:r>
      <w:r w:rsidRPr="00811998">
        <w:rPr>
          <w:highlight w:val="cyan"/>
        </w:rPr>
        <w:t>: utente business</w:t>
      </w:r>
    </w:p>
    <w:p w:rsidR="008B2F84" w:rsidRPr="00811998" w:rsidRDefault="008B2F84" w:rsidP="008B2F84">
      <w:pPr>
        <w:rPr>
          <w:highlight w:val="cyan"/>
        </w:rPr>
      </w:pPr>
      <w:r w:rsidRPr="00811998">
        <w:rPr>
          <w:highlight w:val="cyan"/>
        </w:rPr>
        <w:lastRenderedPageBreak/>
        <w:t>Questa funzionalità permette all’utente business di inserire o modificare i messaggi che gli ospiti possono visualizzare al momento della ricerca .</w:t>
      </w:r>
    </w:p>
    <w:p w:rsidR="008B2F84" w:rsidRPr="00811998" w:rsidRDefault="00961884" w:rsidP="00277041">
      <w:pPr>
        <w:pStyle w:val="Paragrafoelenco"/>
        <w:numPr>
          <w:ilvl w:val="0"/>
          <w:numId w:val="6"/>
        </w:numPr>
        <w:spacing w:line="276" w:lineRule="auto"/>
        <w:rPr>
          <w:rFonts w:ascii="Calibri" w:hAnsi="Calibri"/>
          <w:sz w:val="22"/>
          <w:szCs w:val="22"/>
          <w:highlight w:val="cyan"/>
          <w:lang w:val="it-IT"/>
        </w:rPr>
      </w:pPr>
      <w:r w:rsidRPr="00811998">
        <w:rPr>
          <w:rFonts w:ascii="Calibri" w:hAnsi="Calibri"/>
          <w:b/>
          <w:sz w:val="22"/>
          <w:szCs w:val="22"/>
          <w:highlight w:val="cyan"/>
          <w:lang w:val="it-IT"/>
        </w:rPr>
        <w:t>RF_38</w:t>
      </w:r>
      <w:r w:rsidR="008B2F84" w:rsidRPr="00811998">
        <w:rPr>
          <w:rFonts w:ascii="Calibri" w:hAnsi="Calibri"/>
          <w:b/>
          <w:sz w:val="22"/>
          <w:szCs w:val="22"/>
          <w:highlight w:val="cyan"/>
          <w:lang w:val="it-IT"/>
        </w:rPr>
        <w:t xml:space="preserve">.1 Gestione </w:t>
      </w:r>
      <w:r w:rsidRPr="00811998">
        <w:rPr>
          <w:rFonts w:ascii="Calibri" w:hAnsi="Calibri"/>
          <w:b/>
          <w:sz w:val="22"/>
          <w:szCs w:val="22"/>
          <w:highlight w:val="cyan"/>
          <w:lang w:val="it-IT"/>
        </w:rPr>
        <w:t>messaggio personale</w:t>
      </w:r>
      <w:r w:rsidR="008B2F84" w:rsidRPr="00811998">
        <w:rPr>
          <w:rFonts w:ascii="Calibri" w:hAnsi="Calibri"/>
          <w:b/>
          <w:sz w:val="22"/>
          <w:szCs w:val="22"/>
          <w:highlight w:val="cyan"/>
          <w:lang w:val="it-IT"/>
        </w:rPr>
        <w:t xml:space="preserve">: </w:t>
      </w:r>
      <w:r w:rsidR="008B2F84" w:rsidRPr="00811998">
        <w:rPr>
          <w:rFonts w:ascii="Calibri" w:hAnsi="Calibri"/>
          <w:sz w:val="22"/>
          <w:szCs w:val="22"/>
          <w:highlight w:val="cyan"/>
          <w:lang w:val="it-IT"/>
        </w:rPr>
        <w:t xml:space="preserve">consente ad un utente business di inserire o modificare </w:t>
      </w:r>
      <w:r w:rsidRPr="00811998">
        <w:rPr>
          <w:rFonts w:ascii="Calibri" w:hAnsi="Calibri"/>
          <w:sz w:val="22"/>
          <w:szCs w:val="22"/>
          <w:highlight w:val="cyan"/>
          <w:lang w:val="it-IT"/>
        </w:rPr>
        <w:t xml:space="preserve">i messaggi personali </w:t>
      </w:r>
      <w:r w:rsidR="008B2F84" w:rsidRPr="00811998">
        <w:rPr>
          <w:rFonts w:ascii="Calibri" w:hAnsi="Calibri"/>
          <w:sz w:val="22"/>
          <w:szCs w:val="22"/>
          <w:highlight w:val="cyan"/>
          <w:lang w:val="it-IT"/>
        </w:rPr>
        <w:t>per la struttura che si sta gestendo</w:t>
      </w:r>
      <w:r w:rsidRPr="00811998">
        <w:rPr>
          <w:rFonts w:ascii="Calibri" w:hAnsi="Calibri"/>
          <w:sz w:val="22"/>
          <w:szCs w:val="22"/>
          <w:highlight w:val="cyan"/>
          <w:lang w:val="it-IT"/>
        </w:rPr>
        <w:t>, specificando lingua (lista di valori), messaggio sulla struttura (una stringa alfanumerica di massimo 250 caratteri), messaggio sull’ospite (una stringa alfanumerica di massimo 250 caratteri), informazioni sulla zona (una stringa alfanumerica di massimo 250 caratteri), valore aggiunto per le famiglie (una stringa alfanumerica di massimo 250 caratteri)</w:t>
      </w:r>
      <w:r w:rsidR="008B2F84" w:rsidRPr="00811998">
        <w:rPr>
          <w:rFonts w:ascii="Calibri" w:hAnsi="Calibri"/>
          <w:sz w:val="22"/>
          <w:szCs w:val="22"/>
          <w:highlight w:val="cyan"/>
          <w:lang w:val="it-IT"/>
        </w:rPr>
        <w:t>.</w:t>
      </w:r>
    </w:p>
    <w:p w:rsidR="00352296" w:rsidRPr="00811998" w:rsidRDefault="00352296" w:rsidP="0016037A">
      <w:pPr>
        <w:rPr>
          <w:highlight w:val="cyan"/>
        </w:rPr>
      </w:pPr>
    </w:p>
    <w:p w:rsidR="005E4557" w:rsidRPr="00811998" w:rsidRDefault="005E4557" w:rsidP="005E4557">
      <w:pPr>
        <w:pStyle w:val="Titolo3"/>
        <w:rPr>
          <w:i/>
          <w:highlight w:val="cyan"/>
          <w:lang w:val="it-IT"/>
        </w:rPr>
      </w:pPr>
      <w:bookmarkStart w:id="66" w:name="_Toc507840436"/>
      <w:r w:rsidRPr="00811998">
        <w:rPr>
          <w:i/>
          <w:highlight w:val="cyan"/>
          <w:lang w:val="it-IT"/>
        </w:rPr>
        <w:t>RF_39 Gestione preferenze messaggi</w:t>
      </w:r>
      <w:bookmarkEnd w:id="66"/>
    </w:p>
    <w:p w:rsidR="005E4557" w:rsidRPr="00811998" w:rsidRDefault="005E4557" w:rsidP="005E4557">
      <w:pPr>
        <w:rPr>
          <w:highlight w:val="cyan"/>
        </w:rPr>
      </w:pPr>
      <w:r w:rsidRPr="00811998">
        <w:rPr>
          <w:b/>
          <w:highlight w:val="cyan"/>
        </w:rPr>
        <w:t>Attori partecipanti</w:t>
      </w:r>
      <w:r w:rsidRPr="00811998">
        <w:rPr>
          <w:highlight w:val="cyan"/>
        </w:rPr>
        <w:t>: utente business</w:t>
      </w:r>
    </w:p>
    <w:p w:rsidR="005E4557" w:rsidRPr="00811998" w:rsidRDefault="005E4557" w:rsidP="005E4557">
      <w:pPr>
        <w:rPr>
          <w:highlight w:val="cyan"/>
        </w:rPr>
      </w:pPr>
      <w:r w:rsidRPr="00811998">
        <w:rPr>
          <w:highlight w:val="cyan"/>
        </w:rPr>
        <w:t>Questa funzionalità permette all’utente business di gestire</w:t>
      </w:r>
      <w:r w:rsidR="00177385" w:rsidRPr="00811998">
        <w:rPr>
          <w:highlight w:val="cyan"/>
        </w:rPr>
        <w:t xml:space="preserve"> le condizioni</w:t>
      </w:r>
      <w:r w:rsidRPr="00811998">
        <w:rPr>
          <w:highlight w:val="cyan"/>
        </w:rPr>
        <w:t xml:space="preserve"> </w:t>
      </w:r>
      <w:r w:rsidR="00177385" w:rsidRPr="00811998">
        <w:rPr>
          <w:highlight w:val="cyan"/>
        </w:rPr>
        <w:t>per</w:t>
      </w:r>
      <w:r w:rsidRPr="00811998">
        <w:rPr>
          <w:highlight w:val="cyan"/>
        </w:rPr>
        <w:t xml:space="preserve"> inviare le notifiche automatiche agli ospiti della struttura.</w:t>
      </w:r>
    </w:p>
    <w:p w:rsidR="005E4557" w:rsidRPr="00811998" w:rsidRDefault="005E4557"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 xml:space="preserve">RF_39.1 Visualizza preferenze messaggi: </w:t>
      </w:r>
      <w:r w:rsidRPr="00811998">
        <w:rPr>
          <w:rFonts w:asciiTheme="minorHAnsi" w:hAnsiTheme="minorHAnsi"/>
          <w:sz w:val="22"/>
          <w:szCs w:val="22"/>
          <w:highlight w:val="cyan"/>
          <w:lang w:val="it-IT"/>
        </w:rPr>
        <w:t>consente ad un utente business di visualizzare le preferenze messaggi della struttura che si sta gestendo.</w:t>
      </w:r>
    </w:p>
    <w:p w:rsidR="005E4557" w:rsidRPr="00811998" w:rsidRDefault="005E4557"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 xml:space="preserve">RF_39.2 Inserimento template: </w:t>
      </w:r>
      <w:r w:rsidRPr="00811998">
        <w:rPr>
          <w:rFonts w:asciiTheme="minorHAnsi" w:hAnsiTheme="minorHAnsi"/>
          <w:sz w:val="22"/>
          <w:szCs w:val="22"/>
          <w:highlight w:val="cyan"/>
          <w:lang w:val="it-IT"/>
        </w:rPr>
        <w:t xml:space="preserve">consente ad un utente business di </w:t>
      </w:r>
      <w:r w:rsidR="004913DA" w:rsidRPr="00811998">
        <w:rPr>
          <w:rFonts w:asciiTheme="minorHAnsi" w:hAnsiTheme="minorHAnsi"/>
          <w:sz w:val="22"/>
          <w:szCs w:val="22"/>
          <w:highlight w:val="cyan"/>
          <w:lang w:val="it-IT"/>
        </w:rPr>
        <w:t xml:space="preserve">creare </w:t>
      </w:r>
      <w:r w:rsidRPr="00811998">
        <w:rPr>
          <w:rFonts w:asciiTheme="minorHAnsi" w:hAnsiTheme="minorHAnsi"/>
          <w:sz w:val="22"/>
          <w:szCs w:val="22"/>
          <w:highlight w:val="cyan"/>
          <w:lang w:val="it-IT"/>
        </w:rPr>
        <w:t>una nuova configurazione di preferenze messaggi, specificando condizione check-in (lista di valori), rientra nelle condizioni check-in (lista di valori), condizione check-out (lista di valori), rientra nelle condizioni check-out (lista di valori), risposta automatica richiesta parcheggio (</w:t>
      </w:r>
      <w:proofErr w:type="spellStart"/>
      <w:r w:rsidRPr="00811998">
        <w:rPr>
          <w:rFonts w:asciiTheme="minorHAnsi" w:hAnsiTheme="minorHAnsi"/>
          <w:sz w:val="22"/>
          <w:szCs w:val="22"/>
          <w:highlight w:val="cyan"/>
          <w:lang w:val="it-IT"/>
        </w:rPr>
        <w:t>check</w:t>
      </w:r>
      <w:proofErr w:type="spellEnd"/>
      <w:r w:rsidRPr="00811998">
        <w:rPr>
          <w:rFonts w:asciiTheme="minorHAnsi" w:hAnsiTheme="minorHAnsi"/>
          <w:sz w:val="22"/>
          <w:szCs w:val="22"/>
          <w:highlight w:val="cyan"/>
          <w:lang w:val="it-IT"/>
        </w:rPr>
        <w:t xml:space="preserve"> 0-1).</w:t>
      </w:r>
    </w:p>
    <w:p w:rsidR="005E4557" w:rsidRPr="00811998" w:rsidRDefault="006B448C" w:rsidP="00277041">
      <w:pPr>
        <w:pStyle w:val="Paragrafoelenco"/>
        <w:numPr>
          <w:ilvl w:val="0"/>
          <w:numId w:val="6"/>
        </w:numPr>
        <w:spacing w:line="276" w:lineRule="auto"/>
        <w:rPr>
          <w:rFonts w:asciiTheme="minorHAnsi" w:eastAsia="Calibri" w:hAnsiTheme="minorHAnsi" w:cs="Calibri"/>
          <w:sz w:val="22"/>
          <w:szCs w:val="22"/>
          <w:highlight w:val="cyan"/>
          <w:lang w:val="it-IT"/>
        </w:rPr>
      </w:pPr>
      <w:r>
        <w:rPr>
          <w:rFonts w:asciiTheme="minorHAnsi" w:hAnsiTheme="minorHAnsi"/>
          <w:b/>
          <w:sz w:val="22"/>
          <w:szCs w:val="22"/>
          <w:highlight w:val="cyan"/>
          <w:lang w:val="it-IT"/>
        </w:rPr>
        <w:t>RF_39.3 M</w:t>
      </w:r>
      <w:r w:rsidR="005E4557" w:rsidRPr="00811998">
        <w:rPr>
          <w:rFonts w:asciiTheme="minorHAnsi" w:hAnsiTheme="minorHAnsi"/>
          <w:b/>
          <w:sz w:val="22"/>
          <w:szCs w:val="22"/>
          <w:highlight w:val="cyan"/>
          <w:lang w:val="it-IT"/>
        </w:rPr>
        <w:t>odifica template</w:t>
      </w:r>
      <w:r w:rsidR="005E4557" w:rsidRPr="00811998">
        <w:rPr>
          <w:rFonts w:asciiTheme="minorHAnsi" w:hAnsiTheme="minorHAnsi"/>
          <w:sz w:val="22"/>
          <w:szCs w:val="22"/>
          <w:highlight w:val="cyan"/>
          <w:lang w:val="it-IT"/>
        </w:rPr>
        <w:t xml:space="preserve">: consente ad un utente di modificare una configurazione già esistente </w:t>
      </w:r>
      <w:r w:rsidR="005E4557" w:rsidRPr="00811998">
        <w:rPr>
          <w:rFonts w:asciiTheme="minorHAnsi" w:eastAsia="Calibri" w:hAnsiTheme="minorHAnsi" w:cs="Calibri"/>
          <w:sz w:val="22"/>
          <w:szCs w:val="22"/>
          <w:highlight w:val="cyan"/>
          <w:lang w:val="it-IT"/>
        </w:rPr>
        <w:t>specificando uno o più campi da editare.</w:t>
      </w:r>
    </w:p>
    <w:p w:rsidR="005E4557" w:rsidRDefault="005E4557"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RF_39</w:t>
      </w:r>
      <w:r w:rsidR="00680C4D" w:rsidRPr="00811998">
        <w:rPr>
          <w:rFonts w:asciiTheme="minorHAnsi" w:hAnsiTheme="minorHAnsi"/>
          <w:b/>
          <w:sz w:val="22"/>
          <w:szCs w:val="22"/>
          <w:highlight w:val="cyan"/>
          <w:lang w:val="it-IT"/>
        </w:rPr>
        <w:t>.4</w:t>
      </w:r>
      <w:r w:rsidRPr="00811998">
        <w:rPr>
          <w:rFonts w:asciiTheme="minorHAnsi" w:hAnsiTheme="minorHAnsi"/>
          <w:b/>
          <w:sz w:val="22"/>
          <w:szCs w:val="22"/>
          <w:highlight w:val="cyan"/>
          <w:lang w:val="it-IT"/>
        </w:rPr>
        <w:t xml:space="preserve"> Eliminazione template</w:t>
      </w:r>
      <w:r w:rsidRPr="00811998">
        <w:rPr>
          <w:rFonts w:asciiTheme="minorHAnsi" w:hAnsiTheme="minorHAnsi"/>
          <w:sz w:val="22"/>
          <w:szCs w:val="22"/>
          <w:highlight w:val="cyan"/>
          <w:lang w:val="it-IT"/>
        </w:rPr>
        <w:t>: consente di eliminare un template dal sistema.</w:t>
      </w:r>
    </w:p>
    <w:p w:rsidR="009C659E" w:rsidRPr="00811998" w:rsidRDefault="009C659E" w:rsidP="009C659E">
      <w:pPr>
        <w:rPr>
          <w:highlight w:val="cyan"/>
        </w:rPr>
      </w:pPr>
    </w:p>
    <w:p w:rsidR="00BA1C13" w:rsidRPr="00811998" w:rsidRDefault="00BA1C13" w:rsidP="00BA1C13">
      <w:pPr>
        <w:pStyle w:val="Titolo3"/>
        <w:rPr>
          <w:i/>
          <w:highlight w:val="cyan"/>
          <w:lang w:val="it-IT"/>
        </w:rPr>
      </w:pPr>
      <w:bookmarkStart w:id="67" w:name="_Toc507840437"/>
      <w:r w:rsidRPr="00811998">
        <w:rPr>
          <w:i/>
          <w:highlight w:val="cyan"/>
          <w:lang w:val="it-IT"/>
        </w:rPr>
        <w:t>RF_40 Visualizzazione notifiche</w:t>
      </w:r>
      <w:bookmarkEnd w:id="67"/>
    </w:p>
    <w:p w:rsidR="00BA1C13" w:rsidRPr="00811998" w:rsidRDefault="00BA1C13" w:rsidP="00BA1C13">
      <w:pPr>
        <w:rPr>
          <w:highlight w:val="cyan"/>
        </w:rPr>
      </w:pPr>
      <w:r w:rsidRPr="00811998">
        <w:rPr>
          <w:b/>
          <w:highlight w:val="cyan"/>
        </w:rPr>
        <w:t>Attori coinvolti:</w:t>
      </w:r>
      <w:r w:rsidRPr="00811998">
        <w:rPr>
          <w:highlight w:val="cyan"/>
        </w:rPr>
        <w:t xml:space="preserve"> utente privato</w:t>
      </w:r>
    </w:p>
    <w:p w:rsidR="00BA1C13" w:rsidRPr="00811998" w:rsidRDefault="00BA1C13" w:rsidP="00BA1C13">
      <w:pPr>
        <w:rPr>
          <w:highlight w:val="cyan"/>
        </w:rPr>
      </w:pPr>
      <w:r w:rsidRPr="00811998">
        <w:rPr>
          <w:highlight w:val="cyan"/>
        </w:rPr>
        <w:t>Questa funzionalità permette agli utenti privati di visualizzare le notifiche automatiche che gli vengono inviate dal sistema.</w:t>
      </w:r>
    </w:p>
    <w:p w:rsidR="00BA1C13" w:rsidRPr="00811998" w:rsidRDefault="00BA1C13" w:rsidP="00277041">
      <w:pPr>
        <w:pStyle w:val="Paragrafoelenco"/>
        <w:numPr>
          <w:ilvl w:val="0"/>
          <w:numId w:val="3"/>
        </w:numPr>
        <w:rPr>
          <w:rFonts w:ascii="Calibri" w:hAnsi="Calibri"/>
          <w:sz w:val="22"/>
          <w:szCs w:val="22"/>
          <w:highlight w:val="cyan"/>
          <w:lang w:val="it-IT"/>
        </w:rPr>
      </w:pPr>
      <w:r w:rsidRPr="00811998">
        <w:rPr>
          <w:rFonts w:ascii="Calibri" w:hAnsi="Calibri"/>
          <w:b/>
          <w:sz w:val="22"/>
          <w:szCs w:val="22"/>
          <w:highlight w:val="cyan"/>
          <w:lang w:val="it-IT"/>
        </w:rPr>
        <w:t xml:space="preserve">RF_40.1 </w:t>
      </w:r>
      <w:r w:rsidR="006B448C">
        <w:rPr>
          <w:rFonts w:ascii="Calibri" w:hAnsi="Calibri"/>
          <w:b/>
          <w:sz w:val="22"/>
          <w:szCs w:val="22"/>
          <w:highlight w:val="cyan"/>
          <w:lang w:val="it-IT"/>
        </w:rPr>
        <w:t>R</w:t>
      </w:r>
      <w:r w:rsidRPr="00811998">
        <w:rPr>
          <w:rFonts w:ascii="Calibri" w:hAnsi="Calibri"/>
          <w:b/>
          <w:sz w:val="22"/>
          <w:szCs w:val="22"/>
          <w:highlight w:val="cyan"/>
          <w:lang w:val="it-IT"/>
        </w:rPr>
        <w:t>icerca notifica</w:t>
      </w:r>
      <w:r w:rsidRPr="00811998">
        <w:rPr>
          <w:rFonts w:ascii="Calibri" w:hAnsi="Calibri"/>
          <w:sz w:val="22"/>
          <w:szCs w:val="22"/>
          <w:highlight w:val="cyan"/>
          <w:lang w:val="it-IT"/>
        </w:rPr>
        <w:t>: consente ad un utente privato di visualizzare le notifiche che gli sono arrivate, specificando data notifica(campo data).</w:t>
      </w:r>
    </w:p>
    <w:p w:rsidR="00BA1C13" w:rsidRPr="00811998" w:rsidRDefault="00BA1C13" w:rsidP="005E4557">
      <w:pPr>
        <w:rPr>
          <w:highlight w:val="cyan"/>
        </w:rPr>
      </w:pPr>
    </w:p>
    <w:p w:rsidR="00680C4D" w:rsidRPr="00811998" w:rsidRDefault="00680C4D" w:rsidP="00680C4D">
      <w:pPr>
        <w:pStyle w:val="Titolo3"/>
        <w:rPr>
          <w:i/>
          <w:highlight w:val="cyan"/>
          <w:lang w:val="it-IT"/>
        </w:rPr>
      </w:pPr>
      <w:bookmarkStart w:id="68" w:name="_Toc507840438"/>
      <w:r w:rsidRPr="00811998">
        <w:rPr>
          <w:i/>
          <w:highlight w:val="cyan"/>
          <w:lang w:val="it-IT"/>
        </w:rPr>
        <w:t>RF_</w:t>
      </w:r>
      <w:r w:rsidR="00F77013" w:rsidRPr="00811998">
        <w:rPr>
          <w:i/>
          <w:highlight w:val="cyan"/>
          <w:lang w:val="it-IT"/>
        </w:rPr>
        <w:t>41</w:t>
      </w:r>
      <w:r w:rsidRPr="00811998">
        <w:rPr>
          <w:i/>
          <w:highlight w:val="cyan"/>
          <w:lang w:val="it-IT"/>
        </w:rPr>
        <w:t xml:space="preserve"> Gestione messaggi</w:t>
      </w:r>
      <w:r w:rsidR="00AD1FED" w:rsidRPr="00811998">
        <w:rPr>
          <w:i/>
          <w:highlight w:val="cyan"/>
          <w:lang w:val="it-IT"/>
        </w:rPr>
        <w:t xml:space="preserve"> utente business</w:t>
      </w:r>
      <w:bookmarkEnd w:id="68"/>
    </w:p>
    <w:p w:rsidR="00680C4D" w:rsidRPr="00811998" w:rsidRDefault="00680C4D" w:rsidP="00680C4D">
      <w:pPr>
        <w:rPr>
          <w:highlight w:val="cyan"/>
        </w:rPr>
      </w:pPr>
      <w:r w:rsidRPr="00811998">
        <w:rPr>
          <w:b/>
          <w:highlight w:val="cyan"/>
        </w:rPr>
        <w:t>Attori partecipanti</w:t>
      </w:r>
      <w:r w:rsidRPr="00811998">
        <w:rPr>
          <w:highlight w:val="cyan"/>
        </w:rPr>
        <w:t>: utente business</w:t>
      </w:r>
    </w:p>
    <w:p w:rsidR="00680C4D" w:rsidRPr="00811998" w:rsidRDefault="00680C4D" w:rsidP="00680C4D">
      <w:pPr>
        <w:rPr>
          <w:highlight w:val="cyan"/>
        </w:rPr>
      </w:pPr>
      <w:r w:rsidRPr="00811998">
        <w:rPr>
          <w:highlight w:val="cyan"/>
        </w:rPr>
        <w:t xml:space="preserve">Questa funzionalità permette all’utente business di </w:t>
      </w:r>
      <w:r w:rsidR="004913DA" w:rsidRPr="00811998">
        <w:rPr>
          <w:highlight w:val="cyan"/>
        </w:rPr>
        <w:t xml:space="preserve">gestire </w:t>
      </w:r>
      <w:r w:rsidRPr="00811998">
        <w:rPr>
          <w:highlight w:val="cyan"/>
        </w:rPr>
        <w:t xml:space="preserve">i messaggi </w:t>
      </w:r>
      <w:r w:rsidR="004913DA" w:rsidRPr="00811998">
        <w:rPr>
          <w:highlight w:val="cyan"/>
        </w:rPr>
        <w:t xml:space="preserve">inviato o ricevuti </w:t>
      </w:r>
      <w:r w:rsidRPr="00811998">
        <w:rPr>
          <w:highlight w:val="cyan"/>
        </w:rPr>
        <w:t>agli ospiti della struttura.</w:t>
      </w:r>
    </w:p>
    <w:p w:rsidR="00680C4D" w:rsidRPr="00811998" w:rsidRDefault="00680C4D"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Pr="00811998">
        <w:rPr>
          <w:rFonts w:asciiTheme="minorHAnsi" w:hAnsiTheme="minorHAnsi"/>
          <w:b/>
          <w:sz w:val="22"/>
          <w:szCs w:val="22"/>
          <w:highlight w:val="cyan"/>
          <w:lang w:val="it-IT"/>
        </w:rPr>
        <w:t xml:space="preserve">.1 </w:t>
      </w:r>
      <w:r w:rsidR="006B448C">
        <w:rPr>
          <w:rFonts w:asciiTheme="minorHAnsi" w:hAnsiTheme="minorHAnsi"/>
          <w:b/>
          <w:sz w:val="22"/>
          <w:szCs w:val="22"/>
          <w:highlight w:val="cyan"/>
          <w:lang w:val="it-IT"/>
        </w:rPr>
        <w:t>R</w:t>
      </w:r>
      <w:r w:rsidR="00F96C14" w:rsidRPr="00811998">
        <w:rPr>
          <w:rFonts w:asciiTheme="minorHAnsi" w:hAnsiTheme="minorHAnsi"/>
          <w:b/>
          <w:sz w:val="22"/>
          <w:szCs w:val="22"/>
          <w:highlight w:val="cyan"/>
          <w:lang w:val="it-IT"/>
        </w:rPr>
        <w:t>icerca</w:t>
      </w:r>
      <w:r w:rsidRPr="00811998">
        <w:rPr>
          <w:rFonts w:asciiTheme="minorHAnsi" w:hAnsiTheme="minorHAnsi"/>
          <w:b/>
          <w:sz w:val="22"/>
          <w:szCs w:val="22"/>
          <w:highlight w:val="cyan"/>
          <w:lang w:val="it-IT"/>
        </w:rPr>
        <w:t xml:space="preserve"> messaggi: </w:t>
      </w:r>
      <w:r w:rsidRPr="00811998">
        <w:rPr>
          <w:rFonts w:asciiTheme="minorHAnsi" w:hAnsiTheme="minorHAnsi"/>
          <w:sz w:val="22"/>
          <w:szCs w:val="22"/>
          <w:highlight w:val="cyan"/>
          <w:lang w:val="it-IT"/>
        </w:rPr>
        <w:t xml:space="preserve">consente ad un utente business di </w:t>
      </w:r>
      <w:r w:rsidR="00F96C14" w:rsidRPr="00811998">
        <w:rPr>
          <w:rFonts w:asciiTheme="minorHAnsi" w:hAnsiTheme="minorHAnsi"/>
          <w:sz w:val="22"/>
          <w:szCs w:val="22"/>
          <w:highlight w:val="cyan"/>
          <w:lang w:val="it-IT"/>
        </w:rPr>
        <w:t>ricercare i messaggi</w:t>
      </w:r>
      <w:r w:rsidRPr="00811998">
        <w:rPr>
          <w:rFonts w:asciiTheme="minorHAnsi" w:hAnsiTheme="minorHAnsi"/>
          <w:sz w:val="22"/>
          <w:szCs w:val="22"/>
          <w:highlight w:val="cyan"/>
          <w:lang w:val="it-IT"/>
        </w:rPr>
        <w:t xml:space="preserve"> </w:t>
      </w:r>
      <w:r w:rsidR="004913DA" w:rsidRPr="00811998">
        <w:rPr>
          <w:rFonts w:asciiTheme="minorHAnsi" w:hAnsiTheme="minorHAnsi"/>
          <w:sz w:val="22"/>
          <w:szCs w:val="22"/>
          <w:highlight w:val="cyan"/>
          <w:lang w:val="it-IT"/>
        </w:rPr>
        <w:t>inviati o ricevuti dagli ospiti della struttura</w:t>
      </w:r>
      <w:r w:rsidR="009D4BBB" w:rsidRPr="00811998">
        <w:rPr>
          <w:rFonts w:asciiTheme="minorHAnsi" w:hAnsiTheme="minorHAnsi"/>
          <w:sz w:val="22"/>
          <w:szCs w:val="22"/>
          <w:highlight w:val="cyan"/>
          <w:lang w:val="it-IT"/>
        </w:rPr>
        <w:t xml:space="preserve">, specificando filtro (inviato/ricevuto) </w:t>
      </w:r>
      <w:r w:rsidR="004913DA" w:rsidRPr="00811998">
        <w:rPr>
          <w:rFonts w:asciiTheme="minorHAnsi" w:hAnsiTheme="minorHAnsi"/>
          <w:sz w:val="22"/>
          <w:szCs w:val="22"/>
          <w:highlight w:val="cyan"/>
          <w:lang w:val="it-IT"/>
        </w:rPr>
        <w:t>.</w:t>
      </w:r>
    </w:p>
    <w:p w:rsidR="009D4BBB" w:rsidRPr="00811998" w:rsidRDefault="00680C4D"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lastRenderedPageBreak/>
        <w:t>RF_</w:t>
      </w:r>
      <w:r w:rsidR="00F77013" w:rsidRPr="00811998">
        <w:rPr>
          <w:rFonts w:asciiTheme="minorHAnsi" w:hAnsiTheme="minorHAnsi"/>
          <w:b/>
          <w:sz w:val="22"/>
          <w:szCs w:val="22"/>
          <w:highlight w:val="cyan"/>
          <w:lang w:val="it-IT"/>
        </w:rPr>
        <w:t>41</w:t>
      </w:r>
      <w:r w:rsidRPr="00811998">
        <w:rPr>
          <w:rFonts w:asciiTheme="minorHAnsi" w:hAnsiTheme="minorHAnsi"/>
          <w:b/>
          <w:sz w:val="22"/>
          <w:szCs w:val="22"/>
          <w:highlight w:val="cyan"/>
          <w:lang w:val="it-IT"/>
        </w:rPr>
        <w:t xml:space="preserve">.2 Inserimento </w:t>
      </w:r>
      <w:r w:rsidR="004913DA" w:rsidRPr="00811998">
        <w:rPr>
          <w:rFonts w:asciiTheme="minorHAnsi" w:hAnsiTheme="minorHAnsi"/>
          <w:b/>
          <w:sz w:val="22"/>
          <w:szCs w:val="22"/>
          <w:highlight w:val="cyan"/>
          <w:lang w:val="it-IT"/>
        </w:rPr>
        <w:t>messaggio</w:t>
      </w:r>
      <w:r w:rsidRPr="00811998">
        <w:rPr>
          <w:rFonts w:asciiTheme="minorHAnsi" w:hAnsiTheme="minorHAnsi"/>
          <w:b/>
          <w:sz w:val="22"/>
          <w:szCs w:val="22"/>
          <w:highlight w:val="cyan"/>
          <w:lang w:val="it-IT"/>
        </w:rPr>
        <w:t xml:space="preserve">: </w:t>
      </w:r>
      <w:r w:rsidRPr="00811998">
        <w:rPr>
          <w:rFonts w:asciiTheme="minorHAnsi" w:hAnsiTheme="minorHAnsi"/>
          <w:sz w:val="22"/>
          <w:szCs w:val="22"/>
          <w:highlight w:val="cyan"/>
          <w:lang w:val="it-IT"/>
        </w:rPr>
        <w:t xml:space="preserve">consente ad un utente business </w:t>
      </w:r>
      <w:r w:rsidR="009D4BBB" w:rsidRPr="00811998">
        <w:rPr>
          <w:rFonts w:asciiTheme="minorHAnsi" w:hAnsiTheme="minorHAnsi"/>
          <w:sz w:val="22"/>
          <w:szCs w:val="22"/>
          <w:highlight w:val="cyan"/>
          <w:lang w:val="it-IT"/>
        </w:rPr>
        <w:t xml:space="preserve">di inviare </w:t>
      </w:r>
      <w:r w:rsidRPr="00811998">
        <w:rPr>
          <w:rFonts w:asciiTheme="minorHAnsi" w:hAnsiTheme="minorHAnsi"/>
          <w:sz w:val="22"/>
          <w:szCs w:val="22"/>
          <w:highlight w:val="cyan"/>
          <w:lang w:val="it-IT"/>
        </w:rPr>
        <w:t>u</w:t>
      </w:r>
      <w:r w:rsidR="009D4BBB" w:rsidRPr="00811998">
        <w:rPr>
          <w:rFonts w:asciiTheme="minorHAnsi" w:hAnsiTheme="minorHAnsi"/>
          <w:sz w:val="22"/>
          <w:szCs w:val="22"/>
          <w:highlight w:val="cyan"/>
          <w:lang w:val="it-IT"/>
        </w:rPr>
        <w:t>n nuovo messaggio ad un ospite della struttura</w:t>
      </w:r>
      <w:r w:rsidRPr="00811998">
        <w:rPr>
          <w:rFonts w:asciiTheme="minorHAnsi" w:hAnsiTheme="minorHAnsi"/>
          <w:sz w:val="22"/>
          <w:szCs w:val="22"/>
          <w:highlight w:val="cyan"/>
          <w:lang w:val="it-IT"/>
        </w:rPr>
        <w:t xml:space="preserve">, specificando </w:t>
      </w:r>
      <w:r w:rsidR="009D4BBB" w:rsidRPr="00811998">
        <w:rPr>
          <w:rFonts w:asciiTheme="minorHAnsi" w:hAnsiTheme="minorHAnsi"/>
          <w:sz w:val="22"/>
          <w:szCs w:val="22"/>
          <w:highlight w:val="cyan"/>
          <w:lang w:val="it-IT"/>
        </w:rPr>
        <w:t>destinatario (lista di valori), titolo (una stringa alfanumerica di massimo 30 caratteri), testo (una stringa alfanumerica di massimo 250 caratteri), argomento (lista di valori).</w:t>
      </w:r>
    </w:p>
    <w:p w:rsidR="00680C4D" w:rsidRPr="00811998" w:rsidRDefault="009D4BBB"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t xml:space="preserve"> </w:t>
      </w:r>
      <w:r w:rsidR="00680C4D"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006B448C">
        <w:rPr>
          <w:rFonts w:asciiTheme="minorHAnsi" w:hAnsiTheme="minorHAnsi"/>
          <w:b/>
          <w:sz w:val="22"/>
          <w:szCs w:val="22"/>
          <w:highlight w:val="cyan"/>
          <w:lang w:val="it-IT"/>
        </w:rPr>
        <w:t>.3 M</w:t>
      </w:r>
      <w:r w:rsidR="00680C4D" w:rsidRPr="00811998">
        <w:rPr>
          <w:rFonts w:asciiTheme="minorHAnsi" w:hAnsiTheme="minorHAnsi"/>
          <w:b/>
          <w:sz w:val="22"/>
          <w:szCs w:val="22"/>
          <w:highlight w:val="cyan"/>
          <w:lang w:val="it-IT"/>
        </w:rPr>
        <w:t xml:space="preserve">odifica </w:t>
      </w:r>
      <w:r w:rsidRPr="00811998">
        <w:rPr>
          <w:rFonts w:asciiTheme="minorHAnsi" w:hAnsiTheme="minorHAnsi"/>
          <w:b/>
          <w:sz w:val="22"/>
          <w:szCs w:val="22"/>
          <w:highlight w:val="cyan"/>
          <w:lang w:val="it-IT"/>
        </w:rPr>
        <w:t>messaggio</w:t>
      </w:r>
      <w:r w:rsidR="00680C4D" w:rsidRPr="00811998">
        <w:rPr>
          <w:rFonts w:asciiTheme="minorHAnsi" w:hAnsiTheme="minorHAnsi"/>
          <w:sz w:val="22"/>
          <w:szCs w:val="22"/>
          <w:highlight w:val="cyan"/>
          <w:lang w:val="it-IT"/>
        </w:rPr>
        <w:t>: consente ad un utente</w:t>
      </w:r>
      <w:r w:rsidR="00AD1FED" w:rsidRPr="00811998">
        <w:rPr>
          <w:rFonts w:asciiTheme="minorHAnsi" w:hAnsiTheme="minorHAnsi"/>
          <w:sz w:val="22"/>
          <w:szCs w:val="22"/>
          <w:highlight w:val="cyan"/>
          <w:lang w:val="it-IT"/>
        </w:rPr>
        <w:t xml:space="preserve"> business</w:t>
      </w:r>
      <w:r w:rsidR="00680C4D" w:rsidRPr="00811998">
        <w:rPr>
          <w:rFonts w:asciiTheme="minorHAnsi" w:hAnsiTheme="minorHAnsi"/>
          <w:sz w:val="22"/>
          <w:szCs w:val="22"/>
          <w:highlight w:val="cyan"/>
          <w:lang w:val="it-IT"/>
        </w:rPr>
        <w:t xml:space="preserve"> di modificare </w:t>
      </w:r>
      <w:r w:rsidRPr="00811998">
        <w:rPr>
          <w:rFonts w:asciiTheme="minorHAnsi" w:hAnsiTheme="minorHAnsi"/>
          <w:sz w:val="22"/>
          <w:szCs w:val="22"/>
          <w:highlight w:val="cyan"/>
          <w:lang w:val="it-IT"/>
        </w:rPr>
        <w:t>un messaggio</w:t>
      </w:r>
      <w:r w:rsidR="00680C4D" w:rsidRPr="00811998">
        <w:rPr>
          <w:rFonts w:asciiTheme="minorHAnsi" w:hAnsiTheme="minorHAnsi"/>
          <w:sz w:val="22"/>
          <w:szCs w:val="22"/>
          <w:highlight w:val="cyan"/>
          <w:lang w:val="it-IT"/>
        </w:rPr>
        <w:t xml:space="preserve"> già esistente </w:t>
      </w:r>
      <w:r w:rsidR="00680C4D" w:rsidRPr="00811998">
        <w:rPr>
          <w:rFonts w:asciiTheme="minorHAnsi" w:eastAsia="Calibri" w:hAnsiTheme="minorHAnsi" w:cs="Calibri"/>
          <w:sz w:val="22"/>
          <w:szCs w:val="22"/>
          <w:highlight w:val="cyan"/>
          <w:lang w:val="it-IT"/>
        </w:rPr>
        <w:t>specificando uno o più campi da editare.</w:t>
      </w:r>
    </w:p>
    <w:p w:rsidR="00680C4D" w:rsidRPr="00811998" w:rsidRDefault="00680C4D"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Pr="00811998">
        <w:rPr>
          <w:rFonts w:asciiTheme="minorHAnsi" w:hAnsiTheme="minorHAnsi"/>
          <w:b/>
          <w:sz w:val="22"/>
          <w:szCs w:val="22"/>
          <w:highlight w:val="cyan"/>
          <w:lang w:val="it-IT"/>
        </w:rPr>
        <w:t xml:space="preserve">.4 Eliminazione </w:t>
      </w:r>
      <w:r w:rsidR="009D4BBB" w:rsidRPr="00811998">
        <w:rPr>
          <w:rFonts w:asciiTheme="minorHAnsi" w:hAnsiTheme="minorHAnsi"/>
          <w:b/>
          <w:sz w:val="22"/>
          <w:szCs w:val="22"/>
          <w:highlight w:val="cyan"/>
          <w:lang w:val="it-IT"/>
        </w:rPr>
        <w:t>messaggio</w:t>
      </w:r>
      <w:r w:rsidRPr="00811998">
        <w:rPr>
          <w:rFonts w:asciiTheme="minorHAnsi" w:hAnsiTheme="minorHAnsi"/>
          <w:sz w:val="22"/>
          <w:szCs w:val="22"/>
          <w:highlight w:val="cyan"/>
          <w:lang w:val="it-IT"/>
        </w:rPr>
        <w:t xml:space="preserve">: consente di eliminare un </w:t>
      </w:r>
      <w:r w:rsidR="009D4BBB" w:rsidRPr="00811998">
        <w:rPr>
          <w:rFonts w:asciiTheme="minorHAnsi" w:hAnsiTheme="minorHAnsi"/>
          <w:sz w:val="22"/>
          <w:szCs w:val="22"/>
          <w:highlight w:val="cyan"/>
          <w:lang w:val="it-IT"/>
        </w:rPr>
        <w:t>messaggio</w:t>
      </w:r>
      <w:r w:rsidRPr="00811998">
        <w:rPr>
          <w:rFonts w:asciiTheme="minorHAnsi" w:hAnsiTheme="minorHAnsi"/>
          <w:sz w:val="22"/>
          <w:szCs w:val="22"/>
          <w:highlight w:val="cyan"/>
          <w:lang w:val="it-IT"/>
        </w:rPr>
        <w:t xml:space="preserve"> dal sistema.</w:t>
      </w:r>
    </w:p>
    <w:p w:rsidR="009D4BBB" w:rsidRDefault="009D4BBB"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w:t>
      </w:r>
      <w:r w:rsidR="00F77013" w:rsidRPr="00811998">
        <w:rPr>
          <w:rFonts w:asciiTheme="minorHAnsi" w:hAnsiTheme="minorHAnsi"/>
          <w:b/>
          <w:sz w:val="22"/>
          <w:szCs w:val="22"/>
          <w:highlight w:val="cyan"/>
          <w:lang w:val="it-IT"/>
        </w:rPr>
        <w:t>41</w:t>
      </w:r>
      <w:r w:rsidR="006B448C">
        <w:rPr>
          <w:rFonts w:asciiTheme="minorHAnsi" w:hAnsiTheme="minorHAnsi"/>
          <w:b/>
          <w:sz w:val="22"/>
          <w:szCs w:val="22"/>
          <w:highlight w:val="cyan"/>
          <w:lang w:val="it-IT"/>
        </w:rPr>
        <w:t>.5 A</w:t>
      </w:r>
      <w:r w:rsidRPr="00811998">
        <w:rPr>
          <w:rFonts w:asciiTheme="minorHAnsi" w:hAnsiTheme="minorHAnsi"/>
          <w:b/>
          <w:sz w:val="22"/>
          <w:szCs w:val="22"/>
          <w:highlight w:val="cyan"/>
          <w:lang w:val="it-IT"/>
        </w:rPr>
        <w:t xml:space="preserve">rgomenti popolari : </w:t>
      </w:r>
      <w:r w:rsidRPr="00811998">
        <w:rPr>
          <w:rFonts w:asciiTheme="minorHAnsi" w:hAnsiTheme="minorHAnsi"/>
          <w:sz w:val="22"/>
          <w:szCs w:val="22"/>
          <w:highlight w:val="cyan"/>
          <w:lang w:val="it-IT"/>
        </w:rPr>
        <w:t>consente ad un utente business di ricercare i messaggi inviati o ricevuti dagli ospiti della struttura, specificando argomento (lista di valori).</w:t>
      </w:r>
    </w:p>
    <w:p w:rsidR="009C659E" w:rsidRPr="00811998" w:rsidRDefault="009C659E" w:rsidP="009C659E">
      <w:pPr>
        <w:rPr>
          <w:highlight w:val="cyan"/>
        </w:rPr>
      </w:pPr>
    </w:p>
    <w:p w:rsidR="00AD1FED" w:rsidRPr="00811998" w:rsidRDefault="00AD1FED" w:rsidP="00AD1FED">
      <w:pPr>
        <w:pStyle w:val="Titolo3"/>
        <w:rPr>
          <w:i/>
          <w:highlight w:val="cyan"/>
          <w:lang w:val="it-IT"/>
        </w:rPr>
      </w:pPr>
      <w:bookmarkStart w:id="69" w:name="_Toc507840439"/>
      <w:r w:rsidRPr="00811998">
        <w:rPr>
          <w:i/>
          <w:highlight w:val="cyan"/>
          <w:lang w:val="it-IT"/>
        </w:rPr>
        <w:t>RF_4</w:t>
      </w:r>
      <w:r w:rsidR="00F77013" w:rsidRPr="00811998">
        <w:rPr>
          <w:i/>
          <w:highlight w:val="cyan"/>
          <w:lang w:val="it-IT"/>
        </w:rPr>
        <w:t>2</w:t>
      </w:r>
      <w:r w:rsidRPr="00811998">
        <w:rPr>
          <w:i/>
          <w:highlight w:val="cyan"/>
          <w:lang w:val="it-IT"/>
        </w:rPr>
        <w:t xml:space="preserve"> Gestione messaggi utente privato</w:t>
      </w:r>
      <w:bookmarkEnd w:id="69"/>
    </w:p>
    <w:p w:rsidR="00AD1FED" w:rsidRPr="00811998" w:rsidRDefault="00AD1FED" w:rsidP="00AD1FED">
      <w:pPr>
        <w:rPr>
          <w:highlight w:val="cyan"/>
        </w:rPr>
      </w:pPr>
      <w:r w:rsidRPr="00811998">
        <w:rPr>
          <w:b/>
          <w:highlight w:val="cyan"/>
        </w:rPr>
        <w:t>Attori partecipanti</w:t>
      </w:r>
      <w:r w:rsidRPr="00811998">
        <w:rPr>
          <w:highlight w:val="cyan"/>
        </w:rPr>
        <w:t>: utente privato</w:t>
      </w:r>
    </w:p>
    <w:p w:rsidR="00AD1FED" w:rsidRPr="00811998" w:rsidRDefault="00AD1FED" w:rsidP="00AD1FED">
      <w:pPr>
        <w:rPr>
          <w:highlight w:val="cyan"/>
        </w:rPr>
      </w:pPr>
      <w:r w:rsidRPr="00811998">
        <w:rPr>
          <w:highlight w:val="cyan"/>
        </w:rPr>
        <w:t>Questa funzionalità permette all’utente privato di gestire i messaggi inviato o ricevuti alla struttura in cui è ospite.</w:t>
      </w:r>
    </w:p>
    <w:p w:rsidR="00AD1FED" w:rsidRPr="00811998" w:rsidRDefault="00AD1FED" w:rsidP="00277041">
      <w:pPr>
        <w:pStyle w:val="Paragrafoelenco"/>
        <w:numPr>
          <w:ilvl w:val="0"/>
          <w:numId w:val="6"/>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RF_4</w:t>
      </w:r>
      <w:r w:rsidR="00F77013" w:rsidRPr="00811998">
        <w:rPr>
          <w:rFonts w:asciiTheme="minorHAnsi" w:hAnsiTheme="minorHAnsi"/>
          <w:b/>
          <w:sz w:val="22"/>
          <w:szCs w:val="22"/>
          <w:highlight w:val="cyan"/>
          <w:lang w:val="it-IT"/>
        </w:rPr>
        <w:t>2</w:t>
      </w:r>
      <w:r w:rsidR="006B448C">
        <w:rPr>
          <w:rFonts w:asciiTheme="minorHAnsi" w:hAnsiTheme="minorHAnsi"/>
          <w:b/>
          <w:sz w:val="22"/>
          <w:szCs w:val="22"/>
          <w:highlight w:val="cyan"/>
          <w:lang w:val="it-IT"/>
        </w:rPr>
        <w:t>.1 R</w:t>
      </w:r>
      <w:r w:rsidRPr="00811998">
        <w:rPr>
          <w:rFonts w:asciiTheme="minorHAnsi" w:hAnsiTheme="minorHAnsi"/>
          <w:b/>
          <w:sz w:val="22"/>
          <w:szCs w:val="22"/>
          <w:highlight w:val="cyan"/>
          <w:lang w:val="it-IT"/>
        </w:rPr>
        <w:t xml:space="preserve">icerca messaggi: </w:t>
      </w:r>
      <w:r w:rsidRPr="00811998">
        <w:rPr>
          <w:rFonts w:asciiTheme="minorHAnsi" w:hAnsiTheme="minorHAnsi"/>
          <w:sz w:val="22"/>
          <w:szCs w:val="22"/>
          <w:highlight w:val="cyan"/>
          <w:lang w:val="it-IT"/>
        </w:rPr>
        <w:t>consente ad un utente privato di ricercare i messaggi inviati o ricevuti dalla struttura in cui è ospite, specificando filtro (inviato/ricevuto) .</w:t>
      </w:r>
    </w:p>
    <w:p w:rsidR="00AD1FED" w:rsidRPr="00811998" w:rsidRDefault="00AD1FED"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t>RF_4</w:t>
      </w:r>
      <w:r w:rsidR="00F77013" w:rsidRPr="00811998">
        <w:rPr>
          <w:rFonts w:asciiTheme="minorHAnsi" w:hAnsiTheme="minorHAnsi"/>
          <w:b/>
          <w:sz w:val="22"/>
          <w:szCs w:val="22"/>
          <w:highlight w:val="cyan"/>
          <w:lang w:val="it-IT"/>
        </w:rPr>
        <w:t>2</w:t>
      </w:r>
      <w:r w:rsidRPr="00811998">
        <w:rPr>
          <w:rFonts w:asciiTheme="minorHAnsi" w:hAnsiTheme="minorHAnsi"/>
          <w:b/>
          <w:sz w:val="22"/>
          <w:szCs w:val="22"/>
          <w:highlight w:val="cyan"/>
          <w:lang w:val="it-IT"/>
        </w:rPr>
        <w:t xml:space="preserve">.2 Inserimento messaggio: </w:t>
      </w:r>
      <w:r w:rsidRPr="00811998">
        <w:rPr>
          <w:rFonts w:asciiTheme="minorHAnsi" w:hAnsiTheme="minorHAnsi"/>
          <w:sz w:val="22"/>
          <w:szCs w:val="22"/>
          <w:highlight w:val="cyan"/>
          <w:lang w:val="it-IT"/>
        </w:rPr>
        <w:t>consente ad un utente privato di inviare un nuovo messaggio alla struttura in cui è ospite, specificando destinatario (lista di valori), titolo (una stringa alfanumerica di massimo 30 caratteri), testo (una stringa alfanumerica di massimo 250 caratteri), argomento (lista di valori).</w:t>
      </w:r>
    </w:p>
    <w:p w:rsidR="00AD1FED" w:rsidRPr="00811998" w:rsidRDefault="00AD1FED" w:rsidP="00277041">
      <w:pPr>
        <w:pStyle w:val="Paragrafoelenco"/>
        <w:numPr>
          <w:ilvl w:val="0"/>
          <w:numId w:val="6"/>
        </w:numPr>
        <w:spacing w:line="276" w:lineRule="auto"/>
        <w:rPr>
          <w:rFonts w:asciiTheme="minorHAnsi" w:eastAsia="Calibri" w:hAnsiTheme="minorHAnsi" w:cs="Calibri"/>
          <w:sz w:val="22"/>
          <w:szCs w:val="22"/>
          <w:highlight w:val="cyan"/>
          <w:lang w:val="it-IT"/>
        </w:rPr>
      </w:pPr>
      <w:r w:rsidRPr="00811998">
        <w:rPr>
          <w:rFonts w:asciiTheme="minorHAnsi" w:hAnsiTheme="minorHAnsi"/>
          <w:b/>
          <w:sz w:val="22"/>
          <w:szCs w:val="22"/>
          <w:highlight w:val="cyan"/>
          <w:lang w:val="it-IT"/>
        </w:rPr>
        <w:t xml:space="preserve"> RF_4</w:t>
      </w:r>
      <w:r w:rsidR="00F77013" w:rsidRPr="00811998">
        <w:rPr>
          <w:rFonts w:asciiTheme="minorHAnsi" w:hAnsiTheme="minorHAnsi"/>
          <w:b/>
          <w:sz w:val="22"/>
          <w:szCs w:val="22"/>
          <w:highlight w:val="cyan"/>
          <w:lang w:val="it-IT"/>
        </w:rPr>
        <w:t>2</w:t>
      </w:r>
      <w:r w:rsidR="006B448C">
        <w:rPr>
          <w:rFonts w:asciiTheme="minorHAnsi" w:hAnsiTheme="minorHAnsi"/>
          <w:b/>
          <w:sz w:val="22"/>
          <w:szCs w:val="22"/>
          <w:highlight w:val="cyan"/>
          <w:lang w:val="it-IT"/>
        </w:rPr>
        <w:t>.3 M</w:t>
      </w:r>
      <w:r w:rsidRPr="00811998">
        <w:rPr>
          <w:rFonts w:asciiTheme="minorHAnsi" w:hAnsiTheme="minorHAnsi"/>
          <w:b/>
          <w:sz w:val="22"/>
          <w:szCs w:val="22"/>
          <w:highlight w:val="cyan"/>
          <w:lang w:val="it-IT"/>
        </w:rPr>
        <w:t>odifica messaggio</w:t>
      </w:r>
      <w:r w:rsidRPr="00811998">
        <w:rPr>
          <w:rFonts w:asciiTheme="minorHAnsi" w:hAnsiTheme="minorHAnsi"/>
          <w:sz w:val="22"/>
          <w:szCs w:val="22"/>
          <w:highlight w:val="cyan"/>
          <w:lang w:val="it-IT"/>
        </w:rPr>
        <w:t xml:space="preserve">: consente ad un utente privato di modificare un messaggio già esistente </w:t>
      </w:r>
      <w:r w:rsidRPr="00811998">
        <w:rPr>
          <w:rFonts w:asciiTheme="minorHAnsi" w:eastAsia="Calibri" w:hAnsiTheme="minorHAnsi" w:cs="Calibri"/>
          <w:sz w:val="22"/>
          <w:szCs w:val="22"/>
          <w:highlight w:val="cyan"/>
          <w:lang w:val="it-IT"/>
        </w:rPr>
        <w:t>specificando uno o più campi da editare.</w:t>
      </w:r>
    </w:p>
    <w:p w:rsidR="00AD1FED" w:rsidRPr="00811998" w:rsidRDefault="00AD1FED" w:rsidP="00277041">
      <w:pPr>
        <w:pStyle w:val="Paragrafoelenco"/>
        <w:numPr>
          <w:ilvl w:val="0"/>
          <w:numId w:val="7"/>
        </w:numPr>
        <w:spacing w:line="276" w:lineRule="auto"/>
        <w:rPr>
          <w:rFonts w:asciiTheme="minorHAnsi" w:hAnsiTheme="minorHAnsi"/>
          <w:sz w:val="22"/>
          <w:szCs w:val="22"/>
          <w:highlight w:val="cyan"/>
          <w:lang w:val="it-IT"/>
        </w:rPr>
      </w:pPr>
      <w:r w:rsidRPr="00811998">
        <w:rPr>
          <w:rFonts w:asciiTheme="minorHAnsi" w:hAnsiTheme="minorHAnsi"/>
          <w:b/>
          <w:sz w:val="22"/>
          <w:szCs w:val="22"/>
          <w:highlight w:val="cyan"/>
          <w:lang w:val="it-IT"/>
        </w:rPr>
        <w:t>RF_4</w:t>
      </w:r>
      <w:r w:rsidR="00F77013" w:rsidRPr="00811998">
        <w:rPr>
          <w:rFonts w:asciiTheme="minorHAnsi" w:hAnsiTheme="minorHAnsi"/>
          <w:b/>
          <w:sz w:val="22"/>
          <w:szCs w:val="22"/>
          <w:highlight w:val="cyan"/>
          <w:lang w:val="it-IT"/>
        </w:rPr>
        <w:t>2</w:t>
      </w:r>
      <w:r w:rsidRPr="00811998">
        <w:rPr>
          <w:rFonts w:asciiTheme="minorHAnsi" w:hAnsiTheme="minorHAnsi"/>
          <w:b/>
          <w:sz w:val="22"/>
          <w:szCs w:val="22"/>
          <w:highlight w:val="cyan"/>
          <w:lang w:val="it-IT"/>
        </w:rPr>
        <w:t>.4 Eliminazione messaggio</w:t>
      </w:r>
      <w:r w:rsidRPr="00811998">
        <w:rPr>
          <w:rFonts w:asciiTheme="minorHAnsi" w:hAnsiTheme="minorHAnsi"/>
          <w:sz w:val="22"/>
          <w:szCs w:val="22"/>
          <w:highlight w:val="cyan"/>
          <w:lang w:val="it-IT"/>
        </w:rPr>
        <w:t>: consente di eliminare un messaggio dal sistema.</w:t>
      </w:r>
    </w:p>
    <w:p w:rsidR="00680C4D" w:rsidRDefault="00680C4D" w:rsidP="005E4557"/>
    <w:p w:rsidR="00771CD4" w:rsidRPr="00811998" w:rsidRDefault="00771CD4" w:rsidP="00771CD4">
      <w:pPr>
        <w:pStyle w:val="Titolo3"/>
        <w:rPr>
          <w:i/>
          <w:highlight w:val="yellow"/>
          <w:lang w:val="it-IT"/>
        </w:rPr>
      </w:pPr>
      <w:bookmarkStart w:id="70" w:name="_Toc507840440"/>
      <w:r w:rsidRPr="00811998">
        <w:rPr>
          <w:i/>
          <w:highlight w:val="yellow"/>
          <w:lang w:val="it-IT"/>
        </w:rPr>
        <w:t>RF_43 Gestione dati bancari</w:t>
      </w:r>
      <w:bookmarkEnd w:id="70"/>
    </w:p>
    <w:p w:rsidR="00771CD4" w:rsidRPr="00811998" w:rsidRDefault="00771CD4" w:rsidP="00771CD4">
      <w:pPr>
        <w:rPr>
          <w:highlight w:val="yellow"/>
        </w:rPr>
      </w:pPr>
      <w:r w:rsidRPr="00811998">
        <w:rPr>
          <w:b/>
          <w:highlight w:val="yellow"/>
        </w:rPr>
        <w:t>Attori partecipanti</w:t>
      </w:r>
      <w:r w:rsidRPr="00811998">
        <w:rPr>
          <w:highlight w:val="yellow"/>
        </w:rPr>
        <w:t>: utente business</w:t>
      </w:r>
    </w:p>
    <w:p w:rsidR="00771CD4" w:rsidRPr="00811998" w:rsidRDefault="00771CD4" w:rsidP="00771CD4">
      <w:pPr>
        <w:rPr>
          <w:highlight w:val="yellow"/>
        </w:rPr>
      </w:pPr>
      <w:r w:rsidRPr="00811998">
        <w:rPr>
          <w:highlight w:val="yellow"/>
        </w:rPr>
        <w:t>Questa funzionalità permette all’utente business di gestire i dati bancari della struttura.</w:t>
      </w:r>
    </w:p>
    <w:p w:rsidR="00771CD4" w:rsidRPr="00811998" w:rsidRDefault="006B448C" w:rsidP="00277041">
      <w:pPr>
        <w:pStyle w:val="Paragrafoelenco"/>
        <w:numPr>
          <w:ilvl w:val="0"/>
          <w:numId w:val="6"/>
        </w:numPr>
        <w:spacing w:line="276" w:lineRule="auto"/>
        <w:rPr>
          <w:rFonts w:asciiTheme="minorHAnsi" w:hAnsiTheme="minorHAnsi"/>
          <w:sz w:val="22"/>
          <w:szCs w:val="22"/>
          <w:highlight w:val="yellow"/>
          <w:lang w:val="it-IT"/>
        </w:rPr>
      </w:pPr>
      <w:r>
        <w:rPr>
          <w:rFonts w:asciiTheme="minorHAnsi" w:hAnsiTheme="minorHAnsi"/>
          <w:b/>
          <w:sz w:val="22"/>
          <w:szCs w:val="22"/>
          <w:highlight w:val="yellow"/>
          <w:lang w:val="it-IT"/>
        </w:rPr>
        <w:t>RF_43.1 V</w:t>
      </w:r>
      <w:r w:rsidR="00771CD4" w:rsidRPr="00811998">
        <w:rPr>
          <w:rFonts w:asciiTheme="minorHAnsi" w:hAnsiTheme="minorHAnsi"/>
          <w:b/>
          <w:sz w:val="22"/>
          <w:szCs w:val="22"/>
          <w:highlight w:val="yellow"/>
          <w:lang w:val="it-IT"/>
        </w:rPr>
        <w:t xml:space="preserve">isualizza dati bancari: </w:t>
      </w:r>
      <w:r w:rsidR="00771CD4" w:rsidRPr="00811998">
        <w:rPr>
          <w:rFonts w:asciiTheme="minorHAnsi" w:hAnsiTheme="minorHAnsi"/>
          <w:sz w:val="22"/>
          <w:szCs w:val="22"/>
          <w:highlight w:val="yellow"/>
          <w:lang w:val="it-IT"/>
        </w:rPr>
        <w:t>consente ad un utente business di visualizzare i dati bancari .</w:t>
      </w:r>
    </w:p>
    <w:p w:rsidR="00771CD4" w:rsidRPr="00811998" w:rsidRDefault="00771CD4" w:rsidP="00277041">
      <w:pPr>
        <w:pStyle w:val="Paragrafoelenco"/>
        <w:numPr>
          <w:ilvl w:val="0"/>
          <w:numId w:val="6"/>
        </w:numPr>
        <w:spacing w:line="276" w:lineRule="auto"/>
        <w:rPr>
          <w:rFonts w:asciiTheme="minorHAnsi" w:eastAsia="Calibri" w:hAnsiTheme="minorHAnsi" w:cs="Calibri"/>
          <w:sz w:val="22"/>
          <w:szCs w:val="22"/>
          <w:highlight w:val="yellow"/>
          <w:lang w:val="it-IT"/>
        </w:rPr>
      </w:pPr>
      <w:r w:rsidRPr="00811998">
        <w:rPr>
          <w:rFonts w:asciiTheme="minorHAnsi" w:hAnsiTheme="minorHAnsi"/>
          <w:b/>
          <w:sz w:val="22"/>
          <w:szCs w:val="22"/>
          <w:highlight w:val="yellow"/>
          <w:lang w:val="it-IT"/>
        </w:rPr>
        <w:t xml:space="preserve">RF_43.2 Inserimento dati bancari: </w:t>
      </w:r>
      <w:r w:rsidRPr="00811998">
        <w:rPr>
          <w:rFonts w:asciiTheme="minorHAnsi" w:hAnsiTheme="minorHAnsi"/>
          <w:sz w:val="22"/>
          <w:szCs w:val="22"/>
          <w:highlight w:val="yellow"/>
          <w:lang w:val="it-IT"/>
        </w:rPr>
        <w:t xml:space="preserve">consente ad un utente business di creare dei nuovi dati bancari, specificando codice iban (una stringa alfanumerica di massimo 30 caratteri),  nome e cognome (una stringa alfanumerica di massimo 100 caratteri), indirizzo (una stringa alfanumerica di massimo 50 caratteri), cap (una stringa numerica di massimo 5 caratteri), città (lista di valori), nome banca (una stringa alfanumerica di massimo 50 caratteri), </w:t>
      </w:r>
      <w:proofErr w:type="spellStart"/>
      <w:r w:rsidRPr="00811998">
        <w:rPr>
          <w:rFonts w:asciiTheme="minorHAnsi" w:hAnsiTheme="minorHAnsi"/>
          <w:sz w:val="22"/>
          <w:szCs w:val="22"/>
          <w:highlight w:val="yellow"/>
          <w:lang w:val="it-IT"/>
        </w:rPr>
        <w:t>branch</w:t>
      </w:r>
      <w:proofErr w:type="spellEnd"/>
      <w:r w:rsidRPr="00811998">
        <w:rPr>
          <w:rFonts w:asciiTheme="minorHAnsi" w:hAnsiTheme="minorHAnsi"/>
          <w:sz w:val="22"/>
          <w:szCs w:val="22"/>
          <w:highlight w:val="yellow"/>
          <w:lang w:val="it-IT"/>
        </w:rPr>
        <w:t xml:space="preserve"> code (una stringa alfanumerica di massimo 20 caratteri), bic/</w:t>
      </w:r>
      <w:proofErr w:type="spellStart"/>
      <w:r w:rsidRPr="00811998">
        <w:rPr>
          <w:rFonts w:asciiTheme="minorHAnsi" w:hAnsiTheme="minorHAnsi"/>
          <w:sz w:val="22"/>
          <w:szCs w:val="22"/>
          <w:highlight w:val="yellow"/>
          <w:lang w:val="it-IT"/>
        </w:rPr>
        <w:t>swift</w:t>
      </w:r>
      <w:proofErr w:type="spellEnd"/>
      <w:r w:rsidRPr="00811998">
        <w:rPr>
          <w:rFonts w:asciiTheme="minorHAnsi" w:hAnsiTheme="minorHAnsi"/>
          <w:sz w:val="22"/>
          <w:szCs w:val="22"/>
          <w:highlight w:val="yellow"/>
          <w:lang w:val="it-IT"/>
        </w:rPr>
        <w:t xml:space="preserve"> (una stringa alfanumerica di massimo 20 caratteri), usa dati bancari attuali (</w:t>
      </w:r>
      <w:proofErr w:type="spellStart"/>
      <w:r w:rsidRPr="00811998">
        <w:rPr>
          <w:rFonts w:asciiTheme="minorHAnsi" w:hAnsiTheme="minorHAnsi"/>
          <w:sz w:val="22"/>
          <w:szCs w:val="22"/>
          <w:highlight w:val="yellow"/>
          <w:lang w:val="it-IT"/>
        </w:rPr>
        <w:t>check</w:t>
      </w:r>
      <w:proofErr w:type="spellEnd"/>
      <w:r w:rsidRPr="00811998">
        <w:rPr>
          <w:rFonts w:asciiTheme="minorHAnsi" w:hAnsiTheme="minorHAnsi"/>
          <w:sz w:val="22"/>
          <w:szCs w:val="22"/>
          <w:highlight w:val="yellow"/>
          <w:lang w:val="it-IT"/>
        </w:rPr>
        <w:t xml:space="preserve"> 0-1).</w:t>
      </w:r>
    </w:p>
    <w:p w:rsidR="00771CD4" w:rsidRPr="00811998" w:rsidRDefault="006B448C" w:rsidP="00277041">
      <w:pPr>
        <w:pStyle w:val="Paragrafoelenco"/>
        <w:numPr>
          <w:ilvl w:val="0"/>
          <w:numId w:val="6"/>
        </w:numPr>
        <w:spacing w:line="276" w:lineRule="auto"/>
        <w:rPr>
          <w:rFonts w:asciiTheme="minorHAnsi" w:eastAsia="Calibri" w:hAnsiTheme="minorHAnsi" w:cs="Calibri"/>
          <w:sz w:val="22"/>
          <w:szCs w:val="22"/>
          <w:highlight w:val="yellow"/>
          <w:lang w:val="it-IT"/>
        </w:rPr>
      </w:pPr>
      <w:r>
        <w:rPr>
          <w:rFonts w:asciiTheme="minorHAnsi" w:hAnsiTheme="minorHAnsi"/>
          <w:b/>
          <w:sz w:val="22"/>
          <w:szCs w:val="22"/>
          <w:highlight w:val="yellow"/>
          <w:lang w:val="it-IT"/>
        </w:rPr>
        <w:t xml:space="preserve"> RF_43.3 M</w:t>
      </w:r>
      <w:r w:rsidR="00771CD4" w:rsidRPr="00811998">
        <w:rPr>
          <w:rFonts w:asciiTheme="minorHAnsi" w:hAnsiTheme="minorHAnsi"/>
          <w:b/>
          <w:sz w:val="22"/>
          <w:szCs w:val="22"/>
          <w:highlight w:val="yellow"/>
          <w:lang w:val="it-IT"/>
        </w:rPr>
        <w:t>odifica dati bancari</w:t>
      </w:r>
      <w:r w:rsidR="00771CD4" w:rsidRPr="00811998">
        <w:rPr>
          <w:rFonts w:asciiTheme="minorHAnsi" w:hAnsiTheme="minorHAnsi"/>
          <w:sz w:val="22"/>
          <w:szCs w:val="22"/>
          <w:highlight w:val="yellow"/>
          <w:lang w:val="it-IT"/>
        </w:rPr>
        <w:t xml:space="preserve">: consente ad un utente business di modificare dei dati bancari già esistenti </w:t>
      </w:r>
      <w:r w:rsidR="00771CD4" w:rsidRPr="00811998">
        <w:rPr>
          <w:rFonts w:asciiTheme="minorHAnsi" w:eastAsia="Calibri" w:hAnsiTheme="minorHAnsi" w:cs="Calibri"/>
          <w:sz w:val="22"/>
          <w:szCs w:val="22"/>
          <w:highlight w:val="yellow"/>
          <w:lang w:val="it-IT"/>
        </w:rPr>
        <w:t>specificando uno o più campi da editare.</w:t>
      </w:r>
    </w:p>
    <w:p w:rsidR="00771CD4" w:rsidRDefault="00771CD4" w:rsidP="00277041">
      <w:pPr>
        <w:pStyle w:val="Paragrafoelenco"/>
        <w:numPr>
          <w:ilvl w:val="0"/>
          <w:numId w:val="7"/>
        </w:numPr>
        <w:spacing w:line="276" w:lineRule="auto"/>
        <w:rPr>
          <w:rFonts w:asciiTheme="minorHAnsi" w:hAnsiTheme="minorHAnsi"/>
          <w:sz w:val="22"/>
          <w:szCs w:val="22"/>
          <w:highlight w:val="yellow"/>
          <w:lang w:val="it-IT"/>
        </w:rPr>
      </w:pPr>
      <w:r w:rsidRPr="00811998">
        <w:rPr>
          <w:rFonts w:asciiTheme="minorHAnsi" w:hAnsiTheme="minorHAnsi"/>
          <w:b/>
          <w:sz w:val="22"/>
          <w:szCs w:val="22"/>
          <w:highlight w:val="yellow"/>
          <w:lang w:val="it-IT"/>
        </w:rPr>
        <w:t>RF_43.4 Eliminazione dati bancari</w:t>
      </w:r>
      <w:r w:rsidRPr="00811998">
        <w:rPr>
          <w:rFonts w:asciiTheme="minorHAnsi" w:hAnsiTheme="minorHAnsi"/>
          <w:sz w:val="22"/>
          <w:szCs w:val="22"/>
          <w:highlight w:val="yellow"/>
          <w:lang w:val="it-IT"/>
        </w:rPr>
        <w:t>: consente di eliminare i dati bancari dal sistema.</w:t>
      </w:r>
    </w:p>
    <w:p w:rsidR="009C659E" w:rsidRPr="00811998" w:rsidRDefault="009C659E" w:rsidP="009C659E">
      <w:pPr>
        <w:rPr>
          <w:highlight w:val="yellow"/>
        </w:rPr>
      </w:pPr>
    </w:p>
    <w:p w:rsidR="008D30FF" w:rsidRPr="00811998" w:rsidRDefault="008D30FF" w:rsidP="008D30FF">
      <w:pPr>
        <w:pStyle w:val="Titolo3"/>
        <w:rPr>
          <w:i/>
          <w:highlight w:val="yellow"/>
          <w:lang w:val="it-IT"/>
        </w:rPr>
      </w:pPr>
      <w:bookmarkStart w:id="71" w:name="_Toc507840441"/>
      <w:r w:rsidRPr="00811998">
        <w:rPr>
          <w:i/>
          <w:highlight w:val="yellow"/>
          <w:lang w:val="it-IT"/>
        </w:rPr>
        <w:lastRenderedPageBreak/>
        <w:t>RF_44 Gestione dati di fatturazione</w:t>
      </w:r>
      <w:bookmarkEnd w:id="71"/>
    </w:p>
    <w:p w:rsidR="008D30FF" w:rsidRPr="00811998" w:rsidRDefault="008D30FF" w:rsidP="008D30FF">
      <w:pPr>
        <w:rPr>
          <w:highlight w:val="yellow"/>
        </w:rPr>
      </w:pPr>
      <w:r w:rsidRPr="00811998">
        <w:rPr>
          <w:b/>
          <w:highlight w:val="yellow"/>
        </w:rPr>
        <w:t>Attori partecipanti</w:t>
      </w:r>
      <w:r w:rsidRPr="00811998">
        <w:rPr>
          <w:highlight w:val="yellow"/>
        </w:rPr>
        <w:t>: utente business</w:t>
      </w:r>
    </w:p>
    <w:p w:rsidR="008D30FF" w:rsidRPr="00811998" w:rsidRDefault="008D30FF" w:rsidP="008D30FF">
      <w:pPr>
        <w:rPr>
          <w:highlight w:val="yellow"/>
        </w:rPr>
      </w:pPr>
      <w:r w:rsidRPr="00811998">
        <w:rPr>
          <w:highlight w:val="yellow"/>
        </w:rPr>
        <w:t>Questa funzionalità permette all’utente business di gestire i dati di fatturazione per le struttura.</w:t>
      </w:r>
    </w:p>
    <w:p w:rsidR="008D30FF" w:rsidRPr="00811998" w:rsidRDefault="008D30FF" w:rsidP="00277041">
      <w:pPr>
        <w:pStyle w:val="Paragrafoelenco"/>
        <w:numPr>
          <w:ilvl w:val="0"/>
          <w:numId w:val="6"/>
        </w:numPr>
        <w:spacing w:line="276" w:lineRule="auto"/>
        <w:rPr>
          <w:rFonts w:ascii="Calibri" w:hAnsi="Calibri"/>
          <w:sz w:val="22"/>
          <w:szCs w:val="22"/>
          <w:highlight w:val="yellow"/>
          <w:lang w:val="it-IT"/>
        </w:rPr>
      </w:pPr>
      <w:r w:rsidRPr="00811998">
        <w:rPr>
          <w:rFonts w:ascii="Calibri" w:hAnsi="Calibri"/>
          <w:b/>
          <w:sz w:val="22"/>
          <w:szCs w:val="22"/>
          <w:highlight w:val="yellow"/>
          <w:lang w:val="it-IT"/>
        </w:rPr>
        <w:t xml:space="preserve">RF_44.1 Gestione dati di fatturazione: </w:t>
      </w:r>
      <w:r w:rsidRPr="00811998">
        <w:rPr>
          <w:rFonts w:ascii="Calibri" w:hAnsi="Calibri"/>
          <w:sz w:val="22"/>
          <w:szCs w:val="22"/>
          <w:highlight w:val="yellow"/>
          <w:lang w:val="it-IT"/>
        </w:rPr>
        <w:t xml:space="preserve">consente ad un utente business di inserire o modificare i dati di fatturazione per la struttura che si sta gestendo, specificando ragione sociale </w:t>
      </w:r>
      <w:r w:rsidRPr="00811998">
        <w:rPr>
          <w:rFonts w:asciiTheme="minorHAnsi" w:hAnsiTheme="minorHAnsi"/>
          <w:sz w:val="22"/>
          <w:szCs w:val="22"/>
          <w:highlight w:val="yellow"/>
          <w:lang w:val="it-IT"/>
        </w:rPr>
        <w:t>(una stringa alfanumerica di massimo 50 caratteri), all’attenzione di (una stringa alfanumerica di massimo 50 caratteri), indirizzo (una stringa alfanumerica di massimo 50 caratteri), cap (una stringa numerica di massimo 5 caratteri), città (lista di valori).</w:t>
      </w:r>
    </w:p>
    <w:p w:rsidR="008D30FF" w:rsidRPr="00811998" w:rsidRDefault="008D30FF" w:rsidP="005E4557">
      <w:pPr>
        <w:rPr>
          <w:highlight w:val="yellow"/>
        </w:rPr>
      </w:pPr>
    </w:p>
    <w:p w:rsidR="002047D1" w:rsidRPr="00811998" w:rsidRDefault="002047D1" w:rsidP="002047D1">
      <w:pPr>
        <w:pStyle w:val="Titolo3"/>
        <w:rPr>
          <w:i/>
          <w:highlight w:val="yellow"/>
          <w:lang w:val="it-IT"/>
        </w:rPr>
      </w:pPr>
      <w:bookmarkStart w:id="72" w:name="_Toc507840442"/>
      <w:r w:rsidRPr="00811998">
        <w:rPr>
          <w:i/>
          <w:highlight w:val="yellow"/>
          <w:lang w:val="it-IT"/>
        </w:rPr>
        <w:t>RF_45 Fatture</w:t>
      </w:r>
      <w:bookmarkEnd w:id="72"/>
    </w:p>
    <w:p w:rsidR="002047D1" w:rsidRPr="00811998" w:rsidRDefault="002047D1" w:rsidP="002047D1">
      <w:pPr>
        <w:rPr>
          <w:highlight w:val="yellow"/>
        </w:rPr>
      </w:pPr>
      <w:r w:rsidRPr="00811998">
        <w:rPr>
          <w:b/>
          <w:highlight w:val="yellow"/>
        </w:rPr>
        <w:t>Attori partecipanti</w:t>
      </w:r>
      <w:r w:rsidRPr="00811998">
        <w:rPr>
          <w:highlight w:val="yellow"/>
        </w:rPr>
        <w:t>: utente business</w:t>
      </w:r>
    </w:p>
    <w:p w:rsidR="002047D1" w:rsidRPr="00811998" w:rsidRDefault="002047D1" w:rsidP="002047D1">
      <w:pPr>
        <w:rPr>
          <w:highlight w:val="yellow"/>
        </w:rPr>
      </w:pPr>
      <w:r w:rsidRPr="00811998">
        <w:rPr>
          <w:highlight w:val="yellow"/>
        </w:rPr>
        <w:t>Questa funzionalità permette all’utente business di visualizzare le fatture della struttura.</w:t>
      </w:r>
    </w:p>
    <w:p w:rsidR="002047D1" w:rsidRPr="00811998" w:rsidRDefault="006B448C" w:rsidP="00277041">
      <w:pPr>
        <w:pStyle w:val="Paragrafoelenco"/>
        <w:numPr>
          <w:ilvl w:val="0"/>
          <w:numId w:val="6"/>
        </w:numPr>
        <w:spacing w:line="276" w:lineRule="auto"/>
        <w:rPr>
          <w:rFonts w:asciiTheme="minorHAnsi" w:hAnsiTheme="minorHAnsi"/>
          <w:sz w:val="22"/>
          <w:szCs w:val="22"/>
          <w:highlight w:val="yellow"/>
          <w:lang w:val="it-IT"/>
        </w:rPr>
      </w:pPr>
      <w:r>
        <w:rPr>
          <w:rFonts w:asciiTheme="minorHAnsi" w:hAnsiTheme="minorHAnsi"/>
          <w:b/>
          <w:sz w:val="22"/>
          <w:szCs w:val="22"/>
          <w:highlight w:val="yellow"/>
          <w:lang w:val="it-IT"/>
        </w:rPr>
        <w:t>RF_45.1 R</w:t>
      </w:r>
      <w:r w:rsidR="002047D1" w:rsidRPr="00811998">
        <w:rPr>
          <w:rFonts w:asciiTheme="minorHAnsi" w:hAnsiTheme="minorHAnsi"/>
          <w:b/>
          <w:sz w:val="22"/>
          <w:szCs w:val="22"/>
          <w:highlight w:val="yellow"/>
          <w:lang w:val="it-IT"/>
        </w:rPr>
        <w:t xml:space="preserve">icerca fatture: </w:t>
      </w:r>
      <w:r w:rsidR="002047D1" w:rsidRPr="00811998">
        <w:rPr>
          <w:rFonts w:asciiTheme="minorHAnsi" w:hAnsiTheme="minorHAnsi"/>
          <w:sz w:val="22"/>
          <w:szCs w:val="22"/>
          <w:highlight w:val="yellow"/>
          <w:lang w:val="it-IT"/>
        </w:rPr>
        <w:t>consente ad un utente business di ricercare le fatture della struttura, specificando l’anno di emissione.</w:t>
      </w:r>
    </w:p>
    <w:p w:rsidR="002047D1" w:rsidRPr="00811998" w:rsidRDefault="006B448C" w:rsidP="00277041">
      <w:pPr>
        <w:pStyle w:val="Paragrafoelenco"/>
        <w:numPr>
          <w:ilvl w:val="0"/>
          <w:numId w:val="6"/>
        </w:numPr>
        <w:spacing w:line="276" w:lineRule="auto"/>
        <w:rPr>
          <w:rFonts w:asciiTheme="minorHAnsi" w:eastAsia="Calibri" w:hAnsiTheme="minorHAnsi" w:cs="Calibri"/>
          <w:sz w:val="22"/>
          <w:szCs w:val="22"/>
          <w:highlight w:val="yellow"/>
          <w:lang w:val="it-IT"/>
        </w:rPr>
      </w:pPr>
      <w:r>
        <w:rPr>
          <w:rFonts w:asciiTheme="minorHAnsi" w:hAnsiTheme="minorHAnsi"/>
          <w:b/>
          <w:sz w:val="22"/>
          <w:szCs w:val="22"/>
          <w:highlight w:val="yellow"/>
          <w:lang w:val="it-IT"/>
        </w:rPr>
        <w:t>RF_45.2 S</w:t>
      </w:r>
      <w:r w:rsidR="002047D1" w:rsidRPr="00811998">
        <w:rPr>
          <w:rFonts w:asciiTheme="minorHAnsi" w:hAnsiTheme="minorHAnsi"/>
          <w:b/>
          <w:sz w:val="22"/>
          <w:szCs w:val="22"/>
          <w:highlight w:val="yellow"/>
          <w:lang w:val="it-IT"/>
        </w:rPr>
        <w:t xml:space="preserve">carica fattura: </w:t>
      </w:r>
      <w:r w:rsidR="002047D1" w:rsidRPr="00811998">
        <w:rPr>
          <w:rFonts w:asciiTheme="minorHAnsi" w:hAnsiTheme="minorHAnsi"/>
          <w:sz w:val="22"/>
          <w:szCs w:val="22"/>
          <w:highlight w:val="yellow"/>
          <w:lang w:val="it-IT"/>
        </w:rPr>
        <w:t>consente ad un utente business di effettuare il download della fattura.</w:t>
      </w:r>
    </w:p>
    <w:p w:rsidR="002047D1" w:rsidRDefault="002047D1" w:rsidP="005E4557"/>
    <w:p w:rsidR="0067136D" w:rsidRDefault="0067136D" w:rsidP="0067136D">
      <w:pPr>
        <w:pStyle w:val="Titolo3"/>
        <w:rPr>
          <w:i/>
          <w:lang w:val="it-IT"/>
        </w:rPr>
      </w:pPr>
      <w:bookmarkStart w:id="73" w:name="_Toc507840443"/>
      <w:commentRangeStart w:id="74"/>
      <w:r w:rsidRPr="00DD2106">
        <w:rPr>
          <w:i/>
          <w:lang w:val="it-IT"/>
        </w:rPr>
        <w:t>RF_</w:t>
      </w:r>
      <w:r>
        <w:rPr>
          <w:i/>
          <w:lang w:val="it-IT"/>
        </w:rPr>
        <w:t>46</w:t>
      </w:r>
      <w:r w:rsidRPr="00DD2106">
        <w:rPr>
          <w:i/>
          <w:lang w:val="it-IT"/>
        </w:rPr>
        <w:t xml:space="preserve"> Gestione profilo</w:t>
      </w:r>
      <w:r>
        <w:rPr>
          <w:i/>
          <w:lang w:val="it-IT"/>
        </w:rPr>
        <w:t xml:space="preserve"> utente business</w:t>
      </w:r>
      <w:commentRangeEnd w:id="74"/>
      <w:r>
        <w:rPr>
          <w:rStyle w:val="Rimandocommento"/>
          <w:rFonts w:ascii="Calibri" w:hAnsi="Calibri"/>
          <w:b w:val="0"/>
          <w:bCs w:val="0"/>
          <w:lang w:val="it-IT"/>
        </w:rPr>
        <w:commentReference w:id="74"/>
      </w:r>
      <w:bookmarkEnd w:id="73"/>
    </w:p>
    <w:p w:rsidR="0067136D" w:rsidRPr="00A13F24" w:rsidRDefault="0067136D" w:rsidP="0067136D">
      <w:r w:rsidRPr="00A13F24">
        <w:rPr>
          <w:b/>
        </w:rPr>
        <w:t>Attori partecipanti:</w:t>
      </w:r>
      <w:r w:rsidRPr="00A13F24">
        <w:t xml:space="preserve"> </w:t>
      </w:r>
      <w:r>
        <w:t>utente business</w:t>
      </w:r>
    </w:p>
    <w:p w:rsidR="0067136D" w:rsidRDefault="0067136D" w:rsidP="0067136D">
      <w:r w:rsidRPr="00A13F24">
        <w:t xml:space="preserve">Questa funzionalità permette di gestire </w:t>
      </w:r>
      <w:r>
        <w:t>i profili degli utenti.</w:t>
      </w:r>
    </w:p>
    <w:p w:rsidR="004B65A4" w:rsidRDefault="0067136D" w:rsidP="00937731">
      <w:pPr>
        <w:pStyle w:val="Paragrafoelenco"/>
        <w:numPr>
          <w:ilvl w:val="0"/>
          <w:numId w:val="6"/>
        </w:numPr>
        <w:spacing w:line="276" w:lineRule="auto"/>
        <w:rPr>
          <w:rFonts w:asciiTheme="minorHAnsi" w:hAnsiTheme="minorHAnsi"/>
          <w:sz w:val="22"/>
          <w:szCs w:val="22"/>
          <w:lang w:val="it-IT"/>
        </w:rPr>
      </w:pPr>
      <w:r w:rsidRPr="00937731">
        <w:rPr>
          <w:rFonts w:asciiTheme="minorHAnsi" w:hAnsiTheme="minorHAnsi"/>
          <w:b/>
          <w:sz w:val="22"/>
          <w:szCs w:val="22"/>
          <w:lang w:val="it-IT"/>
        </w:rPr>
        <w:t>RF_46.1 Gestione profilo:</w:t>
      </w:r>
      <w:r w:rsidR="008B40C7" w:rsidRPr="00937731">
        <w:rPr>
          <w:rFonts w:asciiTheme="minorHAnsi" w:hAnsiTheme="minorHAnsi"/>
          <w:sz w:val="22"/>
          <w:szCs w:val="22"/>
          <w:lang w:val="it-IT"/>
        </w:rPr>
        <w:t xml:space="preserve"> consente ad un utente business </w:t>
      </w:r>
      <w:r w:rsidRPr="00937731">
        <w:rPr>
          <w:rFonts w:asciiTheme="minorHAnsi" w:hAnsiTheme="minorHAnsi"/>
          <w:sz w:val="22"/>
          <w:szCs w:val="22"/>
          <w:lang w:val="it-IT"/>
        </w:rPr>
        <w:t xml:space="preserve">di aggiornare le informazioni riguardanti il proprio profilo, specificando </w:t>
      </w:r>
      <w:commentRangeStart w:id="75"/>
      <w:r w:rsidR="00937731" w:rsidRPr="00E90A19">
        <w:rPr>
          <w:rFonts w:asciiTheme="minorHAnsi" w:hAnsiTheme="minorHAnsi"/>
          <w:sz w:val="22"/>
          <w:szCs w:val="22"/>
          <w:lang w:val="it-IT"/>
        </w:rPr>
        <w:t>e-mail (</w:t>
      </w:r>
      <w:commentRangeEnd w:id="75"/>
      <w:r w:rsidR="00937731">
        <w:rPr>
          <w:rStyle w:val="Rimandocommento"/>
          <w:rFonts w:ascii="Calibri" w:hAnsi="Calibri"/>
          <w:lang w:val="it-IT"/>
        </w:rPr>
        <w:commentReference w:id="75"/>
      </w:r>
      <w:r w:rsidR="00937731" w:rsidRPr="00E90A19">
        <w:rPr>
          <w:rFonts w:asciiTheme="minorHAnsi" w:hAnsiTheme="minorHAnsi"/>
          <w:sz w:val="22"/>
          <w:szCs w:val="22"/>
          <w:lang w:val="it-IT"/>
        </w:rPr>
        <w:t>una stringa alfanu</w:t>
      </w:r>
      <w:r w:rsidR="00937731">
        <w:rPr>
          <w:rFonts w:asciiTheme="minorHAnsi" w:hAnsiTheme="minorHAnsi"/>
          <w:sz w:val="22"/>
          <w:szCs w:val="22"/>
          <w:lang w:val="it-IT"/>
        </w:rPr>
        <w:t>merica di massimo 50 caratteri)</w:t>
      </w:r>
      <w:r w:rsidRPr="00937731">
        <w:rPr>
          <w:rFonts w:asciiTheme="minorHAnsi" w:hAnsiTheme="minorHAnsi"/>
          <w:sz w:val="22"/>
          <w:szCs w:val="22"/>
          <w:lang w:val="it-IT"/>
        </w:rPr>
        <w:t>, password (una stringa alfanumerica di massimo 20 caratteri), data di nascita (campo data), paese (lista di valori), titolo (lista di valori), nome (una stringa alfanumerica di massimo 50 caratteri), cognome (una stringa alfanumerica di massimo 50 caratteri), sesso (lista di valori), telefono (una stringa numerica di massimo 15 caratter</w:t>
      </w:r>
      <w:r w:rsidR="004B65A4">
        <w:rPr>
          <w:rFonts w:asciiTheme="minorHAnsi" w:hAnsiTheme="minorHAnsi"/>
          <w:sz w:val="22"/>
          <w:szCs w:val="22"/>
          <w:lang w:val="it-IT"/>
        </w:rPr>
        <w:t>i).</w:t>
      </w:r>
      <w:r w:rsidRPr="00937731">
        <w:rPr>
          <w:rFonts w:asciiTheme="minorHAnsi" w:hAnsiTheme="minorHAnsi"/>
          <w:sz w:val="22"/>
          <w:szCs w:val="22"/>
          <w:lang w:val="it-IT"/>
        </w:rPr>
        <w:t xml:space="preserve"> </w:t>
      </w:r>
    </w:p>
    <w:p w:rsidR="0067136D" w:rsidRPr="00937731" w:rsidRDefault="0067136D" w:rsidP="00937731">
      <w:pPr>
        <w:pStyle w:val="Paragrafoelenco"/>
        <w:numPr>
          <w:ilvl w:val="0"/>
          <w:numId w:val="6"/>
        </w:numPr>
        <w:spacing w:line="276" w:lineRule="auto"/>
        <w:rPr>
          <w:rFonts w:asciiTheme="minorHAnsi" w:hAnsiTheme="minorHAnsi"/>
          <w:sz w:val="22"/>
          <w:szCs w:val="22"/>
          <w:lang w:val="it-IT"/>
        </w:rPr>
      </w:pPr>
      <w:r w:rsidRPr="00937731">
        <w:rPr>
          <w:rFonts w:asciiTheme="minorHAnsi" w:hAnsiTheme="minorHAnsi"/>
          <w:b/>
          <w:sz w:val="22"/>
          <w:szCs w:val="22"/>
          <w:lang w:val="it-IT"/>
        </w:rPr>
        <w:t>RF_46.2 Gestione foto profilo:</w:t>
      </w:r>
      <w:r w:rsidRPr="00937731">
        <w:rPr>
          <w:rFonts w:asciiTheme="minorHAnsi" w:hAnsiTheme="minorHAnsi"/>
          <w:sz w:val="22"/>
          <w:szCs w:val="22"/>
          <w:lang w:val="it-IT"/>
        </w:rPr>
        <w:t xml:space="preserve"> consente ad un utente business di inserire, aggiornare e cancellare un’immagine legata al proprio profilo.</w:t>
      </w:r>
    </w:p>
    <w:p w:rsidR="0067136D" w:rsidRPr="00A13F24" w:rsidRDefault="0067136D" w:rsidP="005E4557"/>
    <w:p w:rsidR="00D303C6" w:rsidRDefault="00D303C6" w:rsidP="00D303C6">
      <w:pPr>
        <w:pStyle w:val="Titolo2"/>
        <w:rPr>
          <w:lang w:val="it-IT"/>
        </w:rPr>
      </w:pPr>
      <w:bookmarkStart w:id="76" w:name="_Toc507840444"/>
      <w:r w:rsidRPr="00D303C6">
        <w:rPr>
          <w:lang w:val="it-IT"/>
        </w:rPr>
        <w:t>Requisiti non funzionali</w:t>
      </w:r>
      <w:bookmarkEnd w:id="76"/>
    </w:p>
    <w:p w:rsidR="009C1965" w:rsidRDefault="002D6566" w:rsidP="009C1965">
      <w:pPr>
        <w:rPr>
          <w:i/>
          <w:color w:val="1F497D" w:themeColor="text2"/>
          <w:sz w:val="20"/>
        </w:rPr>
      </w:pPr>
      <w:r w:rsidRPr="002D6566">
        <w:rPr>
          <w:i/>
          <w:color w:val="1F497D" w:themeColor="text2"/>
          <w:sz w:val="20"/>
        </w:rPr>
        <w:t>[</w:t>
      </w:r>
      <w:r w:rsidR="009C1965" w:rsidRPr="002D6566">
        <w:rPr>
          <w:i/>
          <w:color w:val="1F497D" w:themeColor="text2"/>
          <w:sz w:val="20"/>
        </w:rPr>
        <w:t>Eliminare i requisiti non funzionali non applicabili</w:t>
      </w:r>
      <w:r w:rsidR="007F1C88" w:rsidRPr="002D6566">
        <w:rPr>
          <w:i/>
          <w:color w:val="1F497D" w:themeColor="text2"/>
          <w:sz w:val="20"/>
        </w:rPr>
        <w:t xml:space="preserve"> e modificare il testo se necessario</w:t>
      </w:r>
      <w:r w:rsidR="009C1965" w:rsidRPr="002D6566">
        <w:rPr>
          <w:i/>
          <w:color w:val="1F497D" w:themeColor="text2"/>
          <w:sz w:val="20"/>
        </w:rPr>
        <w:t>.</w:t>
      </w:r>
      <w:r w:rsidRPr="002D6566">
        <w:rPr>
          <w:i/>
          <w:color w:val="1F497D" w:themeColor="text2"/>
          <w:sz w:val="20"/>
        </w:rPr>
        <w:t>]</w:t>
      </w:r>
    </w:p>
    <w:p w:rsidR="0016037A" w:rsidRPr="002D6566" w:rsidRDefault="0016037A" w:rsidP="0016037A"/>
    <w:p w:rsidR="009C1965" w:rsidRDefault="009C1965" w:rsidP="009C1965">
      <w:pPr>
        <w:pStyle w:val="Titolo3"/>
      </w:pPr>
      <w:bookmarkStart w:id="77" w:name="_Toc507840445"/>
      <w:r w:rsidRPr="00B44CF9">
        <w:rPr>
          <w:lang w:val="it-IT"/>
        </w:rPr>
        <w:t>RNF</w:t>
      </w:r>
      <w:r w:rsidRPr="00680C4D">
        <w:rPr>
          <w:lang w:val="it-IT"/>
        </w:rPr>
        <w:t xml:space="preserve">_0 </w:t>
      </w:r>
      <w:proofErr w:type="spellStart"/>
      <w:r w:rsidRPr="00680C4D">
        <w:rPr>
          <w:lang w:val="it-IT"/>
        </w:rPr>
        <w:t>Us</w:t>
      </w:r>
      <w:proofErr w:type="spellEnd"/>
      <w:r>
        <w:t>abilità</w:t>
      </w:r>
      <w:bookmarkEnd w:id="77"/>
    </w:p>
    <w:p w:rsidR="00E34849" w:rsidRPr="00E34849" w:rsidRDefault="00E34849" w:rsidP="00E34849">
      <w:pPr>
        <w:pStyle w:val="Default"/>
        <w:spacing w:line="276" w:lineRule="auto"/>
        <w:jc w:val="both"/>
        <w:rPr>
          <w:rFonts w:ascii="Calibri"/>
          <w:color w:val="auto"/>
          <w:sz w:val="22"/>
          <w:szCs w:val="22"/>
        </w:rPr>
      </w:pPr>
      <w:r w:rsidRPr="00E34849">
        <w:rPr>
          <w:rFonts w:ascii="Calibri"/>
          <w:color w:val="auto"/>
          <w:sz w:val="22"/>
          <w:szCs w:val="22"/>
        </w:rPr>
        <w:t>L'interazione con il sistema sar</w:t>
      </w:r>
      <w:r w:rsidRPr="00E34849">
        <w:rPr>
          <w:rFonts w:ascii="Calibri" w:hint="eastAsia"/>
          <w:color w:val="auto"/>
          <w:sz w:val="22"/>
          <w:szCs w:val="22"/>
        </w:rPr>
        <w:t>à</w:t>
      </w:r>
      <w:r w:rsidRPr="00E34849">
        <w:rPr>
          <w:rFonts w:ascii="Calibri"/>
          <w:color w:val="auto"/>
          <w:sz w:val="22"/>
          <w:szCs w:val="22"/>
        </w:rPr>
        <w:t xml:space="preserve"> fruibile da un pubblico quanto pi</w:t>
      </w:r>
      <w:r w:rsidRPr="00E34849">
        <w:rPr>
          <w:rFonts w:ascii="Calibri" w:hint="eastAsia"/>
          <w:color w:val="auto"/>
          <w:sz w:val="22"/>
          <w:szCs w:val="22"/>
        </w:rPr>
        <w:t>ù</w:t>
      </w:r>
      <w:r w:rsidRPr="00E34849">
        <w:rPr>
          <w:rFonts w:ascii="Calibri"/>
          <w:color w:val="auto"/>
          <w:sz w:val="22"/>
          <w:szCs w:val="22"/>
        </w:rPr>
        <w:t xml:space="preserve"> eterogeneo possibile. Gli utenti che interagiscono con il sistema devono essere in grado di accedere con pochi click alle funzionalit</w:t>
      </w:r>
      <w:r w:rsidRPr="00E34849">
        <w:rPr>
          <w:rFonts w:ascii="Calibri" w:hint="eastAsia"/>
          <w:color w:val="auto"/>
          <w:sz w:val="22"/>
          <w:szCs w:val="22"/>
        </w:rPr>
        <w:t>à</w:t>
      </w:r>
      <w:r w:rsidRPr="00E34849">
        <w:rPr>
          <w:rFonts w:ascii="Calibri"/>
          <w:color w:val="auto"/>
          <w:sz w:val="22"/>
          <w:szCs w:val="22"/>
        </w:rPr>
        <w:t xml:space="preserve"> desiderate </w:t>
      </w:r>
      <w:r w:rsidRPr="00E34849">
        <w:rPr>
          <w:rFonts w:ascii="Calibri"/>
          <w:color w:val="auto"/>
          <w:sz w:val="22"/>
          <w:szCs w:val="22"/>
        </w:rPr>
        <w:lastRenderedPageBreak/>
        <w:t>affinch</w:t>
      </w:r>
      <w:r w:rsidRPr="00E34849">
        <w:rPr>
          <w:rFonts w:ascii="Calibri" w:hint="eastAsia"/>
          <w:color w:val="auto"/>
          <w:sz w:val="22"/>
          <w:szCs w:val="22"/>
        </w:rPr>
        <w:t>é</w:t>
      </w:r>
      <w:r w:rsidRPr="00E34849">
        <w:rPr>
          <w:rFonts w:ascii="Calibri"/>
          <w:color w:val="auto"/>
          <w:sz w:val="22"/>
          <w:szCs w:val="22"/>
        </w:rPr>
        <w:t xml:space="preserve"> siano invogliati a servirsi del sistema. Per tutti i tipi di utente, deve essere possibile utilizzare il sistema senza la lettura di istruzioni preliminari.</w:t>
      </w:r>
    </w:p>
    <w:p w:rsidR="00E34849" w:rsidRPr="00E34849" w:rsidRDefault="00E34849" w:rsidP="00E34849">
      <w:pPr>
        <w:pStyle w:val="Predefinito"/>
        <w:spacing w:line="276" w:lineRule="auto"/>
        <w:jc w:val="both"/>
        <w:rPr>
          <w:rFonts w:cs="Times New Roman"/>
        </w:rPr>
      </w:pPr>
      <w:r w:rsidRPr="00E34849">
        <w:rPr>
          <w:rFonts w:cs="Times New Roman"/>
        </w:rPr>
        <w:t>L</w:t>
      </w:r>
      <w:r w:rsidRPr="00E34849">
        <w:rPr>
          <w:rFonts w:cs="Times New Roman" w:hint="eastAsia"/>
        </w:rPr>
        <w:t>’</w:t>
      </w:r>
      <w:r w:rsidRPr="00E34849">
        <w:rPr>
          <w:rFonts w:cs="Times New Roman"/>
        </w:rPr>
        <w:t>usabilit</w:t>
      </w:r>
      <w:r w:rsidRPr="00E34849">
        <w:rPr>
          <w:rFonts w:cs="Times New Roman" w:hint="eastAsia"/>
        </w:rPr>
        <w:t>à</w:t>
      </w:r>
      <w:r w:rsidRPr="00E34849">
        <w:rPr>
          <w:rFonts w:cs="Times New Roman"/>
        </w:rPr>
        <w:t xml:space="preserve"> dovr</w:t>
      </w:r>
      <w:r w:rsidRPr="00E34849">
        <w:rPr>
          <w:rFonts w:cs="Times New Roman" w:hint="eastAsia"/>
        </w:rPr>
        <w:t>à</w:t>
      </w:r>
      <w:r w:rsidRPr="00E34849">
        <w:rPr>
          <w:rFonts w:cs="Times New Roman"/>
        </w:rPr>
        <w:t xml:space="preserve"> essere garantita anche grazie all</w:t>
      </w:r>
      <w:r w:rsidRPr="00E34849">
        <w:rPr>
          <w:rFonts w:cs="Times New Roman" w:hint="eastAsia"/>
        </w:rPr>
        <w:t>’</w:t>
      </w:r>
      <w:r w:rsidRPr="00E34849">
        <w:rPr>
          <w:rFonts w:cs="Times New Roman"/>
        </w:rPr>
        <w:t xml:space="preserve">utilizzo di interfacce grafiche semplici il cui scopo </w:t>
      </w:r>
      <w:r w:rsidRPr="00E34849">
        <w:rPr>
          <w:rFonts w:cs="Times New Roman" w:hint="eastAsia"/>
        </w:rPr>
        <w:t>è</w:t>
      </w:r>
      <w:r w:rsidRPr="00E34849">
        <w:rPr>
          <w:rFonts w:cs="Times New Roman"/>
        </w:rPr>
        <w:t xml:space="preserve"> quello di mettere in evidenza le funzionalit</w:t>
      </w:r>
      <w:r w:rsidRPr="00E34849">
        <w:rPr>
          <w:rFonts w:cs="Times New Roman" w:hint="eastAsia"/>
        </w:rPr>
        <w:t>à</w:t>
      </w:r>
      <w:r w:rsidRPr="00E34849">
        <w:rPr>
          <w:rFonts w:cs="Times New Roman"/>
        </w:rPr>
        <w:t xml:space="preserve"> chiave del sistema. A seconda della tipologia di utente coinvolto nella sessione di lavoro, il sistema dovr</w:t>
      </w:r>
      <w:r w:rsidRPr="00E34849">
        <w:rPr>
          <w:rFonts w:cs="Times New Roman" w:hint="eastAsia"/>
        </w:rPr>
        <w:t>à</w:t>
      </w:r>
      <w:r w:rsidRPr="00E34849">
        <w:rPr>
          <w:rFonts w:cs="Times New Roman"/>
        </w:rPr>
        <w:t xml:space="preserve"> visualizzare solo ed esclusivamente i comandi inerenti le funzionalit</w:t>
      </w:r>
      <w:r w:rsidRPr="00E34849">
        <w:rPr>
          <w:rFonts w:cs="Times New Roman" w:hint="eastAsia"/>
        </w:rPr>
        <w:t>à</w:t>
      </w:r>
      <w:r w:rsidRPr="00E34849">
        <w:rPr>
          <w:rFonts w:cs="Times New Roman"/>
        </w:rPr>
        <w:t xml:space="preserve"> cui l</w:t>
      </w:r>
      <w:r w:rsidRPr="00E34849">
        <w:rPr>
          <w:rFonts w:cs="Times New Roman" w:hint="eastAsia"/>
        </w:rPr>
        <w:t>’</w:t>
      </w:r>
      <w:r w:rsidRPr="00E34849">
        <w:rPr>
          <w:rFonts w:cs="Times New Roman"/>
        </w:rPr>
        <w:t>utente pu</w:t>
      </w:r>
      <w:r w:rsidRPr="00E34849">
        <w:rPr>
          <w:rFonts w:cs="Times New Roman" w:hint="eastAsia"/>
        </w:rPr>
        <w:t>ò</w:t>
      </w:r>
      <w:r w:rsidRPr="00E34849">
        <w:rPr>
          <w:rFonts w:cs="Times New Roman"/>
        </w:rPr>
        <w:t xml:space="preserve"> accedere</w:t>
      </w:r>
      <w:r>
        <w:rPr>
          <w:rFonts w:cs="Times New Roman"/>
        </w:rPr>
        <w:t>.</w:t>
      </w:r>
    </w:p>
    <w:p w:rsidR="0016037A" w:rsidRDefault="0016037A" w:rsidP="009C1965"/>
    <w:p w:rsidR="009C1965" w:rsidRDefault="007F1C88" w:rsidP="009C1965">
      <w:pPr>
        <w:pStyle w:val="Titolo3"/>
      </w:pPr>
      <w:bookmarkStart w:id="78" w:name="_Toc507840446"/>
      <w:r>
        <w:t xml:space="preserve">RNF_1 </w:t>
      </w:r>
      <w:proofErr w:type="spellStart"/>
      <w:r>
        <w:t>Affidabilità</w:t>
      </w:r>
      <w:bookmarkEnd w:id="78"/>
      <w:proofErr w:type="spellEnd"/>
    </w:p>
    <w:p w:rsidR="00E34849" w:rsidRDefault="00E34849" w:rsidP="00E34849">
      <w:pPr>
        <w:pStyle w:val="Default"/>
        <w:spacing w:line="276" w:lineRule="auto"/>
        <w:jc w:val="both"/>
      </w:pPr>
      <w:r>
        <w:rPr>
          <w:rFonts w:ascii="Calibri"/>
          <w:sz w:val="22"/>
        </w:rPr>
        <w:t xml:space="preserve">Il sistema conserva tutte le informazioni all'interno di un database relazionale opportunamente gestito da un DBMS. Pertanto, oltre a garantire la consistenza dei dati consentendo il corretto accesso alle informazioni, il sistema deve essere affidabile e quindi garantire la coerenza dei dati anche in caso di guasti (problemi di fornitura elettrica, usura dell'hardware del server, attacchi informatici). Deve essere possibile pianificare dei backup periodici del database. In caso di guasto, un riavvio del sistema </w:t>
      </w:r>
      <w:r>
        <w:rPr>
          <w:rFonts w:ascii="Calibri" w:hint="eastAsia"/>
          <w:sz w:val="22"/>
        </w:rPr>
        <w:t>è</w:t>
      </w:r>
      <w:r>
        <w:rPr>
          <w:rFonts w:ascii="Calibri"/>
          <w:sz w:val="22"/>
        </w:rPr>
        <w:t xml:space="preserve"> tollerabile, data la natura non-</w:t>
      </w:r>
      <w:proofErr w:type="spellStart"/>
      <w:r>
        <w:rPr>
          <w:rFonts w:ascii="Calibri"/>
          <w:sz w:val="22"/>
        </w:rPr>
        <w:t>mission</w:t>
      </w:r>
      <w:proofErr w:type="spellEnd"/>
      <w:r>
        <w:rPr>
          <w:rFonts w:ascii="Calibri"/>
          <w:sz w:val="22"/>
        </w:rPr>
        <w:t>-</w:t>
      </w:r>
      <w:proofErr w:type="spellStart"/>
      <w:r>
        <w:rPr>
          <w:rFonts w:ascii="Calibri"/>
          <w:sz w:val="22"/>
        </w:rPr>
        <w:t>critical</w:t>
      </w:r>
      <w:proofErr w:type="spellEnd"/>
      <w:r>
        <w:rPr>
          <w:rFonts w:ascii="Calibri"/>
          <w:sz w:val="22"/>
        </w:rPr>
        <w:t xml:space="preserve"> del sistema.</w:t>
      </w:r>
    </w:p>
    <w:p w:rsidR="0016037A" w:rsidRDefault="0016037A" w:rsidP="0016037A"/>
    <w:p w:rsidR="007F1C88" w:rsidRDefault="007F1C88" w:rsidP="009C1965">
      <w:pPr>
        <w:pStyle w:val="Titolo3"/>
      </w:pPr>
      <w:bookmarkStart w:id="79" w:name="_Toc507840447"/>
      <w:r>
        <w:t>RNF_2 Performance</w:t>
      </w:r>
      <w:bookmarkEnd w:id="79"/>
    </w:p>
    <w:p w:rsidR="00E34849" w:rsidRDefault="00E34849" w:rsidP="00E34849">
      <w:pPr>
        <w:pStyle w:val="Default"/>
        <w:spacing w:line="276" w:lineRule="auto"/>
        <w:jc w:val="both"/>
      </w:pPr>
      <w:r>
        <w:rPr>
          <w:rFonts w:ascii="Calibri"/>
          <w:sz w:val="22"/>
        </w:rPr>
        <w:t>Il sistema deve essere in grado di interagire, contemporaneamente, con diversi utenti in maniera concorrente, mantenendo tempi di risposta del sistema inferiori ai 10 secondi.</w:t>
      </w:r>
    </w:p>
    <w:p w:rsidR="00E34849" w:rsidRDefault="00E34849" w:rsidP="00E34849">
      <w:pPr>
        <w:pStyle w:val="Default"/>
        <w:spacing w:line="276" w:lineRule="auto"/>
        <w:jc w:val="both"/>
      </w:pPr>
      <w:r>
        <w:rPr>
          <w:rFonts w:ascii="Calibri"/>
          <w:sz w:val="22"/>
        </w:rPr>
        <w:t xml:space="preserve">Il sistema deve essere in grado di mantenere attivo un numero molto elevato di connessioni contemporanee. </w:t>
      </w:r>
    </w:p>
    <w:p w:rsidR="0016037A" w:rsidRDefault="0016037A" w:rsidP="007F1C88"/>
    <w:p w:rsidR="007F1C88" w:rsidRDefault="007F1C88" w:rsidP="009C1965">
      <w:pPr>
        <w:pStyle w:val="Titolo3"/>
      </w:pPr>
      <w:bookmarkStart w:id="80" w:name="_Toc507840448"/>
      <w:r>
        <w:t xml:space="preserve">RNF_3 </w:t>
      </w:r>
      <w:proofErr w:type="spellStart"/>
      <w:r>
        <w:t>Manutenibilità</w:t>
      </w:r>
      <w:bookmarkEnd w:id="80"/>
      <w:proofErr w:type="spellEnd"/>
    </w:p>
    <w:p w:rsidR="00E34849" w:rsidRDefault="00E34849" w:rsidP="00E34849">
      <w:pPr>
        <w:pStyle w:val="Default"/>
        <w:spacing w:line="276" w:lineRule="auto"/>
        <w:jc w:val="both"/>
      </w:pPr>
      <w:r>
        <w:rPr>
          <w:rFonts w:ascii="Calibri"/>
          <w:sz w:val="22"/>
        </w:rPr>
        <w:t>Il sistema deve essere facilmente manutenibile ed estendibile per sviluppi futuri.</w:t>
      </w:r>
    </w:p>
    <w:p w:rsidR="0016037A" w:rsidRDefault="0016037A" w:rsidP="0016037A"/>
    <w:p w:rsidR="007F1C88" w:rsidRDefault="007F1C88" w:rsidP="009C1965">
      <w:pPr>
        <w:pStyle w:val="Titolo3"/>
      </w:pPr>
      <w:bookmarkStart w:id="81" w:name="_Toc507840449"/>
      <w:r>
        <w:t xml:space="preserve">RNF_4 </w:t>
      </w:r>
      <w:proofErr w:type="spellStart"/>
      <w:r w:rsidR="00E34849" w:rsidRPr="00E34849">
        <w:t>Implementazione</w:t>
      </w:r>
      <w:bookmarkEnd w:id="81"/>
      <w:proofErr w:type="spellEnd"/>
    </w:p>
    <w:p w:rsidR="00E34849" w:rsidRDefault="00E34849" w:rsidP="00E34849">
      <w:pPr>
        <w:pStyle w:val="Default"/>
        <w:spacing w:line="276" w:lineRule="auto"/>
        <w:jc w:val="both"/>
      </w:pPr>
      <w:r>
        <w:rPr>
          <w:rFonts w:ascii="Calibri"/>
          <w:sz w:val="22"/>
        </w:rPr>
        <w:t xml:space="preserve">Il sistema </w:t>
      </w:r>
      <w:r>
        <w:rPr>
          <w:rFonts w:ascii="Calibri" w:hint="eastAsia"/>
          <w:sz w:val="22"/>
        </w:rPr>
        <w:t>è</w:t>
      </w:r>
      <w:r>
        <w:rPr>
          <w:rFonts w:ascii="Calibri"/>
          <w:sz w:val="22"/>
        </w:rPr>
        <w:t xml:space="preserve"> progettato con il vincolo della portabilit</w:t>
      </w:r>
      <w:r>
        <w:rPr>
          <w:rFonts w:ascii="Calibri" w:hint="eastAsia"/>
          <w:sz w:val="22"/>
        </w:rPr>
        <w:t>à</w:t>
      </w:r>
      <w:r>
        <w:rPr>
          <w:rFonts w:ascii="Calibri"/>
          <w:sz w:val="22"/>
        </w:rPr>
        <w:t xml:space="preserve"> quindi si utilizzeranno le seguenti tecnologie open source a supporto di tale vincolo:</w:t>
      </w:r>
    </w:p>
    <w:p w:rsidR="00E34849" w:rsidRDefault="00E34849" w:rsidP="00277041">
      <w:pPr>
        <w:pStyle w:val="Default"/>
        <w:numPr>
          <w:ilvl w:val="0"/>
          <w:numId w:val="8"/>
        </w:numPr>
        <w:tabs>
          <w:tab w:val="left" w:pos="927"/>
        </w:tabs>
        <w:spacing w:after="17" w:line="276" w:lineRule="auto"/>
        <w:ind w:left="1134"/>
        <w:jc w:val="both"/>
      </w:pPr>
      <w:r>
        <w:rPr>
          <w:rFonts w:ascii="Calibri"/>
          <w:sz w:val="22"/>
        </w:rPr>
        <w:t>Piattaforma Web-</w:t>
      </w:r>
      <w:proofErr w:type="spellStart"/>
      <w:r>
        <w:rPr>
          <w:rFonts w:ascii="Calibri"/>
          <w:sz w:val="22"/>
        </w:rPr>
        <w:t>Based</w:t>
      </w:r>
      <w:proofErr w:type="spellEnd"/>
      <w:r>
        <w:rPr>
          <w:rFonts w:ascii="Calibri"/>
          <w:sz w:val="22"/>
        </w:rPr>
        <w:t xml:space="preserve"> per la codifica delle funzionalit</w:t>
      </w:r>
      <w:r>
        <w:rPr>
          <w:rFonts w:ascii="Calibri" w:hint="eastAsia"/>
          <w:sz w:val="22"/>
        </w:rPr>
        <w:t>à</w:t>
      </w:r>
      <w:r>
        <w:rPr>
          <w:rFonts w:ascii="Calibri"/>
          <w:sz w:val="22"/>
        </w:rPr>
        <w:t>;</w:t>
      </w:r>
    </w:p>
    <w:p w:rsidR="00E34849" w:rsidRDefault="00E34849" w:rsidP="00277041">
      <w:pPr>
        <w:pStyle w:val="Default"/>
        <w:numPr>
          <w:ilvl w:val="0"/>
          <w:numId w:val="8"/>
        </w:numPr>
        <w:tabs>
          <w:tab w:val="left" w:pos="927"/>
        </w:tabs>
        <w:spacing w:after="17" w:line="276" w:lineRule="auto"/>
        <w:ind w:left="1134"/>
        <w:jc w:val="both"/>
      </w:pPr>
      <w:r>
        <w:rPr>
          <w:rFonts w:ascii="Calibri"/>
          <w:sz w:val="22"/>
        </w:rPr>
        <w:t>Modulo JDBC per la comunicazione con il DBMS server;</w:t>
      </w:r>
    </w:p>
    <w:p w:rsidR="00E34849" w:rsidRDefault="00E34849" w:rsidP="00277041">
      <w:pPr>
        <w:pStyle w:val="Default"/>
        <w:numPr>
          <w:ilvl w:val="0"/>
          <w:numId w:val="8"/>
        </w:numPr>
        <w:tabs>
          <w:tab w:val="left" w:pos="927"/>
        </w:tabs>
        <w:spacing w:line="276" w:lineRule="auto"/>
        <w:ind w:left="1134"/>
        <w:jc w:val="both"/>
      </w:pPr>
      <w:proofErr w:type="spellStart"/>
      <w:r>
        <w:rPr>
          <w:rFonts w:ascii="Calibri"/>
          <w:sz w:val="22"/>
        </w:rPr>
        <w:t>Postgresql</w:t>
      </w:r>
      <w:proofErr w:type="spellEnd"/>
      <w:r>
        <w:rPr>
          <w:rFonts w:ascii="Calibri"/>
          <w:sz w:val="22"/>
          <w:lang w:val="en-US"/>
        </w:rPr>
        <w:t xml:space="preserve"> come DBMS server.</w:t>
      </w:r>
    </w:p>
    <w:p w:rsidR="0016037A" w:rsidRDefault="0016037A" w:rsidP="0016037A"/>
    <w:p w:rsidR="007F1C88" w:rsidRDefault="00810A89" w:rsidP="009C1965">
      <w:pPr>
        <w:pStyle w:val="Titolo3"/>
        <w:rPr>
          <w:lang w:val="it-IT"/>
        </w:rPr>
      </w:pPr>
      <w:bookmarkStart w:id="82" w:name="_Toc507840450"/>
      <w:r>
        <w:rPr>
          <w:lang w:val="it-IT"/>
        </w:rPr>
        <w:t xml:space="preserve">RNF_5 </w:t>
      </w:r>
      <w:r w:rsidR="007F1C88">
        <w:rPr>
          <w:lang w:val="it-IT"/>
        </w:rPr>
        <w:t>Sicurezza</w:t>
      </w:r>
      <w:bookmarkEnd w:id="82"/>
    </w:p>
    <w:p w:rsidR="00E34849" w:rsidRDefault="00E34849" w:rsidP="00E34849">
      <w:pPr>
        <w:pStyle w:val="Default"/>
        <w:spacing w:line="276" w:lineRule="auto"/>
        <w:jc w:val="both"/>
      </w:pPr>
      <w:r>
        <w:rPr>
          <w:rFonts w:ascii="Calibri"/>
          <w:sz w:val="22"/>
        </w:rPr>
        <w:t>Il sistema deve avere un modulo per l</w:t>
      </w:r>
      <w:r>
        <w:rPr>
          <w:rFonts w:ascii="Calibri" w:hint="eastAsia"/>
          <w:sz w:val="22"/>
        </w:rPr>
        <w:t>’</w:t>
      </w:r>
      <w:r>
        <w:rPr>
          <w:rFonts w:ascii="Calibri"/>
          <w:sz w:val="22"/>
        </w:rPr>
        <w:t>autenticazione in modo da negare l</w:t>
      </w:r>
      <w:r>
        <w:rPr>
          <w:rFonts w:ascii="Calibri" w:hint="eastAsia"/>
          <w:sz w:val="22"/>
        </w:rPr>
        <w:t>’</w:t>
      </w:r>
      <w:r>
        <w:rPr>
          <w:rFonts w:ascii="Calibri"/>
          <w:sz w:val="22"/>
        </w:rPr>
        <w:t>accesso da parte degli utenti non autorizzati e deve consentire un accesso corretto alle varie funzionalit</w:t>
      </w:r>
      <w:r>
        <w:rPr>
          <w:rFonts w:ascii="Calibri" w:hint="eastAsia"/>
          <w:sz w:val="22"/>
        </w:rPr>
        <w:t>à</w:t>
      </w:r>
      <w:r>
        <w:rPr>
          <w:rFonts w:ascii="Calibri"/>
          <w:sz w:val="22"/>
        </w:rPr>
        <w:t xml:space="preserve"> offerte alle differenti tipologie di utenti.</w:t>
      </w:r>
    </w:p>
    <w:p w:rsidR="0016037A" w:rsidRDefault="0016037A" w:rsidP="007F1C88"/>
    <w:p w:rsidR="007F1C88" w:rsidRDefault="00810A89" w:rsidP="009C1965">
      <w:pPr>
        <w:pStyle w:val="Titolo3"/>
        <w:rPr>
          <w:lang w:val="it-IT"/>
        </w:rPr>
      </w:pPr>
      <w:bookmarkStart w:id="83" w:name="_Toc507840451"/>
      <w:r>
        <w:rPr>
          <w:lang w:val="it-IT"/>
        </w:rPr>
        <w:lastRenderedPageBreak/>
        <w:t xml:space="preserve">RNF_6 </w:t>
      </w:r>
      <w:r w:rsidR="007F1C88">
        <w:rPr>
          <w:lang w:val="it-IT"/>
        </w:rPr>
        <w:t>Privacy</w:t>
      </w:r>
      <w:bookmarkEnd w:id="83"/>
    </w:p>
    <w:p w:rsidR="00E34849" w:rsidRDefault="00E34849" w:rsidP="00E34849">
      <w:pPr>
        <w:pStyle w:val="NormaleWeb"/>
        <w:shd w:val="clear" w:color="auto" w:fill="FFFFFF"/>
        <w:spacing w:before="0" w:after="0" w:line="276" w:lineRule="auto"/>
        <w:jc w:val="both"/>
      </w:pPr>
      <w:r>
        <w:rPr>
          <w:rFonts w:ascii="Calibri"/>
          <w:sz w:val="22"/>
        </w:rPr>
        <w:t xml:space="preserve">Il sistema My Secret </w:t>
      </w:r>
      <w:proofErr w:type="spellStart"/>
      <w:r>
        <w:rPr>
          <w:rFonts w:ascii="Calibri"/>
          <w:sz w:val="22"/>
        </w:rPr>
        <w:t>Wish</w:t>
      </w:r>
      <w:proofErr w:type="spellEnd"/>
      <w:r>
        <w:rPr>
          <w:rFonts w:ascii="Calibri"/>
          <w:sz w:val="22"/>
        </w:rPr>
        <w:t xml:space="preserve"> </w:t>
      </w:r>
      <w:r>
        <w:rPr>
          <w:rFonts w:ascii="Calibri" w:hint="eastAsia"/>
          <w:sz w:val="22"/>
        </w:rPr>
        <w:t>è</w:t>
      </w:r>
      <w:r>
        <w:rPr>
          <w:rFonts w:ascii="Calibri"/>
          <w:sz w:val="22"/>
        </w:rPr>
        <w:t xml:space="preserve"> realizzato in maniera tale da garantire il rispetto delle norme vigenti sulla privacy, facendo riferimento alla Legge 31 dicembre 1996, n. 675 del Parlamento Italiano, relativa alla tutela delle persone e di altri soggetti rispetto al trattamento dei dati personali.</w:t>
      </w:r>
    </w:p>
    <w:p w:rsidR="0016037A" w:rsidRDefault="0016037A" w:rsidP="0016037A"/>
    <w:p w:rsidR="00B762E5" w:rsidRDefault="00B762E5">
      <w:pPr>
        <w:jc w:val="left"/>
        <w:rPr>
          <w:rFonts w:ascii="Arial" w:hAnsi="Arial" w:cs="Arial"/>
          <w:b/>
          <w:bCs/>
          <w:i/>
          <w:iCs/>
          <w:sz w:val="26"/>
          <w:szCs w:val="28"/>
        </w:rPr>
      </w:pPr>
      <w:r>
        <w:br w:type="page"/>
      </w:r>
    </w:p>
    <w:p w:rsidR="00D303C6" w:rsidRPr="00D303C6" w:rsidRDefault="00D303C6" w:rsidP="00D303C6">
      <w:pPr>
        <w:pStyle w:val="Titolo2"/>
        <w:rPr>
          <w:lang w:val="it-IT"/>
        </w:rPr>
      </w:pPr>
      <w:bookmarkStart w:id="84" w:name="_Toc507840452"/>
      <w:r w:rsidRPr="00D303C6">
        <w:rPr>
          <w:lang w:val="it-IT"/>
        </w:rPr>
        <w:lastRenderedPageBreak/>
        <w:t>Modello dei casi d’uso</w:t>
      </w:r>
      <w:bookmarkEnd w:id="84"/>
    </w:p>
    <w:p w:rsidR="00D303C6" w:rsidRDefault="00BA6069" w:rsidP="00BA6069">
      <w:r>
        <w:t>I paragrafi che seguono descrivono il modello dei casi d’uso (Use Case View) che rappresenta gli scenari di funzionamento e di interazione tra gli attori ed il sistema.</w:t>
      </w:r>
    </w:p>
    <w:p w:rsidR="001878C9" w:rsidRDefault="001878C9" w:rsidP="00BA6069"/>
    <w:p w:rsidR="003F747F" w:rsidRPr="003F747F" w:rsidRDefault="003F747F" w:rsidP="003F747F">
      <w:pPr>
        <w:pStyle w:val="Titolo3"/>
        <w:rPr>
          <w:lang w:val="it-IT"/>
        </w:rPr>
      </w:pPr>
      <w:bookmarkStart w:id="85" w:name="_Toc251277654"/>
      <w:bookmarkStart w:id="86" w:name="_Toc507840453"/>
      <w:r w:rsidRPr="003F747F">
        <w:rPr>
          <w:lang w:val="it-IT"/>
        </w:rPr>
        <w:t>UC_0 Gestione autenticazione</w:t>
      </w:r>
      <w:bookmarkEnd w:id="85"/>
      <w:bookmarkEnd w:id="8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E056F4">
            <w:pPr>
              <w:spacing w:line="276" w:lineRule="auto"/>
              <w:rPr>
                <w:color w:val="auto"/>
              </w:rPr>
            </w:pPr>
            <w:r w:rsidRPr="00E546AD">
              <w:rPr>
                <w:color w:val="auto"/>
              </w:rPr>
              <w:t>Caso d’uso</w:t>
            </w:r>
          </w:p>
        </w:tc>
        <w:tc>
          <w:tcPr>
            <w:tcW w:w="6663" w:type="dxa"/>
            <w:shd w:val="clear" w:color="auto" w:fill="auto"/>
            <w:vAlign w:val="center"/>
          </w:tcPr>
          <w:p w:rsidR="003F747F" w:rsidRPr="00A13F24" w:rsidRDefault="003F747F" w:rsidP="00E056F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A13F24">
              <w:rPr>
                <w:b/>
              </w:rPr>
              <w:t>Login</w:t>
            </w:r>
          </w:p>
        </w:tc>
      </w:tr>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E056F4">
            <w:pPr>
              <w:spacing w:line="276" w:lineRule="auto"/>
              <w:rPr>
                <w:color w:val="auto"/>
              </w:rPr>
            </w:pPr>
            <w:r w:rsidRPr="00E546AD">
              <w:rPr>
                <w:color w:val="auto"/>
              </w:rPr>
              <w:t>Attori</w:t>
            </w:r>
          </w:p>
        </w:tc>
        <w:tc>
          <w:tcPr>
            <w:tcW w:w="6663" w:type="dxa"/>
            <w:shd w:val="clear" w:color="auto" w:fill="auto"/>
          </w:tcPr>
          <w:p w:rsidR="003F747F" w:rsidRPr="00E3664D" w:rsidRDefault="003F747F" w:rsidP="00E056F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3F747F" w:rsidRPr="003F747F" w:rsidRDefault="003F747F" w:rsidP="00E056F4">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E056F4">
            <w:pPr>
              <w:spacing w:line="276" w:lineRule="auto"/>
              <w:rPr>
                <w:color w:val="auto"/>
              </w:rPr>
            </w:pPr>
            <w:r w:rsidRPr="00E546AD">
              <w:rPr>
                <w:color w:val="auto"/>
              </w:rPr>
              <w:t>Pre-condizioni</w:t>
            </w:r>
          </w:p>
        </w:tc>
        <w:tc>
          <w:tcPr>
            <w:tcW w:w="6663" w:type="dxa"/>
            <w:shd w:val="clear" w:color="auto" w:fill="auto"/>
          </w:tcPr>
          <w:p w:rsidR="003F747F" w:rsidRPr="00A13F24" w:rsidRDefault="003F747F" w:rsidP="00E056F4">
            <w:pPr>
              <w:pStyle w:val="Normale1"/>
              <w:contextualSpacing w:val="0"/>
              <w:cnfStyle w:val="000000000000" w:firstRow="0" w:lastRow="0" w:firstColumn="0" w:lastColumn="0" w:oddVBand="0" w:evenVBand="0" w:oddHBand="0" w:evenHBand="0" w:firstRowFirstColumn="0" w:firstRowLastColumn="0" w:lastRowFirstColumn="0" w:lastRowLastColumn="0"/>
            </w:pPr>
            <w:r>
              <w:t>L’utente non è autenticato al sistema</w:t>
            </w:r>
          </w:p>
        </w:tc>
      </w:tr>
      <w:tr w:rsidR="003F747F" w:rsidRPr="00A13F24" w:rsidTr="00E546AD">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F747F" w:rsidRPr="00E546AD" w:rsidRDefault="003F747F" w:rsidP="003F747F">
            <w:pPr>
              <w:spacing w:line="276" w:lineRule="auto"/>
              <w:jc w:val="left"/>
              <w:rPr>
                <w:color w:val="auto"/>
              </w:rPr>
            </w:pPr>
            <w:r w:rsidRPr="00E546AD">
              <w:rPr>
                <w:color w:val="auto"/>
              </w:rPr>
              <w:t>Punto di estensione</w:t>
            </w:r>
          </w:p>
        </w:tc>
        <w:tc>
          <w:tcPr>
            <w:tcW w:w="6663" w:type="dxa"/>
            <w:shd w:val="clear" w:color="auto" w:fill="auto"/>
          </w:tcPr>
          <w:p w:rsidR="003F747F" w:rsidRPr="00A13F24" w:rsidRDefault="003F747F" w:rsidP="00E056F4">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46AD" w:rsidRPr="00A13F24" w:rsidTr="00E546AD">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46AD" w:rsidRPr="00E546AD" w:rsidRDefault="00E546AD" w:rsidP="00E3664D">
            <w:pPr>
              <w:spacing w:line="276" w:lineRule="auto"/>
              <w:jc w:val="center"/>
              <w:rPr>
                <w:color w:val="auto"/>
              </w:rPr>
            </w:pPr>
            <w:r w:rsidRPr="00E546AD">
              <w:rPr>
                <w:color w:val="auto"/>
              </w:rPr>
              <w:t xml:space="preserve">Scenario principale </w:t>
            </w:r>
          </w:p>
        </w:tc>
      </w:tr>
      <w:tr w:rsidR="00E546AD" w:rsidRPr="00A13F24" w:rsidTr="00E546AD">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066F3B">
            <w:pPr>
              <w:pStyle w:val="Normale1"/>
              <w:numPr>
                <w:ilvl w:val="0"/>
                <w:numId w:val="11"/>
              </w:numPr>
              <w:contextualSpacing w:val="0"/>
              <w:jc w:val="both"/>
              <w:rPr>
                <w:b w:val="0"/>
                <w:bCs w:val="0"/>
              </w:rPr>
            </w:pPr>
            <w:r w:rsidRPr="00E546AD">
              <w:rPr>
                <w:b w:val="0"/>
              </w:rPr>
              <w:t>L’utente business si collega alla pagina principale del sistema</w:t>
            </w:r>
          </w:p>
          <w:p w:rsidR="00E546AD" w:rsidRPr="00E546AD" w:rsidRDefault="00E546AD" w:rsidP="00066F3B">
            <w:pPr>
              <w:pStyle w:val="Normale1"/>
              <w:numPr>
                <w:ilvl w:val="0"/>
                <w:numId w:val="11"/>
              </w:numPr>
              <w:contextualSpacing w:val="0"/>
              <w:jc w:val="both"/>
              <w:rPr>
                <w:b w:val="0"/>
                <w:bCs w:val="0"/>
              </w:rPr>
            </w:pPr>
            <w:r w:rsidRPr="00E546AD">
              <w:rPr>
                <w:b w:val="0"/>
              </w:rPr>
              <w:t>Il sistema mostra la pagina di autenticazione con il form da compilare con: E-mail,</w:t>
            </w:r>
            <w:r>
              <w:rPr>
                <w:b w:val="0"/>
              </w:rPr>
              <w:t xml:space="preserve"> </w:t>
            </w:r>
            <w:r w:rsidRPr="00E546AD">
              <w:rPr>
                <w:b w:val="0"/>
              </w:rPr>
              <w:t>Password</w:t>
            </w:r>
            <w:r>
              <w:rPr>
                <w:b w:val="0"/>
              </w:rPr>
              <w:t>.</w:t>
            </w:r>
          </w:p>
          <w:p w:rsidR="00E546AD" w:rsidRPr="00E546AD" w:rsidRDefault="00E546AD" w:rsidP="00066F3B">
            <w:pPr>
              <w:pStyle w:val="Normale1"/>
              <w:numPr>
                <w:ilvl w:val="0"/>
                <w:numId w:val="11"/>
              </w:numPr>
              <w:contextualSpacing w:val="0"/>
              <w:jc w:val="both"/>
              <w:rPr>
                <w:b w:val="0"/>
                <w:bCs w:val="0"/>
              </w:rPr>
            </w:pPr>
            <w:r w:rsidRPr="00E546AD">
              <w:rPr>
                <w:b w:val="0"/>
              </w:rPr>
              <w:t>L’utente inserisce le proprie credenziali</w:t>
            </w:r>
          </w:p>
          <w:p w:rsidR="00E546AD" w:rsidRPr="00E546AD" w:rsidRDefault="00E546AD" w:rsidP="00066F3B">
            <w:pPr>
              <w:pStyle w:val="Normale1"/>
              <w:numPr>
                <w:ilvl w:val="0"/>
                <w:numId w:val="11"/>
              </w:numPr>
              <w:contextualSpacing w:val="0"/>
              <w:jc w:val="both"/>
              <w:rPr>
                <w:b w:val="0"/>
                <w:bCs w:val="0"/>
              </w:rPr>
            </w:pPr>
            <w:r w:rsidRPr="00E546AD">
              <w:rPr>
                <w:b w:val="0"/>
              </w:rPr>
              <w:t>Il sistema controlla i dati inseriti e visualizza la home dell’utente.</w:t>
            </w:r>
          </w:p>
        </w:tc>
      </w:tr>
      <w:tr w:rsidR="00E546AD" w:rsidRPr="00A13F24" w:rsidTr="00E546AD">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E056F4">
            <w:pPr>
              <w:spacing w:line="276" w:lineRule="auto"/>
              <w:jc w:val="center"/>
              <w:rPr>
                <w:color w:val="auto"/>
              </w:rPr>
            </w:pPr>
            <w:r w:rsidRPr="00E546AD">
              <w:rPr>
                <w:color w:val="auto"/>
              </w:rPr>
              <w:t>Scenario alternativo</w:t>
            </w:r>
          </w:p>
        </w:tc>
      </w:tr>
      <w:tr w:rsidR="00E546AD" w:rsidRPr="00A13F24" w:rsidTr="00E546AD">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6E5A74">
            <w:pPr>
              <w:pStyle w:val="Normale1"/>
              <w:contextualSpacing w:val="0"/>
              <w:jc w:val="both"/>
              <w:rPr>
                <w:b w:val="0"/>
              </w:rPr>
            </w:pPr>
            <w:r w:rsidRPr="00E546AD">
              <w:rPr>
                <w:b w:val="0"/>
              </w:rPr>
              <w:t>4 (a)</w:t>
            </w:r>
            <w:r w:rsidR="001C169F">
              <w:rPr>
                <w:b w:val="0"/>
              </w:rPr>
              <w:t>.</w:t>
            </w:r>
            <w:r w:rsidRPr="00E546AD">
              <w:rPr>
                <w:b w:val="0"/>
              </w:rPr>
              <w:t xml:space="preserve"> Il sistema mostra la pagina principale dell’utente privato.</w:t>
            </w:r>
          </w:p>
        </w:tc>
      </w:tr>
      <w:tr w:rsidR="00E546AD" w:rsidRPr="00A13F24" w:rsidTr="00E546AD">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46AD" w:rsidRPr="00E546AD" w:rsidRDefault="00E546AD" w:rsidP="003F747F">
            <w:pPr>
              <w:spacing w:line="276" w:lineRule="auto"/>
              <w:jc w:val="center"/>
              <w:rPr>
                <w:color w:val="auto"/>
              </w:rPr>
            </w:pPr>
            <w:r w:rsidRPr="00E546AD">
              <w:rPr>
                <w:color w:val="auto"/>
              </w:rPr>
              <w:t xml:space="preserve">Scenario d’errore </w:t>
            </w:r>
          </w:p>
        </w:tc>
      </w:tr>
      <w:tr w:rsidR="00E546AD" w:rsidRPr="00A13F24" w:rsidTr="00E546AD">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46AD" w:rsidRPr="00E546AD" w:rsidRDefault="00E546AD" w:rsidP="00E056F4">
            <w:pPr>
              <w:pStyle w:val="Normale1"/>
              <w:contextualSpacing w:val="0"/>
              <w:jc w:val="both"/>
              <w:rPr>
                <w:b w:val="0"/>
                <w:szCs w:val="22"/>
              </w:rPr>
            </w:pPr>
            <w:r w:rsidRPr="00E546AD">
              <w:rPr>
                <w:b w:val="0"/>
                <w:szCs w:val="22"/>
              </w:rPr>
              <w:t>4 (b)</w:t>
            </w:r>
            <w:r w:rsidR="001C169F">
              <w:rPr>
                <w:b w:val="0"/>
                <w:szCs w:val="22"/>
              </w:rPr>
              <w:t>.</w:t>
            </w:r>
            <w:r w:rsidRPr="00E546AD">
              <w:rPr>
                <w:b w:val="0"/>
                <w:szCs w:val="22"/>
              </w:rPr>
              <w:t xml:space="preserve"> Il sistema notifica all’utente che i dati richiesti non sono stati trovati.</w:t>
            </w:r>
          </w:p>
        </w:tc>
      </w:tr>
    </w:tbl>
    <w:p w:rsidR="00520423" w:rsidRPr="00A13F24" w:rsidRDefault="00520423" w:rsidP="003F747F">
      <w:pPr>
        <w:rPr>
          <w:sz w:val="24"/>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rPr>
                <w:color w:val="auto"/>
              </w:rPr>
            </w:pPr>
            <w:r w:rsidRPr="00E546AD">
              <w:rPr>
                <w:color w:val="auto"/>
              </w:rPr>
              <w:t>Caso d’uso</w:t>
            </w:r>
          </w:p>
        </w:tc>
        <w:tc>
          <w:tcPr>
            <w:tcW w:w="6663" w:type="dxa"/>
            <w:shd w:val="clear" w:color="auto" w:fill="auto"/>
            <w:vAlign w:val="center"/>
          </w:tcPr>
          <w:p w:rsidR="00520423" w:rsidRPr="00A13F24" w:rsidRDefault="0052042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proofErr w:type="spellStart"/>
            <w:r w:rsidRPr="00A13F24">
              <w:rPr>
                <w:b/>
                <w:color w:val="auto"/>
              </w:rPr>
              <w:t>Logout</w:t>
            </w:r>
            <w:proofErr w:type="spellEnd"/>
          </w:p>
        </w:tc>
      </w:tr>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rPr>
                <w:color w:val="auto"/>
              </w:rPr>
            </w:pPr>
            <w:r w:rsidRPr="00E546AD">
              <w:rPr>
                <w:color w:val="auto"/>
              </w:rPr>
              <w:t>Attori</w:t>
            </w:r>
          </w:p>
        </w:tc>
        <w:tc>
          <w:tcPr>
            <w:tcW w:w="6663" w:type="dxa"/>
            <w:shd w:val="clear" w:color="auto" w:fill="auto"/>
          </w:tcPr>
          <w:p w:rsidR="00520423" w:rsidRPr="00E3664D" w:rsidRDefault="0052042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520423" w:rsidRPr="003F747F" w:rsidRDefault="0052042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rPr>
                <w:color w:val="auto"/>
              </w:rPr>
            </w:pPr>
            <w:r w:rsidRPr="00E546AD">
              <w:rPr>
                <w:color w:val="auto"/>
              </w:rPr>
              <w:t>Pre-condizioni</w:t>
            </w:r>
          </w:p>
        </w:tc>
        <w:tc>
          <w:tcPr>
            <w:tcW w:w="6663" w:type="dxa"/>
            <w:shd w:val="clear" w:color="auto" w:fill="auto"/>
          </w:tcPr>
          <w:p w:rsidR="00520423" w:rsidRPr="00A13F24" w:rsidRDefault="00520423"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rsidRPr="00A13F24">
              <w:rPr>
                <w:szCs w:val="22"/>
              </w:rPr>
              <w:t>L’utente è autenticato nel sistema</w:t>
            </w:r>
          </w:p>
        </w:tc>
      </w:tr>
      <w:tr w:rsidR="0052042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20423" w:rsidRPr="00E546AD" w:rsidRDefault="00520423" w:rsidP="00AE77A1">
            <w:pPr>
              <w:spacing w:line="276" w:lineRule="auto"/>
              <w:jc w:val="left"/>
              <w:rPr>
                <w:color w:val="auto"/>
              </w:rPr>
            </w:pPr>
            <w:r w:rsidRPr="00E546AD">
              <w:rPr>
                <w:color w:val="auto"/>
              </w:rPr>
              <w:t>Punto di estensione</w:t>
            </w:r>
          </w:p>
        </w:tc>
        <w:tc>
          <w:tcPr>
            <w:tcW w:w="6663" w:type="dxa"/>
            <w:shd w:val="clear" w:color="auto" w:fill="auto"/>
          </w:tcPr>
          <w:p w:rsidR="00520423" w:rsidRPr="00A13F24" w:rsidRDefault="00520423"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20423"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20423" w:rsidRPr="00E546AD" w:rsidRDefault="00520423" w:rsidP="00AE77A1">
            <w:pPr>
              <w:spacing w:line="276" w:lineRule="auto"/>
              <w:jc w:val="center"/>
              <w:rPr>
                <w:color w:val="auto"/>
              </w:rPr>
            </w:pPr>
            <w:r w:rsidRPr="00E546AD">
              <w:rPr>
                <w:color w:val="auto"/>
              </w:rPr>
              <w:t xml:space="preserve">Scenario principale </w:t>
            </w:r>
          </w:p>
        </w:tc>
      </w:tr>
      <w:tr w:rsidR="00520423"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520423" w:rsidRDefault="00520423" w:rsidP="00066F3B">
            <w:pPr>
              <w:pStyle w:val="Normale1"/>
              <w:numPr>
                <w:ilvl w:val="0"/>
                <w:numId w:val="12"/>
              </w:numPr>
              <w:contextualSpacing w:val="0"/>
              <w:jc w:val="both"/>
              <w:rPr>
                <w:b w:val="0"/>
                <w:bCs w:val="0"/>
              </w:rPr>
            </w:pPr>
            <w:r w:rsidRPr="00520423">
              <w:rPr>
                <w:b w:val="0"/>
              </w:rPr>
              <w:t>L'utente seleziona la funzionalità "</w:t>
            </w:r>
            <w:proofErr w:type="spellStart"/>
            <w:r w:rsidRPr="00520423">
              <w:rPr>
                <w:b w:val="0"/>
              </w:rPr>
              <w:t>logout</w:t>
            </w:r>
            <w:proofErr w:type="spellEnd"/>
            <w:r w:rsidRPr="00520423">
              <w:rPr>
                <w:b w:val="0"/>
              </w:rPr>
              <w:t>”</w:t>
            </w:r>
          </w:p>
          <w:p w:rsidR="00520423" w:rsidRPr="00520423" w:rsidRDefault="00520423" w:rsidP="00066F3B">
            <w:pPr>
              <w:pStyle w:val="Normale1"/>
              <w:numPr>
                <w:ilvl w:val="0"/>
                <w:numId w:val="12"/>
              </w:numPr>
              <w:contextualSpacing w:val="0"/>
              <w:jc w:val="both"/>
              <w:rPr>
                <w:b w:val="0"/>
              </w:rPr>
            </w:pPr>
            <w:r w:rsidRPr="00520423">
              <w:rPr>
                <w:b w:val="0"/>
              </w:rPr>
              <w:t xml:space="preserve">L'utente è disconnesso e viene indirizzato alla pagina di login. </w:t>
            </w:r>
          </w:p>
        </w:tc>
      </w:tr>
      <w:tr w:rsidR="00520423"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E546AD" w:rsidRDefault="00520423" w:rsidP="00AE77A1">
            <w:pPr>
              <w:spacing w:line="276" w:lineRule="auto"/>
              <w:jc w:val="center"/>
              <w:rPr>
                <w:color w:val="auto"/>
              </w:rPr>
            </w:pPr>
            <w:r w:rsidRPr="00E546AD">
              <w:rPr>
                <w:color w:val="auto"/>
              </w:rPr>
              <w:t>Scenario alternativo</w:t>
            </w:r>
          </w:p>
        </w:tc>
      </w:tr>
      <w:tr w:rsidR="00520423"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E546AD" w:rsidRDefault="00520423" w:rsidP="00AE77A1">
            <w:pPr>
              <w:pStyle w:val="Normale1"/>
              <w:contextualSpacing w:val="0"/>
              <w:jc w:val="both"/>
              <w:rPr>
                <w:b w:val="0"/>
              </w:rPr>
            </w:pPr>
          </w:p>
        </w:tc>
      </w:tr>
      <w:tr w:rsidR="00520423"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20423" w:rsidRPr="00E546AD" w:rsidRDefault="00520423" w:rsidP="00AE77A1">
            <w:pPr>
              <w:spacing w:line="276" w:lineRule="auto"/>
              <w:jc w:val="center"/>
              <w:rPr>
                <w:color w:val="auto"/>
              </w:rPr>
            </w:pPr>
            <w:r w:rsidRPr="00E546AD">
              <w:rPr>
                <w:color w:val="auto"/>
              </w:rPr>
              <w:t xml:space="preserve">Scenario d’errore </w:t>
            </w:r>
          </w:p>
        </w:tc>
      </w:tr>
      <w:tr w:rsidR="00520423"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20423" w:rsidRPr="00E546AD" w:rsidRDefault="00520423" w:rsidP="00AE77A1">
            <w:pPr>
              <w:pStyle w:val="Normale1"/>
              <w:contextualSpacing w:val="0"/>
              <w:jc w:val="both"/>
              <w:rPr>
                <w:b w:val="0"/>
                <w:szCs w:val="22"/>
              </w:rPr>
            </w:pPr>
          </w:p>
        </w:tc>
      </w:tr>
    </w:tbl>
    <w:p w:rsidR="0016037A" w:rsidRDefault="0016037A" w:rsidP="0016037A"/>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87" w:name="_Toc507840454"/>
      <w:r>
        <w:rPr>
          <w:lang w:val="it-IT"/>
        </w:rPr>
        <w:lastRenderedPageBreak/>
        <w:t>UC_1</w:t>
      </w:r>
      <w:r w:rsidRPr="00E056F4">
        <w:rPr>
          <w:lang w:val="it-IT"/>
        </w:rPr>
        <w:t xml:space="preserve"> </w:t>
      </w:r>
      <w:r>
        <w:rPr>
          <w:lang w:val="it-IT"/>
        </w:rPr>
        <w:t>Registrazione utente</w:t>
      </w:r>
      <w:bookmarkEnd w:id="8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rPr>
                <w:color w:val="auto"/>
              </w:rPr>
            </w:pPr>
            <w:r w:rsidRPr="00E546AD">
              <w:rPr>
                <w:color w:val="auto"/>
              </w:rPr>
              <w:t>Caso d’uso</w:t>
            </w:r>
          </w:p>
        </w:tc>
        <w:tc>
          <w:tcPr>
            <w:tcW w:w="6663" w:type="dxa"/>
            <w:shd w:val="clear" w:color="auto" w:fill="auto"/>
            <w:vAlign w:val="center"/>
          </w:tcPr>
          <w:p w:rsidR="00367CCB" w:rsidRPr="00A13F24" w:rsidRDefault="00367CCB"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Registrazione utente</w:t>
            </w:r>
          </w:p>
        </w:tc>
      </w:tr>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rPr>
                <w:color w:val="auto"/>
              </w:rPr>
            </w:pPr>
            <w:r w:rsidRPr="00E546AD">
              <w:rPr>
                <w:color w:val="auto"/>
              </w:rPr>
              <w:t>Attori</w:t>
            </w:r>
          </w:p>
        </w:tc>
        <w:tc>
          <w:tcPr>
            <w:tcW w:w="6663" w:type="dxa"/>
            <w:shd w:val="clear" w:color="auto" w:fill="auto"/>
          </w:tcPr>
          <w:p w:rsidR="00367CCB" w:rsidRPr="00E97E20" w:rsidRDefault="00367CCB"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commentRangeStart w:id="88"/>
            <w:r w:rsidRPr="00E3664D">
              <w:rPr>
                <w:color w:val="auto"/>
              </w:rPr>
              <w:t xml:space="preserve">Utente </w:t>
            </w:r>
            <w:r w:rsidR="00E97E20">
              <w:rPr>
                <w:color w:val="auto"/>
              </w:rPr>
              <w:t>Amministratore</w:t>
            </w:r>
            <w:commentRangeEnd w:id="88"/>
            <w:r w:rsidR="00E97E20">
              <w:rPr>
                <w:rStyle w:val="Rimandocommento"/>
                <w:rFonts w:eastAsia="Times New Roman" w:cs="Times New Roman"/>
                <w:color w:val="auto"/>
                <w:lang w:eastAsia="en-US"/>
              </w:rPr>
              <w:commentReference w:id="88"/>
            </w:r>
          </w:p>
        </w:tc>
      </w:tr>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rPr>
                <w:color w:val="auto"/>
              </w:rPr>
            </w:pPr>
            <w:r w:rsidRPr="00E546AD">
              <w:rPr>
                <w:color w:val="auto"/>
              </w:rPr>
              <w:t>Pre-condizioni</w:t>
            </w:r>
          </w:p>
        </w:tc>
        <w:tc>
          <w:tcPr>
            <w:tcW w:w="6663" w:type="dxa"/>
            <w:shd w:val="clear" w:color="auto" w:fill="auto"/>
          </w:tcPr>
          <w:p w:rsidR="00367CCB" w:rsidRPr="00A13F24" w:rsidRDefault="00367CCB"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non è autenticato al sistema</w:t>
            </w:r>
          </w:p>
        </w:tc>
      </w:tr>
      <w:tr w:rsidR="00367CCB"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7CCB" w:rsidRPr="00E546AD" w:rsidRDefault="00367CCB" w:rsidP="00AE77A1">
            <w:pPr>
              <w:spacing w:line="276" w:lineRule="auto"/>
              <w:jc w:val="left"/>
              <w:rPr>
                <w:color w:val="auto"/>
              </w:rPr>
            </w:pPr>
            <w:r w:rsidRPr="00E546AD">
              <w:rPr>
                <w:color w:val="auto"/>
              </w:rPr>
              <w:t>Punto di estensione</w:t>
            </w:r>
          </w:p>
        </w:tc>
        <w:tc>
          <w:tcPr>
            <w:tcW w:w="6663" w:type="dxa"/>
            <w:shd w:val="clear" w:color="auto" w:fill="auto"/>
          </w:tcPr>
          <w:p w:rsidR="00367CCB" w:rsidRPr="00A13F24" w:rsidRDefault="00367CCB"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67CCB"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67CCB" w:rsidRPr="00E546AD" w:rsidRDefault="00367CCB" w:rsidP="00AE77A1">
            <w:pPr>
              <w:spacing w:line="276" w:lineRule="auto"/>
              <w:jc w:val="center"/>
              <w:rPr>
                <w:color w:val="auto"/>
              </w:rPr>
            </w:pPr>
            <w:r w:rsidRPr="00E546AD">
              <w:rPr>
                <w:color w:val="auto"/>
              </w:rPr>
              <w:t xml:space="preserve">Scenario principale </w:t>
            </w:r>
          </w:p>
        </w:tc>
      </w:tr>
      <w:tr w:rsidR="00367CCB"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367CCB" w:rsidRDefault="00367CCB" w:rsidP="00066F3B">
            <w:pPr>
              <w:pStyle w:val="Normale1"/>
              <w:numPr>
                <w:ilvl w:val="0"/>
                <w:numId w:val="13"/>
              </w:numPr>
              <w:contextualSpacing w:val="0"/>
              <w:jc w:val="both"/>
              <w:rPr>
                <w:b w:val="0"/>
              </w:rPr>
            </w:pPr>
            <w:r w:rsidRPr="00367CCB">
              <w:rPr>
                <w:b w:val="0"/>
              </w:rPr>
              <w:t xml:space="preserve"> </w:t>
            </w:r>
            <w:r w:rsidRPr="00367CCB">
              <w:rPr>
                <w:b w:val="0"/>
                <w:szCs w:val="22"/>
              </w:rPr>
              <w:t>L’utente seleziona il link “Registrazione”.</w:t>
            </w:r>
          </w:p>
          <w:p w:rsidR="00367CCB" w:rsidRPr="00367CCB" w:rsidRDefault="00367CCB" w:rsidP="00066F3B">
            <w:pPr>
              <w:pStyle w:val="Normale1"/>
              <w:numPr>
                <w:ilvl w:val="0"/>
                <w:numId w:val="13"/>
              </w:numPr>
              <w:contextualSpacing w:val="0"/>
              <w:jc w:val="both"/>
              <w:rPr>
                <w:b w:val="0"/>
              </w:rPr>
            </w:pPr>
            <w:r w:rsidRPr="00367CCB">
              <w:rPr>
                <w:b w:val="0"/>
              </w:rPr>
              <w:t>Il sistema mostra la pagina di registrazione con il form da compilare: E-mail, password, nome, cognome, cellulare</w:t>
            </w:r>
            <w:r w:rsidR="00E97E20">
              <w:rPr>
                <w:b w:val="0"/>
              </w:rPr>
              <w:t xml:space="preserve">, </w:t>
            </w:r>
            <w:commentRangeStart w:id="89"/>
            <w:r w:rsidR="00E97E20">
              <w:rPr>
                <w:b w:val="0"/>
              </w:rPr>
              <w:t>tipologia utente</w:t>
            </w:r>
            <w:commentRangeEnd w:id="89"/>
            <w:r w:rsidR="00E97E20">
              <w:rPr>
                <w:rStyle w:val="Rimandocommento"/>
                <w:rFonts w:eastAsia="Times New Roman" w:cs="Times New Roman"/>
                <w:b w:val="0"/>
                <w:bCs w:val="0"/>
                <w:color w:val="auto"/>
                <w:lang w:eastAsia="en-US"/>
              </w:rPr>
              <w:commentReference w:id="89"/>
            </w:r>
            <w:r w:rsidRPr="00367CCB">
              <w:rPr>
                <w:b w:val="0"/>
              </w:rPr>
              <w:t>.</w:t>
            </w:r>
          </w:p>
          <w:p w:rsidR="00367CCB" w:rsidRPr="00367CCB" w:rsidRDefault="00367CCB" w:rsidP="00066F3B">
            <w:pPr>
              <w:pStyle w:val="Normale1"/>
              <w:numPr>
                <w:ilvl w:val="0"/>
                <w:numId w:val="13"/>
              </w:numPr>
              <w:contextualSpacing w:val="0"/>
              <w:jc w:val="both"/>
              <w:rPr>
                <w:b w:val="0"/>
              </w:rPr>
            </w:pPr>
            <w:r w:rsidRPr="00367CCB">
              <w:rPr>
                <w:b w:val="0"/>
                <w:szCs w:val="22"/>
              </w:rPr>
              <w:t>L’utente riempie i campi obbligatori.</w:t>
            </w:r>
          </w:p>
          <w:p w:rsidR="00367CCB" w:rsidRPr="00367CCB" w:rsidRDefault="00367CCB" w:rsidP="00066F3B">
            <w:pPr>
              <w:pStyle w:val="Normale1"/>
              <w:numPr>
                <w:ilvl w:val="0"/>
                <w:numId w:val="13"/>
              </w:numPr>
              <w:contextualSpacing w:val="0"/>
              <w:jc w:val="both"/>
              <w:rPr>
                <w:b w:val="0"/>
              </w:rPr>
            </w:pPr>
            <w:r w:rsidRPr="00367CCB">
              <w:rPr>
                <w:b w:val="0"/>
              </w:rPr>
              <w:t>L’utente salva i dati.</w:t>
            </w:r>
          </w:p>
          <w:p w:rsidR="00367CCB" w:rsidRPr="00520423" w:rsidRDefault="00367CCB" w:rsidP="00066F3B">
            <w:pPr>
              <w:pStyle w:val="Normale1"/>
              <w:numPr>
                <w:ilvl w:val="0"/>
                <w:numId w:val="13"/>
              </w:numPr>
              <w:contextualSpacing w:val="0"/>
              <w:jc w:val="both"/>
              <w:rPr>
                <w:b w:val="0"/>
              </w:rPr>
            </w:pPr>
            <w:r w:rsidRPr="00367CCB">
              <w:rPr>
                <w:b w:val="0"/>
                <w:szCs w:val="22"/>
              </w:rPr>
              <w:t>Il sistema notifica all’ utente che la registrazione è avvenuta con successo.</w:t>
            </w:r>
          </w:p>
        </w:tc>
      </w:tr>
      <w:tr w:rsidR="00367CCB"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E546AD" w:rsidRDefault="00367CCB" w:rsidP="00AE77A1">
            <w:pPr>
              <w:spacing w:line="276" w:lineRule="auto"/>
              <w:jc w:val="center"/>
              <w:rPr>
                <w:color w:val="auto"/>
              </w:rPr>
            </w:pPr>
            <w:r w:rsidRPr="00E546AD">
              <w:rPr>
                <w:color w:val="auto"/>
              </w:rPr>
              <w:t>Scenario alternativo</w:t>
            </w:r>
          </w:p>
        </w:tc>
      </w:tr>
      <w:tr w:rsidR="00367CCB"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367CCB" w:rsidRDefault="00367CCB" w:rsidP="00AE77A1">
            <w:pPr>
              <w:pStyle w:val="Normale1"/>
              <w:contextualSpacing w:val="0"/>
              <w:jc w:val="both"/>
              <w:rPr>
                <w:b w:val="0"/>
              </w:rPr>
            </w:pPr>
            <w:r w:rsidRPr="00367CCB">
              <w:rPr>
                <w:b w:val="0"/>
                <w:szCs w:val="22"/>
              </w:rPr>
              <w:t>4(a) L’utente annulla l’operazione.</w:t>
            </w:r>
          </w:p>
        </w:tc>
      </w:tr>
      <w:tr w:rsidR="00367CCB"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7CCB" w:rsidRPr="00E546AD" w:rsidRDefault="00367CCB" w:rsidP="00AE77A1">
            <w:pPr>
              <w:spacing w:line="276" w:lineRule="auto"/>
              <w:jc w:val="center"/>
              <w:rPr>
                <w:color w:val="auto"/>
              </w:rPr>
            </w:pPr>
            <w:r w:rsidRPr="00E546AD">
              <w:rPr>
                <w:color w:val="auto"/>
              </w:rPr>
              <w:t xml:space="preserve">Scenario d’errore </w:t>
            </w:r>
          </w:p>
        </w:tc>
      </w:tr>
      <w:tr w:rsidR="00367CCB"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67CCB" w:rsidRPr="00367CCB" w:rsidRDefault="00DA48C0" w:rsidP="00D36D07">
            <w:pPr>
              <w:pStyle w:val="Normale1"/>
              <w:contextualSpacing w:val="0"/>
              <w:jc w:val="both"/>
              <w:rPr>
                <w:b w:val="0"/>
                <w:szCs w:val="22"/>
              </w:rPr>
            </w:pPr>
            <w:r>
              <w:rPr>
                <w:b w:val="0"/>
                <w:szCs w:val="22"/>
              </w:rPr>
              <w:t>5(a</w:t>
            </w:r>
            <w:r w:rsidR="00367CCB" w:rsidRPr="00367CCB">
              <w:rPr>
                <w:b w:val="0"/>
                <w:szCs w:val="22"/>
              </w:rPr>
              <w:t>) Il sistema notifica all’utente che sono presenti errori.</w:t>
            </w:r>
          </w:p>
        </w:tc>
      </w:tr>
    </w:tbl>
    <w:p w:rsidR="009C659E" w:rsidRDefault="009C659E" w:rsidP="009C659E"/>
    <w:p w:rsidR="002F170B" w:rsidRDefault="00E056F4" w:rsidP="002F170B">
      <w:pPr>
        <w:pStyle w:val="Titolo3"/>
        <w:rPr>
          <w:lang w:val="it-IT"/>
        </w:rPr>
      </w:pPr>
      <w:bookmarkStart w:id="90" w:name="_Toc507840455"/>
      <w:r>
        <w:rPr>
          <w:lang w:val="it-IT"/>
        </w:rPr>
        <w:t>UC_2</w:t>
      </w:r>
      <w:r w:rsidRPr="00E056F4">
        <w:rPr>
          <w:lang w:val="it-IT"/>
        </w:rPr>
        <w:t xml:space="preserve"> </w:t>
      </w:r>
      <w:r>
        <w:rPr>
          <w:lang w:val="it-IT"/>
        </w:rPr>
        <w:t>Gestione profilo</w:t>
      </w:r>
      <w:r w:rsidR="009A6B5C">
        <w:rPr>
          <w:lang w:val="it-IT"/>
        </w:rPr>
        <w:t xml:space="preserve"> </w:t>
      </w:r>
      <w:commentRangeStart w:id="91"/>
      <w:r w:rsidR="009A6B5C">
        <w:rPr>
          <w:lang w:val="it-IT"/>
        </w:rPr>
        <w:t>utente privato</w:t>
      </w:r>
      <w:commentRangeEnd w:id="91"/>
      <w:r w:rsidR="009A6B5C">
        <w:rPr>
          <w:rStyle w:val="Rimandocommento"/>
          <w:rFonts w:ascii="Calibri" w:hAnsi="Calibri"/>
          <w:b w:val="0"/>
          <w:bCs w:val="0"/>
          <w:lang w:val="it-IT"/>
        </w:rPr>
        <w:commentReference w:id="91"/>
      </w:r>
      <w:bookmarkEnd w:id="9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Caso d’uso</w:t>
            </w:r>
          </w:p>
        </w:tc>
        <w:tc>
          <w:tcPr>
            <w:tcW w:w="6663" w:type="dxa"/>
            <w:shd w:val="clear" w:color="auto" w:fill="auto"/>
            <w:vAlign w:val="center"/>
          </w:tcPr>
          <w:p w:rsidR="001774CD" w:rsidRPr="00A13F24"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profilo</w:t>
            </w:r>
            <w:r w:rsidR="009A6B5C">
              <w:rPr>
                <w:rFonts w:asciiTheme="minorHAnsi" w:hAnsiTheme="minorHAnsi"/>
                <w:b/>
                <w:szCs w:val="22"/>
              </w:rPr>
              <w:t xml:space="preserve"> utente privato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Attori</w:t>
            </w:r>
          </w:p>
        </w:tc>
        <w:tc>
          <w:tcPr>
            <w:tcW w:w="6663" w:type="dxa"/>
            <w:shd w:val="clear" w:color="auto" w:fill="auto"/>
          </w:tcPr>
          <w:p w:rsidR="001774CD" w:rsidRPr="003F747F"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Pre-condizioni</w:t>
            </w:r>
          </w:p>
        </w:tc>
        <w:tc>
          <w:tcPr>
            <w:tcW w:w="6663" w:type="dxa"/>
            <w:shd w:val="clear" w:color="auto" w:fill="auto"/>
          </w:tcPr>
          <w:p w:rsidR="001774CD" w:rsidRPr="00A13F24"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jc w:val="left"/>
              <w:rPr>
                <w:color w:val="auto"/>
              </w:rPr>
            </w:pPr>
            <w:r w:rsidRPr="00E546AD">
              <w:rPr>
                <w:color w:val="auto"/>
              </w:rPr>
              <w:t>Punto di estensione</w:t>
            </w:r>
          </w:p>
        </w:tc>
        <w:tc>
          <w:tcPr>
            <w:tcW w:w="6663" w:type="dxa"/>
            <w:shd w:val="clear" w:color="auto" w:fill="auto"/>
          </w:tcPr>
          <w:p w:rsidR="001774CD" w:rsidRPr="00A13F24"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74CD"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74CD" w:rsidRPr="00E546AD" w:rsidRDefault="001774CD" w:rsidP="00AE77A1">
            <w:pPr>
              <w:spacing w:line="276" w:lineRule="auto"/>
              <w:jc w:val="center"/>
              <w:rPr>
                <w:color w:val="auto"/>
              </w:rPr>
            </w:pPr>
            <w:r w:rsidRPr="00E546AD">
              <w:rPr>
                <w:color w:val="auto"/>
              </w:rPr>
              <w:t xml:space="preserve">Scenario principale </w:t>
            </w:r>
          </w:p>
        </w:tc>
      </w:tr>
      <w:tr w:rsidR="001774CD"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1774CD" w:rsidRDefault="001774CD" w:rsidP="00066F3B">
            <w:pPr>
              <w:pStyle w:val="Normale1"/>
              <w:numPr>
                <w:ilvl w:val="0"/>
                <w:numId w:val="14"/>
              </w:numPr>
              <w:contextualSpacing w:val="0"/>
              <w:jc w:val="both"/>
              <w:rPr>
                <w:b w:val="0"/>
              </w:rPr>
            </w:pPr>
            <w:r w:rsidRPr="001774CD">
              <w:rPr>
                <w:b w:val="0"/>
                <w:szCs w:val="22"/>
              </w:rPr>
              <w:t>L’utente seleziona il link “Profilo”</w:t>
            </w:r>
            <w:r>
              <w:rPr>
                <w:b w:val="0"/>
                <w:szCs w:val="22"/>
              </w:rPr>
              <w:t>.</w:t>
            </w:r>
          </w:p>
          <w:p w:rsidR="001774CD" w:rsidRPr="001774CD" w:rsidRDefault="001774CD" w:rsidP="00066F3B">
            <w:pPr>
              <w:pStyle w:val="Normale1"/>
              <w:numPr>
                <w:ilvl w:val="0"/>
                <w:numId w:val="14"/>
              </w:numPr>
              <w:contextualSpacing w:val="0"/>
              <w:jc w:val="both"/>
              <w:rPr>
                <w:b w:val="0"/>
              </w:rPr>
            </w:pPr>
            <w:r w:rsidRPr="001774CD">
              <w:rPr>
                <w:b w:val="0"/>
              </w:rPr>
              <w:t xml:space="preserve">Il sistema mostra la pagina con il form da compilare: </w:t>
            </w:r>
            <w:r w:rsidR="001357EE" w:rsidRPr="001774CD">
              <w:rPr>
                <w:rFonts w:asciiTheme="minorHAnsi" w:hAnsiTheme="minorHAnsi"/>
                <w:b w:val="0"/>
                <w:szCs w:val="22"/>
              </w:rPr>
              <w:t>e-mail</w:t>
            </w:r>
            <w:r w:rsidRPr="001774CD">
              <w:rPr>
                <w:rFonts w:asciiTheme="minorHAnsi" w:hAnsiTheme="minorHAnsi"/>
                <w:b w:val="0"/>
              </w:rPr>
              <w:t>, password, data di nascita, paese,</w:t>
            </w:r>
            <w:r w:rsidRPr="001774CD">
              <w:rPr>
                <w:rFonts w:asciiTheme="minorHAnsi" w:hAnsiTheme="minorHAnsi"/>
                <w:b w:val="0"/>
                <w:szCs w:val="22"/>
              </w:rPr>
              <w:t xml:space="preserve"> titolo</w:t>
            </w:r>
            <w:r w:rsidRPr="001774CD">
              <w:rPr>
                <w:rFonts w:asciiTheme="minorHAnsi" w:hAnsiTheme="minorHAnsi"/>
                <w:b w:val="0"/>
              </w:rPr>
              <w:t xml:space="preserve">, nome, cognome, sesso, </w:t>
            </w:r>
            <w:r w:rsidRPr="001774CD">
              <w:rPr>
                <w:rFonts w:asciiTheme="minorHAnsi" w:hAnsiTheme="minorHAnsi"/>
                <w:b w:val="0"/>
                <w:szCs w:val="22"/>
              </w:rPr>
              <w:t>telefono</w:t>
            </w:r>
            <w:r w:rsidRPr="001774CD">
              <w:rPr>
                <w:rFonts w:asciiTheme="minorHAnsi" w:hAnsiTheme="minorHAnsi"/>
                <w:b w:val="0"/>
              </w:rPr>
              <w:t>.</w:t>
            </w:r>
          </w:p>
          <w:p w:rsidR="001774CD" w:rsidRPr="001774CD" w:rsidRDefault="001774CD" w:rsidP="00066F3B">
            <w:pPr>
              <w:pStyle w:val="Normale1"/>
              <w:numPr>
                <w:ilvl w:val="0"/>
                <w:numId w:val="14"/>
              </w:numPr>
              <w:contextualSpacing w:val="0"/>
              <w:jc w:val="both"/>
              <w:rPr>
                <w:b w:val="0"/>
              </w:rPr>
            </w:pPr>
            <w:r w:rsidRPr="001774CD">
              <w:rPr>
                <w:b w:val="0"/>
                <w:szCs w:val="22"/>
              </w:rPr>
              <w:t>L’utente riempie i campi obbligatori.</w:t>
            </w:r>
          </w:p>
          <w:p w:rsidR="001774CD" w:rsidRPr="001774CD" w:rsidRDefault="001774CD" w:rsidP="00066F3B">
            <w:pPr>
              <w:pStyle w:val="Normale1"/>
              <w:numPr>
                <w:ilvl w:val="0"/>
                <w:numId w:val="14"/>
              </w:numPr>
              <w:contextualSpacing w:val="0"/>
              <w:jc w:val="both"/>
              <w:rPr>
                <w:b w:val="0"/>
              </w:rPr>
            </w:pPr>
            <w:r w:rsidRPr="001774CD">
              <w:rPr>
                <w:b w:val="0"/>
              </w:rPr>
              <w:t>L’utente salva i dati.</w:t>
            </w:r>
          </w:p>
          <w:p w:rsidR="001774CD" w:rsidRPr="00520423" w:rsidRDefault="001774CD" w:rsidP="00066F3B">
            <w:pPr>
              <w:pStyle w:val="Normale1"/>
              <w:numPr>
                <w:ilvl w:val="0"/>
                <w:numId w:val="14"/>
              </w:numPr>
              <w:contextualSpacing w:val="0"/>
              <w:jc w:val="both"/>
              <w:rPr>
                <w:b w:val="0"/>
              </w:rPr>
            </w:pPr>
            <w:r w:rsidRPr="001774CD">
              <w:rPr>
                <w:b w:val="0"/>
                <w:szCs w:val="22"/>
              </w:rPr>
              <w:t>Il sistema effettua l’operazione e notifica che l’operazione è stata eseguita con successo.</w:t>
            </w:r>
          </w:p>
        </w:tc>
      </w:tr>
      <w:tr w:rsidR="001774CD"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Scenario alternativo</w:t>
            </w:r>
          </w:p>
        </w:tc>
      </w:tr>
      <w:tr w:rsidR="001774CD"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367CCB" w:rsidRDefault="001774CD" w:rsidP="00AE77A1">
            <w:pPr>
              <w:pStyle w:val="Normale1"/>
              <w:contextualSpacing w:val="0"/>
              <w:jc w:val="both"/>
              <w:rPr>
                <w:b w:val="0"/>
              </w:rPr>
            </w:pPr>
            <w:r w:rsidRPr="00367CCB">
              <w:rPr>
                <w:b w:val="0"/>
                <w:szCs w:val="22"/>
              </w:rPr>
              <w:t>4(a) L’utente annulla l’operazione.</w:t>
            </w:r>
          </w:p>
        </w:tc>
      </w:tr>
      <w:tr w:rsidR="001774CD"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 xml:space="preserve">Scenario d’errore </w:t>
            </w:r>
          </w:p>
        </w:tc>
      </w:tr>
      <w:tr w:rsidR="001774CD"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74CD" w:rsidRPr="00367CCB" w:rsidRDefault="00DA48C0" w:rsidP="00D36D07">
            <w:pPr>
              <w:pStyle w:val="Normale1"/>
              <w:contextualSpacing w:val="0"/>
              <w:jc w:val="both"/>
              <w:rPr>
                <w:b w:val="0"/>
                <w:szCs w:val="22"/>
              </w:rPr>
            </w:pPr>
            <w:r>
              <w:rPr>
                <w:b w:val="0"/>
                <w:szCs w:val="22"/>
              </w:rPr>
              <w:t>5(a</w:t>
            </w:r>
            <w:r w:rsidR="001774CD" w:rsidRPr="00367CCB">
              <w:rPr>
                <w:b w:val="0"/>
                <w:szCs w:val="22"/>
              </w:rPr>
              <w:t>) Il sistema notifica all’utente che sono presenti errori.</w:t>
            </w:r>
          </w:p>
        </w:tc>
      </w:tr>
    </w:tbl>
    <w:p w:rsidR="00B762E5" w:rsidRDefault="00B762E5">
      <w:pPr>
        <w:jc w:val="left"/>
      </w:pPr>
    </w:p>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1774CD" w:rsidRPr="00A13F24"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foto profilo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Attori</w:t>
            </w:r>
          </w:p>
        </w:tc>
        <w:tc>
          <w:tcPr>
            <w:tcW w:w="6663" w:type="dxa"/>
            <w:shd w:val="clear" w:color="auto" w:fill="auto"/>
          </w:tcPr>
          <w:p w:rsidR="001774CD" w:rsidRPr="00E3664D"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1774CD" w:rsidRPr="003F747F" w:rsidRDefault="001774C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rPr>
                <w:color w:val="auto"/>
              </w:rPr>
            </w:pPr>
            <w:r w:rsidRPr="00E546AD">
              <w:rPr>
                <w:color w:val="auto"/>
              </w:rPr>
              <w:t>Pre-condizioni</w:t>
            </w:r>
          </w:p>
        </w:tc>
        <w:tc>
          <w:tcPr>
            <w:tcW w:w="6663" w:type="dxa"/>
            <w:shd w:val="clear" w:color="auto" w:fill="auto"/>
          </w:tcPr>
          <w:p w:rsidR="001774CD"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1774C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74CD" w:rsidRPr="00E546AD" w:rsidRDefault="001774CD" w:rsidP="00AE77A1">
            <w:pPr>
              <w:spacing w:line="276" w:lineRule="auto"/>
              <w:jc w:val="left"/>
              <w:rPr>
                <w:color w:val="auto"/>
              </w:rPr>
            </w:pPr>
            <w:r w:rsidRPr="00E546AD">
              <w:rPr>
                <w:color w:val="auto"/>
              </w:rPr>
              <w:t>Punto di estensione</w:t>
            </w:r>
          </w:p>
        </w:tc>
        <w:tc>
          <w:tcPr>
            <w:tcW w:w="6663" w:type="dxa"/>
            <w:shd w:val="clear" w:color="auto" w:fill="auto"/>
          </w:tcPr>
          <w:p w:rsidR="001774CD" w:rsidRPr="00A13F24" w:rsidRDefault="001774CD"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74CD"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74CD" w:rsidRPr="00E546AD" w:rsidRDefault="001774CD" w:rsidP="00AE77A1">
            <w:pPr>
              <w:spacing w:line="276" w:lineRule="auto"/>
              <w:jc w:val="center"/>
              <w:rPr>
                <w:color w:val="auto"/>
              </w:rPr>
            </w:pPr>
            <w:r w:rsidRPr="00E546AD">
              <w:rPr>
                <w:color w:val="auto"/>
              </w:rPr>
              <w:t xml:space="preserve">Scenario principale </w:t>
            </w:r>
          </w:p>
        </w:tc>
      </w:tr>
      <w:tr w:rsidR="001774CD"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8D53DB" w:rsidRDefault="001774CD" w:rsidP="00066F3B">
            <w:pPr>
              <w:pStyle w:val="Normale1"/>
              <w:numPr>
                <w:ilvl w:val="0"/>
                <w:numId w:val="15"/>
              </w:numPr>
              <w:contextualSpacing w:val="0"/>
              <w:jc w:val="both"/>
              <w:rPr>
                <w:b w:val="0"/>
              </w:rPr>
            </w:pPr>
            <w:r w:rsidRPr="008D53DB">
              <w:rPr>
                <w:b w:val="0"/>
                <w:szCs w:val="22"/>
              </w:rPr>
              <w:t>L’utente seleziona la tab “Foto Profilo”.</w:t>
            </w:r>
          </w:p>
          <w:p w:rsidR="001774CD" w:rsidRPr="00DA48C0" w:rsidRDefault="008D53DB" w:rsidP="00066F3B">
            <w:pPr>
              <w:pStyle w:val="Normale1"/>
              <w:numPr>
                <w:ilvl w:val="0"/>
                <w:numId w:val="15"/>
              </w:numPr>
              <w:contextualSpacing w:val="0"/>
              <w:jc w:val="both"/>
              <w:rPr>
                <w:b w:val="0"/>
              </w:rPr>
            </w:pPr>
            <w:r w:rsidRPr="008D53DB">
              <w:rPr>
                <w:b w:val="0"/>
              </w:rPr>
              <w:t>Il sistema mostra la pagina che gli permette di visualizzare la foto.</w:t>
            </w:r>
            <w:r>
              <w:t xml:space="preserve"> </w:t>
            </w:r>
          </w:p>
          <w:p w:rsidR="00DA48C0" w:rsidRDefault="00DA48C0" w:rsidP="00066F3B">
            <w:pPr>
              <w:pStyle w:val="Normale1"/>
              <w:numPr>
                <w:ilvl w:val="0"/>
                <w:numId w:val="15"/>
              </w:numPr>
              <w:contextualSpacing w:val="0"/>
              <w:jc w:val="both"/>
              <w:rPr>
                <w:b w:val="0"/>
              </w:rPr>
            </w:pPr>
            <w:r w:rsidRPr="008D53DB">
              <w:rPr>
                <w:b w:val="0"/>
              </w:rPr>
              <w:t>L’utente allega la foto</w:t>
            </w:r>
            <w:r>
              <w:rPr>
                <w:b w:val="0"/>
              </w:rPr>
              <w:t>.</w:t>
            </w:r>
          </w:p>
          <w:p w:rsidR="00DA48C0" w:rsidRPr="008D53DB" w:rsidRDefault="00DA48C0" w:rsidP="00066F3B">
            <w:pPr>
              <w:pStyle w:val="Normale1"/>
              <w:numPr>
                <w:ilvl w:val="0"/>
                <w:numId w:val="15"/>
              </w:numPr>
              <w:contextualSpacing w:val="0"/>
              <w:jc w:val="both"/>
              <w:rPr>
                <w:b w:val="0"/>
              </w:rPr>
            </w:pPr>
            <w:r w:rsidRPr="001774CD">
              <w:rPr>
                <w:b w:val="0"/>
                <w:szCs w:val="22"/>
              </w:rPr>
              <w:t>Il sistema effettua l’operazione e notifica che l’operazione è stata eseguita con successo.</w:t>
            </w:r>
          </w:p>
        </w:tc>
      </w:tr>
      <w:tr w:rsidR="001774CD"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Scenario alternativo</w:t>
            </w:r>
          </w:p>
        </w:tc>
      </w:tr>
      <w:tr w:rsidR="001774CD"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D53DB" w:rsidRPr="00367CCB" w:rsidRDefault="00DA48C0" w:rsidP="00AE77A1">
            <w:pPr>
              <w:pStyle w:val="Normale1"/>
              <w:contextualSpacing w:val="0"/>
              <w:jc w:val="both"/>
              <w:rPr>
                <w:b w:val="0"/>
              </w:rPr>
            </w:pPr>
            <w:r>
              <w:rPr>
                <w:b w:val="0"/>
              </w:rPr>
              <w:t>3 (a</w:t>
            </w:r>
            <w:r w:rsidR="008D53DB" w:rsidRPr="008D53DB">
              <w:rPr>
                <w:b w:val="0"/>
              </w:rPr>
              <w:t>) L’utente elimina la foto allegata.</w:t>
            </w:r>
          </w:p>
        </w:tc>
      </w:tr>
      <w:tr w:rsidR="001774CD"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74CD" w:rsidRPr="00E546AD" w:rsidRDefault="001774CD" w:rsidP="00AE77A1">
            <w:pPr>
              <w:spacing w:line="276" w:lineRule="auto"/>
              <w:jc w:val="center"/>
              <w:rPr>
                <w:color w:val="auto"/>
              </w:rPr>
            </w:pPr>
            <w:r w:rsidRPr="00E546AD">
              <w:rPr>
                <w:color w:val="auto"/>
              </w:rPr>
              <w:t xml:space="preserve">Scenario d’errore </w:t>
            </w:r>
          </w:p>
        </w:tc>
      </w:tr>
      <w:tr w:rsidR="001774CD"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D53DB" w:rsidRPr="00367CCB" w:rsidRDefault="00DA48C0" w:rsidP="00D36D07">
            <w:pPr>
              <w:pStyle w:val="Normale1"/>
              <w:contextualSpacing w:val="0"/>
              <w:jc w:val="both"/>
              <w:rPr>
                <w:b w:val="0"/>
                <w:szCs w:val="22"/>
              </w:rPr>
            </w:pPr>
            <w:r>
              <w:rPr>
                <w:b w:val="0"/>
                <w:szCs w:val="22"/>
              </w:rPr>
              <w:t>4</w:t>
            </w:r>
            <w:r w:rsidR="008D53DB">
              <w:rPr>
                <w:b w:val="0"/>
                <w:szCs w:val="22"/>
              </w:rPr>
              <w:t>(a</w:t>
            </w:r>
            <w:r w:rsidR="001774CD" w:rsidRPr="00367CCB">
              <w:rPr>
                <w:b w:val="0"/>
                <w:szCs w:val="22"/>
              </w:rPr>
              <w:t>) Il sistema notifica all’utente che sono presenti errori.</w:t>
            </w:r>
          </w:p>
        </w:tc>
      </w:tr>
    </w:tbl>
    <w:p w:rsidR="001774CD" w:rsidRDefault="001774CD">
      <w:pPr>
        <w:jc w:val="left"/>
        <w:rPr>
          <w:rFonts w:ascii="Arial" w:hAnsi="Arial"/>
          <w:b/>
          <w:bCs/>
          <w:sz w:val="24"/>
          <w:szCs w:val="27"/>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rPr>
                <w:color w:val="auto"/>
              </w:rPr>
            </w:pPr>
            <w:r w:rsidRPr="00E546AD">
              <w:rPr>
                <w:color w:val="auto"/>
              </w:rPr>
              <w:t>Caso d’uso</w:t>
            </w:r>
          </w:p>
        </w:tc>
        <w:tc>
          <w:tcPr>
            <w:tcW w:w="6663" w:type="dxa"/>
            <w:shd w:val="clear" w:color="auto" w:fill="auto"/>
            <w:vAlign w:val="center"/>
          </w:tcPr>
          <w:p w:rsidR="00CB6303" w:rsidRPr="00A13F24" w:rsidRDefault="00CB630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indirizzo profilo</w:t>
            </w:r>
          </w:p>
        </w:tc>
      </w:tr>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rPr>
                <w:color w:val="auto"/>
              </w:rPr>
            </w:pPr>
            <w:r w:rsidRPr="00E546AD">
              <w:rPr>
                <w:color w:val="auto"/>
              </w:rPr>
              <w:t>Attori</w:t>
            </w:r>
          </w:p>
        </w:tc>
        <w:tc>
          <w:tcPr>
            <w:tcW w:w="6663" w:type="dxa"/>
            <w:shd w:val="clear" w:color="auto" w:fill="auto"/>
          </w:tcPr>
          <w:p w:rsidR="00CB6303" w:rsidRPr="00E3664D" w:rsidRDefault="00CB630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CB6303" w:rsidRPr="003F747F" w:rsidRDefault="00CB6303"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rPr>
                <w:color w:val="auto"/>
              </w:rPr>
            </w:pPr>
            <w:r w:rsidRPr="00E546AD">
              <w:rPr>
                <w:color w:val="auto"/>
              </w:rPr>
              <w:t>Pre-condizioni</w:t>
            </w:r>
          </w:p>
        </w:tc>
        <w:tc>
          <w:tcPr>
            <w:tcW w:w="6663" w:type="dxa"/>
            <w:shd w:val="clear" w:color="auto" w:fill="auto"/>
          </w:tcPr>
          <w:p w:rsidR="00CB6303" w:rsidRDefault="00CB6303"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CB6303"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B6303" w:rsidRPr="00E546AD" w:rsidRDefault="00CB6303" w:rsidP="00AE77A1">
            <w:pPr>
              <w:spacing w:line="276" w:lineRule="auto"/>
              <w:jc w:val="left"/>
              <w:rPr>
                <w:color w:val="auto"/>
              </w:rPr>
            </w:pPr>
            <w:r w:rsidRPr="00E546AD">
              <w:rPr>
                <w:color w:val="auto"/>
              </w:rPr>
              <w:t>Punto di estensione</w:t>
            </w:r>
          </w:p>
        </w:tc>
        <w:tc>
          <w:tcPr>
            <w:tcW w:w="6663" w:type="dxa"/>
            <w:shd w:val="clear" w:color="auto" w:fill="auto"/>
          </w:tcPr>
          <w:p w:rsidR="00CB6303" w:rsidRPr="00A13F24" w:rsidRDefault="00CB6303"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B6303"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B6303" w:rsidRPr="00E546AD" w:rsidRDefault="00CB6303" w:rsidP="00AE77A1">
            <w:pPr>
              <w:spacing w:line="276" w:lineRule="auto"/>
              <w:jc w:val="center"/>
              <w:rPr>
                <w:color w:val="auto"/>
              </w:rPr>
            </w:pPr>
            <w:r w:rsidRPr="00E546AD">
              <w:rPr>
                <w:color w:val="auto"/>
              </w:rPr>
              <w:t xml:space="preserve">Scenario principale </w:t>
            </w:r>
          </w:p>
        </w:tc>
      </w:tr>
      <w:tr w:rsidR="00CB6303"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8D53DB" w:rsidRDefault="00CB6303" w:rsidP="00066F3B">
            <w:pPr>
              <w:pStyle w:val="Normale1"/>
              <w:numPr>
                <w:ilvl w:val="0"/>
                <w:numId w:val="16"/>
              </w:numPr>
              <w:contextualSpacing w:val="0"/>
              <w:jc w:val="both"/>
              <w:rPr>
                <w:b w:val="0"/>
              </w:rPr>
            </w:pPr>
            <w:r w:rsidRPr="008D53DB">
              <w:rPr>
                <w:b w:val="0"/>
                <w:szCs w:val="22"/>
              </w:rPr>
              <w:t>L’utente seleziona la tab “</w:t>
            </w:r>
            <w:r>
              <w:rPr>
                <w:b w:val="0"/>
                <w:szCs w:val="22"/>
              </w:rPr>
              <w:t>Indirizzo</w:t>
            </w:r>
            <w:r w:rsidRPr="008D53DB">
              <w:rPr>
                <w:b w:val="0"/>
                <w:szCs w:val="22"/>
              </w:rPr>
              <w:t>”.</w:t>
            </w:r>
          </w:p>
          <w:p w:rsidR="00CB6303" w:rsidRPr="00CB6303" w:rsidRDefault="00CB6303" w:rsidP="00066F3B">
            <w:pPr>
              <w:pStyle w:val="Normale1"/>
              <w:numPr>
                <w:ilvl w:val="0"/>
                <w:numId w:val="16"/>
              </w:numPr>
              <w:contextualSpacing w:val="0"/>
              <w:jc w:val="both"/>
              <w:rPr>
                <w:b w:val="0"/>
              </w:rPr>
            </w:pPr>
            <w:r w:rsidRPr="00CB6303">
              <w:rPr>
                <w:b w:val="0"/>
              </w:rPr>
              <w:t xml:space="preserve">Il sistema mostra la pagina con il form da compilare : </w:t>
            </w:r>
            <w:r>
              <w:rPr>
                <w:b w:val="0"/>
              </w:rPr>
              <w:t xml:space="preserve"> </w:t>
            </w:r>
            <w:r w:rsidRPr="00CB6303">
              <w:rPr>
                <w:b w:val="0"/>
              </w:rPr>
              <w:t xml:space="preserve">l'indirizzo, città </w:t>
            </w:r>
            <w:r>
              <w:rPr>
                <w:b w:val="0"/>
              </w:rPr>
              <w:t>, CAP,</w:t>
            </w:r>
            <w:r w:rsidRPr="00CB6303">
              <w:rPr>
                <w:b w:val="0"/>
              </w:rPr>
              <w:t xml:space="preserve"> azienda, città dell'azienda, CAP dell'azienda, telefono dell'azienda, Partita IVA dell'azienda </w:t>
            </w:r>
            <w:r>
              <w:rPr>
                <w:b w:val="0"/>
              </w:rPr>
              <w:t>.</w:t>
            </w:r>
          </w:p>
          <w:p w:rsidR="00CB6303" w:rsidRPr="00CB6303" w:rsidRDefault="00CB6303" w:rsidP="00066F3B">
            <w:pPr>
              <w:pStyle w:val="Normale1"/>
              <w:numPr>
                <w:ilvl w:val="0"/>
                <w:numId w:val="16"/>
              </w:numPr>
              <w:contextualSpacing w:val="0"/>
              <w:jc w:val="both"/>
              <w:rPr>
                <w:b w:val="0"/>
              </w:rPr>
            </w:pPr>
            <w:r w:rsidRPr="00CB6303">
              <w:rPr>
                <w:b w:val="0"/>
                <w:szCs w:val="22"/>
              </w:rPr>
              <w:t>L’utente riempie i campi obbligatori.</w:t>
            </w:r>
          </w:p>
          <w:p w:rsidR="00CB6303" w:rsidRPr="001774CD" w:rsidRDefault="00CB6303" w:rsidP="00066F3B">
            <w:pPr>
              <w:pStyle w:val="Normale1"/>
              <w:numPr>
                <w:ilvl w:val="0"/>
                <w:numId w:val="16"/>
              </w:numPr>
              <w:contextualSpacing w:val="0"/>
              <w:jc w:val="both"/>
              <w:rPr>
                <w:b w:val="0"/>
              </w:rPr>
            </w:pPr>
            <w:r w:rsidRPr="001774CD">
              <w:rPr>
                <w:b w:val="0"/>
              </w:rPr>
              <w:t>L’utente salva i dati.</w:t>
            </w:r>
          </w:p>
          <w:p w:rsidR="00CB6303" w:rsidRPr="008D53DB" w:rsidRDefault="00CB6303" w:rsidP="00066F3B">
            <w:pPr>
              <w:pStyle w:val="Normale1"/>
              <w:numPr>
                <w:ilvl w:val="0"/>
                <w:numId w:val="16"/>
              </w:numPr>
              <w:contextualSpacing w:val="0"/>
              <w:jc w:val="both"/>
              <w:rPr>
                <w:b w:val="0"/>
              </w:rPr>
            </w:pPr>
            <w:r w:rsidRPr="001774CD">
              <w:rPr>
                <w:b w:val="0"/>
                <w:szCs w:val="22"/>
              </w:rPr>
              <w:t>Il sistema effettua l’operazione e notifica che l’operazione è stata eseguita con successo.</w:t>
            </w:r>
          </w:p>
        </w:tc>
      </w:tr>
      <w:tr w:rsidR="00CB6303"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E546AD" w:rsidRDefault="00CB6303" w:rsidP="00AE77A1">
            <w:pPr>
              <w:spacing w:line="276" w:lineRule="auto"/>
              <w:jc w:val="center"/>
              <w:rPr>
                <w:color w:val="auto"/>
              </w:rPr>
            </w:pPr>
            <w:r w:rsidRPr="00E546AD">
              <w:rPr>
                <w:color w:val="auto"/>
              </w:rPr>
              <w:t>Scenario alternativo</w:t>
            </w:r>
          </w:p>
        </w:tc>
      </w:tr>
      <w:tr w:rsidR="00CB6303"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367CCB" w:rsidRDefault="00CB6303" w:rsidP="00CB6303">
            <w:pPr>
              <w:pStyle w:val="Normale1"/>
              <w:contextualSpacing w:val="0"/>
              <w:jc w:val="both"/>
              <w:rPr>
                <w:b w:val="0"/>
              </w:rPr>
            </w:pPr>
            <w:r w:rsidRPr="00367CCB">
              <w:rPr>
                <w:b w:val="0"/>
                <w:szCs w:val="22"/>
              </w:rPr>
              <w:t>4(a) L’utente annulla l’operazione.</w:t>
            </w:r>
          </w:p>
        </w:tc>
      </w:tr>
      <w:tr w:rsidR="00CB6303"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B6303" w:rsidRPr="00E546AD" w:rsidRDefault="00CB6303" w:rsidP="00AE77A1">
            <w:pPr>
              <w:spacing w:line="276" w:lineRule="auto"/>
              <w:jc w:val="center"/>
              <w:rPr>
                <w:color w:val="auto"/>
              </w:rPr>
            </w:pPr>
            <w:r w:rsidRPr="00E546AD">
              <w:rPr>
                <w:color w:val="auto"/>
              </w:rPr>
              <w:t xml:space="preserve">Scenario d’errore </w:t>
            </w:r>
          </w:p>
        </w:tc>
      </w:tr>
      <w:tr w:rsidR="00CB6303"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B6303" w:rsidRPr="00367CCB" w:rsidRDefault="00DA48C0" w:rsidP="00D36D07">
            <w:pPr>
              <w:pStyle w:val="Normale1"/>
              <w:contextualSpacing w:val="0"/>
              <w:jc w:val="both"/>
              <w:rPr>
                <w:b w:val="0"/>
                <w:szCs w:val="22"/>
              </w:rPr>
            </w:pPr>
            <w:r>
              <w:rPr>
                <w:b w:val="0"/>
                <w:szCs w:val="22"/>
              </w:rPr>
              <w:t>5</w:t>
            </w:r>
            <w:r w:rsidR="00CB6303">
              <w:rPr>
                <w:b w:val="0"/>
                <w:szCs w:val="22"/>
              </w:rPr>
              <w:t>(</w:t>
            </w:r>
            <w:r>
              <w:rPr>
                <w:b w:val="0"/>
                <w:szCs w:val="22"/>
              </w:rPr>
              <w:t>a</w:t>
            </w:r>
            <w:r w:rsidR="00CB6303" w:rsidRPr="00367CCB">
              <w:rPr>
                <w:b w:val="0"/>
                <w:szCs w:val="22"/>
              </w:rPr>
              <w:t>) Il sistema notifica all’utente che sono presenti errori.</w:t>
            </w:r>
          </w:p>
        </w:tc>
      </w:tr>
    </w:tbl>
    <w:p w:rsidR="00B762E5" w:rsidRDefault="00B762E5">
      <w:pPr>
        <w:jc w:val="left"/>
        <w:rPr>
          <w:rFonts w:ascii="Arial" w:hAnsi="Arial"/>
          <w:b/>
          <w:bCs/>
          <w:sz w:val="24"/>
          <w:szCs w:val="27"/>
        </w:rPr>
      </w:pPr>
    </w:p>
    <w:p w:rsidR="00B762E5" w:rsidRDefault="00B762E5">
      <w:pPr>
        <w:jc w:val="left"/>
        <w:rPr>
          <w:rFonts w:ascii="Arial" w:hAnsi="Arial"/>
          <w:b/>
          <w:bCs/>
          <w:sz w:val="24"/>
          <w:szCs w:val="27"/>
        </w:rPr>
      </w:pPr>
      <w:r>
        <w:rPr>
          <w:rFonts w:ascii="Arial" w:hAnsi="Arial"/>
          <w:b/>
          <w:bCs/>
          <w:sz w:val="24"/>
          <w:szCs w:val="27"/>
        </w:rP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4C3A27" w:rsidRPr="00A13F24" w:rsidRDefault="004C3A2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carta di credito</w:t>
            </w:r>
          </w:p>
        </w:tc>
      </w:tr>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rPr>
                <w:color w:val="auto"/>
              </w:rPr>
            </w:pPr>
            <w:r w:rsidRPr="00E546AD">
              <w:rPr>
                <w:color w:val="auto"/>
              </w:rPr>
              <w:t>Attori</w:t>
            </w:r>
          </w:p>
        </w:tc>
        <w:tc>
          <w:tcPr>
            <w:tcW w:w="6663" w:type="dxa"/>
            <w:shd w:val="clear" w:color="auto" w:fill="auto"/>
          </w:tcPr>
          <w:p w:rsidR="004C3A27" w:rsidRPr="00E3664D" w:rsidRDefault="004C3A2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4C3A27" w:rsidRPr="003F747F" w:rsidRDefault="004C3A2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rPr>
                <w:color w:val="auto"/>
              </w:rPr>
            </w:pPr>
            <w:r w:rsidRPr="00E546AD">
              <w:rPr>
                <w:color w:val="auto"/>
              </w:rPr>
              <w:t>Pre-condizioni</w:t>
            </w:r>
          </w:p>
        </w:tc>
        <w:tc>
          <w:tcPr>
            <w:tcW w:w="6663" w:type="dxa"/>
            <w:shd w:val="clear" w:color="auto" w:fill="auto"/>
          </w:tcPr>
          <w:p w:rsidR="004C3A27" w:rsidRDefault="004C3A27"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4C3A2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C3A27" w:rsidRPr="00E546AD" w:rsidRDefault="004C3A27" w:rsidP="00AE77A1">
            <w:pPr>
              <w:spacing w:line="276" w:lineRule="auto"/>
              <w:jc w:val="left"/>
              <w:rPr>
                <w:color w:val="auto"/>
              </w:rPr>
            </w:pPr>
            <w:r w:rsidRPr="00E546AD">
              <w:rPr>
                <w:color w:val="auto"/>
              </w:rPr>
              <w:t>Punto di estensione</w:t>
            </w:r>
          </w:p>
        </w:tc>
        <w:tc>
          <w:tcPr>
            <w:tcW w:w="6663" w:type="dxa"/>
            <w:shd w:val="clear" w:color="auto" w:fill="auto"/>
          </w:tcPr>
          <w:p w:rsidR="004C3A27" w:rsidRPr="00A13F24" w:rsidRDefault="004C3A27"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C3A27"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C3A27" w:rsidRPr="00E546AD" w:rsidRDefault="004C3A27" w:rsidP="00AE77A1">
            <w:pPr>
              <w:spacing w:line="276" w:lineRule="auto"/>
              <w:jc w:val="center"/>
              <w:rPr>
                <w:color w:val="auto"/>
              </w:rPr>
            </w:pPr>
            <w:r w:rsidRPr="00E546AD">
              <w:rPr>
                <w:color w:val="auto"/>
              </w:rPr>
              <w:t xml:space="preserve">Scenario principale </w:t>
            </w:r>
          </w:p>
        </w:tc>
      </w:tr>
      <w:tr w:rsidR="004C3A27"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8D53DB" w:rsidRDefault="004C3A27" w:rsidP="00066F3B">
            <w:pPr>
              <w:pStyle w:val="Normale1"/>
              <w:numPr>
                <w:ilvl w:val="0"/>
                <w:numId w:val="17"/>
              </w:numPr>
              <w:contextualSpacing w:val="0"/>
              <w:jc w:val="both"/>
              <w:rPr>
                <w:b w:val="0"/>
              </w:rPr>
            </w:pPr>
            <w:r w:rsidRPr="008D53DB">
              <w:rPr>
                <w:b w:val="0"/>
                <w:szCs w:val="22"/>
              </w:rPr>
              <w:t>L’utente seleziona la tab “</w:t>
            </w:r>
            <w:r w:rsidR="0034062D">
              <w:rPr>
                <w:b w:val="0"/>
                <w:szCs w:val="22"/>
              </w:rPr>
              <w:t>Carte di credito</w:t>
            </w:r>
            <w:r w:rsidRPr="008D53DB">
              <w:rPr>
                <w:b w:val="0"/>
                <w:szCs w:val="22"/>
              </w:rPr>
              <w:t>”.</w:t>
            </w:r>
          </w:p>
          <w:p w:rsidR="004C3A27" w:rsidRPr="00CB6303" w:rsidRDefault="004C3A27" w:rsidP="00066F3B">
            <w:pPr>
              <w:pStyle w:val="Normale1"/>
              <w:numPr>
                <w:ilvl w:val="0"/>
                <w:numId w:val="17"/>
              </w:numPr>
              <w:contextualSpacing w:val="0"/>
              <w:jc w:val="both"/>
              <w:rPr>
                <w:b w:val="0"/>
              </w:rPr>
            </w:pPr>
            <w:r w:rsidRPr="00CB6303">
              <w:rPr>
                <w:b w:val="0"/>
              </w:rPr>
              <w:t xml:space="preserve">Il sistema mostra la pagina con il form da compilare: </w:t>
            </w:r>
            <w:r w:rsidRPr="004C3A27">
              <w:rPr>
                <w:b w:val="0"/>
              </w:rPr>
              <w:t>il tipo di carta, numero di carta</w:t>
            </w:r>
            <w:r>
              <w:rPr>
                <w:b w:val="0"/>
              </w:rPr>
              <w:t>,</w:t>
            </w:r>
            <w:r w:rsidRPr="004C3A27">
              <w:rPr>
                <w:b w:val="0"/>
              </w:rPr>
              <w:t xml:space="preserve"> </w:t>
            </w:r>
            <w:r>
              <w:rPr>
                <w:b w:val="0"/>
              </w:rPr>
              <w:t>nome del titolare,</w:t>
            </w:r>
            <w:r w:rsidRPr="004C3A27">
              <w:rPr>
                <w:b w:val="0"/>
              </w:rPr>
              <w:t xml:space="preserve"> mese scadenza, anno scadenza,</w:t>
            </w:r>
            <w:r>
              <w:rPr>
                <w:b w:val="0"/>
              </w:rPr>
              <w:t xml:space="preserve"> </w:t>
            </w:r>
            <w:r w:rsidRPr="004C3A27">
              <w:rPr>
                <w:b w:val="0"/>
              </w:rPr>
              <w:t>utilizzabile per pr</w:t>
            </w:r>
            <w:r>
              <w:rPr>
                <w:b w:val="0"/>
              </w:rPr>
              <w:t xml:space="preserve">enotazione di lavoro, </w:t>
            </w:r>
            <w:r w:rsidRPr="004C3A27">
              <w:rPr>
                <w:b w:val="0"/>
              </w:rPr>
              <w:t>usa carta per il mio premio</w:t>
            </w:r>
            <w:r>
              <w:rPr>
                <w:b w:val="0"/>
              </w:rPr>
              <w:t>.</w:t>
            </w:r>
          </w:p>
          <w:p w:rsidR="004C3A27" w:rsidRPr="00CB6303" w:rsidRDefault="004C3A27" w:rsidP="00066F3B">
            <w:pPr>
              <w:pStyle w:val="Normale1"/>
              <w:numPr>
                <w:ilvl w:val="0"/>
                <w:numId w:val="17"/>
              </w:numPr>
              <w:contextualSpacing w:val="0"/>
              <w:jc w:val="both"/>
              <w:rPr>
                <w:b w:val="0"/>
              </w:rPr>
            </w:pPr>
            <w:r w:rsidRPr="00CB6303">
              <w:rPr>
                <w:b w:val="0"/>
                <w:szCs w:val="22"/>
              </w:rPr>
              <w:t>L’utente riempie i campi obbligatori.</w:t>
            </w:r>
          </w:p>
          <w:p w:rsidR="004C3A27" w:rsidRPr="001774CD" w:rsidRDefault="004C3A27" w:rsidP="00066F3B">
            <w:pPr>
              <w:pStyle w:val="Normale1"/>
              <w:numPr>
                <w:ilvl w:val="0"/>
                <w:numId w:val="17"/>
              </w:numPr>
              <w:contextualSpacing w:val="0"/>
              <w:jc w:val="both"/>
              <w:rPr>
                <w:b w:val="0"/>
              </w:rPr>
            </w:pPr>
            <w:r w:rsidRPr="001774CD">
              <w:rPr>
                <w:b w:val="0"/>
              </w:rPr>
              <w:t>L’utente salva i dati.</w:t>
            </w:r>
          </w:p>
          <w:p w:rsidR="004C3A27" w:rsidRPr="008D53DB" w:rsidRDefault="004C3A27" w:rsidP="00066F3B">
            <w:pPr>
              <w:pStyle w:val="Normale1"/>
              <w:numPr>
                <w:ilvl w:val="0"/>
                <w:numId w:val="17"/>
              </w:numPr>
              <w:contextualSpacing w:val="0"/>
              <w:jc w:val="both"/>
              <w:rPr>
                <w:b w:val="0"/>
              </w:rPr>
            </w:pPr>
            <w:r w:rsidRPr="001774CD">
              <w:rPr>
                <w:b w:val="0"/>
                <w:szCs w:val="22"/>
              </w:rPr>
              <w:t>Il sistema effettua l’operazione e notifica che l’operazione è stata eseguita con successo.</w:t>
            </w:r>
          </w:p>
        </w:tc>
      </w:tr>
      <w:tr w:rsidR="004C3A27"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E546AD" w:rsidRDefault="004C3A27" w:rsidP="00AE77A1">
            <w:pPr>
              <w:spacing w:line="276" w:lineRule="auto"/>
              <w:jc w:val="center"/>
              <w:rPr>
                <w:color w:val="auto"/>
              </w:rPr>
            </w:pPr>
            <w:r w:rsidRPr="00E546AD">
              <w:rPr>
                <w:color w:val="auto"/>
              </w:rPr>
              <w:t>Scenario alternativo</w:t>
            </w:r>
          </w:p>
        </w:tc>
      </w:tr>
      <w:tr w:rsidR="004C3A27"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367CCB" w:rsidRDefault="004C3A27" w:rsidP="00AE77A1">
            <w:pPr>
              <w:pStyle w:val="Normale1"/>
              <w:contextualSpacing w:val="0"/>
              <w:jc w:val="both"/>
              <w:rPr>
                <w:b w:val="0"/>
              </w:rPr>
            </w:pPr>
            <w:r w:rsidRPr="00367CCB">
              <w:rPr>
                <w:b w:val="0"/>
                <w:szCs w:val="22"/>
              </w:rPr>
              <w:t>4(a) L’utente annulla l’operazione.</w:t>
            </w:r>
          </w:p>
        </w:tc>
      </w:tr>
      <w:tr w:rsidR="004C3A27"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C3A27" w:rsidRPr="00E546AD" w:rsidRDefault="004C3A27" w:rsidP="00AE77A1">
            <w:pPr>
              <w:spacing w:line="276" w:lineRule="auto"/>
              <w:jc w:val="center"/>
              <w:rPr>
                <w:color w:val="auto"/>
              </w:rPr>
            </w:pPr>
            <w:r w:rsidRPr="00E546AD">
              <w:rPr>
                <w:color w:val="auto"/>
              </w:rPr>
              <w:t xml:space="preserve">Scenario d’errore </w:t>
            </w:r>
          </w:p>
        </w:tc>
      </w:tr>
      <w:tr w:rsidR="004C3A27"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C3A27" w:rsidRPr="00367CCB" w:rsidRDefault="00DA48C0" w:rsidP="00D36D07">
            <w:pPr>
              <w:pStyle w:val="Normale1"/>
              <w:contextualSpacing w:val="0"/>
              <w:jc w:val="both"/>
              <w:rPr>
                <w:b w:val="0"/>
                <w:szCs w:val="22"/>
              </w:rPr>
            </w:pPr>
            <w:r>
              <w:rPr>
                <w:b w:val="0"/>
                <w:szCs w:val="22"/>
              </w:rPr>
              <w:t>5</w:t>
            </w:r>
            <w:r w:rsidR="004C3A27">
              <w:rPr>
                <w:b w:val="0"/>
                <w:szCs w:val="22"/>
              </w:rPr>
              <w:t>(</w:t>
            </w:r>
            <w:r>
              <w:rPr>
                <w:b w:val="0"/>
                <w:szCs w:val="22"/>
              </w:rPr>
              <w:t>a</w:t>
            </w:r>
            <w:r w:rsidR="004C3A27" w:rsidRPr="00367CCB">
              <w:rPr>
                <w:b w:val="0"/>
                <w:szCs w:val="22"/>
              </w:rPr>
              <w:t>) Il sistema notifica all’utente che sono presenti errori.</w:t>
            </w:r>
          </w:p>
        </w:tc>
      </w:tr>
    </w:tbl>
    <w:p w:rsidR="002F170B" w:rsidRPr="00A13F24" w:rsidRDefault="002F170B" w:rsidP="002F170B">
      <w:pPr>
        <w:pStyle w:val="NormaleWeb"/>
        <w:shd w:val="clear" w:color="auto" w:fill="FFFFFF"/>
        <w:spacing w:before="0" w:after="0" w:line="276" w:lineRule="auto"/>
        <w:ind w:left="567" w:firstLine="142"/>
        <w:jc w:val="both"/>
        <w:rPr>
          <w:rFonts w:ascii="Calibri" w:eastAsiaTheme="minorHAnsi" w:hAnsi="Calibri"/>
          <w:szCs w:val="22"/>
          <w:lang w:eastAsia="en-US"/>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rPr>
                <w:color w:val="auto"/>
              </w:rPr>
            </w:pPr>
            <w:r w:rsidRPr="00E546AD">
              <w:rPr>
                <w:color w:val="auto"/>
              </w:rPr>
              <w:t>Caso d’uso</w:t>
            </w:r>
          </w:p>
        </w:tc>
        <w:tc>
          <w:tcPr>
            <w:tcW w:w="6663" w:type="dxa"/>
            <w:shd w:val="clear" w:color="auto" w:fill="auto"/>
            <w:vAlign w:val="center"/>
          </w:tcPr>
          <w:p w:rsidR="0034062D" w:rsidRPr="00A13F24" w:rsidRDefault="0034062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pagamenti</w:t>
            </w:r>
          </w:p>
        </w:tc>
      </w:tr>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rPr>
                <w:color w:val="auto"/>
              </w:rPr>
            </w:pPr>
            <w:r w:rsidRPr="00E546AD">
              <w:rPr>
                <w:color w:val="auto"/>
              </w:rPr>
              <w:t>Attori</w:t>
            </w:r>
          </w:p>
        </w:tc>
        <w:tc>
          <w:tcPr>
            <w:tcW w:w="6663" w:type="dxa"/>
            <w:shd w:val="clear" w:color="auto" w:fill="auto"/>
          </w:tcPr>
          <w:p w:rsidR="0034062D" w:rsidRPr="00E3664D" w:rsidRDefault="0034062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34062D" w:rsidRPr="003F747F" w:rsidRDefault="0034062D"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rPr>
                <w:color w:val="auto"/>
              </w:rPr>
            </w:pPr>
            <w:r w:rsidRPr="00E546AD">
              <w:rPr>
                <w:color w:val="auto"/>
              </w:rPr>
              <w:t>Pre-condizioni</w:t>
            </w:r>
          </w:p>
        </w:tc>
        <w:tc>
          <w:tcPr>
            <w:tcW w:w="6663" w:type="dxa"/>
            <w:shd w:val="clear" w:color="auto" w:fill="auto"/>
          </w:tcPr>
          <w:p w:rsidR="0034062D" w:rsidRDefault="0034062D"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34062D"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4062D" w:rsidRPr="00E546AD" w:rsidRDefault="0034062D" w:rsidP="00AE77A1">
            <w:pPr>
              <w:spacing w:line="276" w:lineRule="auto"/>
              <w:jc w:val="left"/>
              <w:rPr>
                <w:color w:val="auto"/>
              </w:rPr>
            </w:pPr>
            <w:r w:rsidRPr="00E546AD">
              <w:rPr>
                <w:color w:val="auto"/>
              </w:rPr>
              <w:t>Punto di estensione</w:t>
            </w:r>
          </w:p>
        </w:tc>
        <w:tc>
          <w:tcPr>
            <w:tcW w:w="6663" w:type="dxa"/>
            <w:shd w:val="clear" w:color="auto" w:fill="auto"/>
          </w:tcPr>
          <w:p w:rsidR="0034062D" w:rsidRPr="00A13F24" w:rsidRDefault="0034062D"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4062D"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4062D" w:rsidRPr="00E546AD" w:rsidRDefault="0034062D" w:rsidP="00AE77A1">
            <w:pPr>
              <w:spacing w:line="276" w:lineRule="auto"/>
              <w:jc w:val="center"/>
              <w:rPr>
                <w:color w:val="auto"/>
              </w:rPr>
            </w:pPr>
            <w:r w:rsidRPr="00E546AD">
              <w:rPr>
                <w:color w:val="auto"/>
              </w:rPr>
              <w:t xml:space="preserve">Scenario principale </w:t>
            </w:r>
          </w:p>
        </w:tc>
      </w:tr>
      <w:tr w:rsidR="0034062D"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8D53DB" w:rsidRDefault="0034062D" w:rsidP="00066F3B">
            <w:pPr>
              <w:pStyle w:val="Normale1"/>
              <w:numPr>
                <w:ilvl w:val="0"/>
                <w:numId w:val="18"/>
              </w:numPr>
              <w:contextualSpacing w:val="0"/>
              <w:jc w:val="both"/>
              <w:rPr>
                <w:b w:val="0"/>
              </w:rPr>
            </w:pPr>
            <w:r w:rsidRPr="008D53DB">
              <w:rPr>
                <w:b w:val="0"/>
                <w:szCs w:val="22"/>
              </w:rPr>
              <w:t>L’utente seleziona la tab “</w:t>
            </w:r>
            <w:r>
              <w:rPr>
                <w:b w:val="0"/>
                <w:szCs w:val="22"/>
              </w:rPr>
              <w:t>Pagamenti</w:t>
            </w:r>
            <w:r w:rsidRPr="008D53DB">
              <w:rPr>
                <w:b w:val="0"/>
                <w:szCs w:val="22"/>
              </w:rPr>
              <w:t>”.</w:t>
            </w:r>
          </w:p>
          <w:p w:rsidR="0034062D" w:rsidRPr="0034062D" w:rsidRDefault="0034062D" w:rsidP="00066F3B">
            <w:pPr>
              <w:pStyle w:val="Normale1"/>
              <w:numPr>
                <w:ilvl w:val="0"/>
                <w:numId w:val="18"/>
              </w:numPr>
              <w:contextualSpacing w:val="0"/>
              <w:jc w:val="both"/>
              <w:rPr>
                <w:b w:val="0"/>
              </w:rPr>
            </w:pPr>
            <w:r w:rsidRPr="0034062D">
              <w:rPr>
                <w:b w:val="0"/>
              </w:rPr>
              <w:t>Il sistema mostra la pagina con il form da compilare: cosa si preferisce usare per i pagamenti online, quando si preferisce pagare.</w:t>
            </w:r>
          </w:p>
          <w:p w:rsidR="0034062D" w:rsidRPr="0034062D" w:rsidRDefault="0034062D" w:rsidP="00066F3B">
            <w:pPr>
              <w:pStyle w:val="Normale1"/>
              <w:numPr>
                <w:ilvl w:val="0"/>
                <w:numId w:val="18"/>
              </w:numPr>
              <w:contextualSpacing w:val="0"/>
              <w:jc w:val="both"/>
              <w:rPr>
                <w:b w:val="0"/>
              </w:rPr>
            </w:pPr>
            <w:r w:rsidRPr="0034062D">
              <w:rPr>
                <w:b w:val="0"/>
                <w:szCs w:val="22"/>
              </w:rPr>
              <w:t>L’utente riempie i campi obbligatori.</w:t>
            </w:r>
          </w:p>
          <w:p w:rsidR="0034062D" w:rsidRPr="001774CD" w:rsidRDefault="0034062D" w:rsidP="00066F3B">
            <w:pPr>
              <w:pStyle w:val="Normale1"/>
              <w:numPr>
                <w:ilvl w:val="0"/>
                <w:numId w:val="18"/>
              </w:numPr>
              <w:contextualSpacing w:val="0"/>
              <w:jc w:val="both"/>
              <w:rPr>
                <w:b w:val="0"/>
              </w:rPr>
            </w:pPr>
            <w:r w:rsidRPr="001774CD">
              <w:rPr>
                <w:b w:val="0"/>
              </w:rPr>
              <w:t>L’utente salva i dati.</w:t>
            </w:r>
          </w:p>
          <w:p w:rsidR="0034062D" w:rsidRPr="008D53DB" w:rsidRDefault="0034062D" w:rsidP="00066F3B">
            <w:pPr>
              <w:pStyle w:val="Normale1"/>
              <w:numPr>
                <w:ilvl w:val="0"/>
                <w:numId w:val="18"/>
              </w:numPr>
              <w:contextualSpacing w:val="0"/>
              <w:jc w:val="both"/>
              <w:rPr>
                <w:b w:val="0"/>
              </w:rPr>
            </w:pPr>
            <w:r w:rsidRPr="001774CD">
              <w:rPr>
                <w:b w:val="0"/>
                <w:szCs w:val="22"/>
              </w:rPr>
              <w:t>Il sistema effettua l’operazione e notifica che l’operazione è stata eseguita con successo.</w:t>
            </w:r>
          </w:p>
        </w:tc>
      </w:tr>
      <w:tr w:rsidR="0034062D"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E546AD" w:rsidRDefault="0034062D" w:rsidP="00AE77A1">
            <w:pPr>
              <w:spacing w:line="276" w:lineRule="auto"/>
              <w:jc w:val="center"/>
              <w:rPr>
                <w:color w:val="auto"/>
              </w:rPr>
            </w:pPr>
            <w:r w:rsidRPr="00E546AD">
              <w:rPr>
                <w:color w:val="auto"/>
              </w:rPr>
              <w:t>Scenario alternativo</w:t>
            </w:r>
          </w:p>
        </w:tc>
      </w:tr>
      <w:tr w:rsidR="0034062D"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367CCB" w:rsidRDefault="0034062D" w:rsidP="00AE77A1">
            <w:pPr>
              <w:pStyle w:val="Normale1"/>
              <w:contextualSpacing w:val="0"/>
              <w:jc w:val="both"/>
              <w:rPr>
                <w:b w:val="0"/>
              </w:rPr>
            </w:pPr>
            <w:r w:rsidRPr="00367CCB">
              <w:rPr>
                <w:b w:val="0"/>
                <w:szCs w:val="22"/>
              </w:rPr>
              <w:t>4(a) L’utente annulla l’operazione.</w:t>
            </w:r>
          </w:p>
        </w:tc>
      </w:tr>
      <w:tr w:rsidR="0034062D"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4062D" w:rsidRPr="00E546AD" w:rsidRDefault="0034062D" w:rsidP="00AE77A1">
            <w:pPr>
              <w:spacing w:line="276" w:lineRule="auto"/>
              <w:jc w:val="center"/>
              <w:rPr>
                <w:color w:val="auto"/>
              </w:rPr>
            </w:pPr>
            <w:r w:rsidRPr="00E546AD">
              <w:rPr>
                <w:color w:val="auto"/>
              </w:rPr>
              <w:t xml:space="preserve">Scenario d’errore </w:t>
            </w:r>
          </w:p>
        </w:tc>
      </w:tr>
      <w:tr w:rsidR="0034062D"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4062D" w:rsidRPr="00367CCB" w:rsidRDefault="00DA48C0" w:rsidP="00D36D07">
            <w:pPr>
              <w:pStyle w:val="Normale1"/>
              <w:contextualSpacing w:val="0"/>
              <w:jc w:val="both"/>
              <w:rPr>
                <w:b w:val="0"/>
                <w:szCs w:val="22"/>
              </w:rPr>
            </w:pPr>
            <w:r>
              <w:rPr>
                <w:b w:val="0"/>
                <w:szCs w:val="22"/>
              </w:rPr>
              <w:t>5</w:t>
            </w:r>
            <w:r w:rsidR="0034062D">
              <w:rPr>
                <w:b w:val="0"/>
                <w:szCs w:val="22"/>
              </w:rPr>
              <w:t>(</w:t>
            </w:r>
            <w:r>
              <w:rPr>
                <w:b w:val="0"/>
                <w:szCs w:val="22"/>
              </w:rPr>
              <w:t>a</w:t>
            </w:r>
            <w:r w:rsidR="0034062D" w:rsidRPr="00367CCB">
              <w:rPr>
                <w:b w:val="0"/>
                <w:szCs w:val="22"/>
              </w:rPr>
              <w:t>) Il sistema notifica all’utente che sono presenti errori.</w:t>
            </w:r>
          </w:p>
        </w:tc>
      </w:tr>
    </w:tbl>
    <w:p w:rsidR="002F170B" w:rsidRDefault="002F170B">
      <w:pPr>
        <w:jc w:val="left"/>
        <w:rPr>
          <w:rFonts w:ascii="Arial" w:hAnsi="Arial"/>
          <w:b/>
          <w:bCs/>
          <w:sz w:val="24"/>
          <w:szCs w:val="27"/>
        </w:rPr>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1E4BB5" w:rsidRPr="00A13F24"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del tuo modo di viaggiare</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Attori</w:t>
            </w:r>
          </w:p>
        </w:tc>
        <w:tc>
          <w:tcPr>
            <w:tcW w:w="6663" w:type="dxa"/>
            <w:shd w:val="clear" w:color="auto" w:fill="auto"/>
          </w:tcPr>
          <w:p w:rsidR="001E4BB5" w:rsidRPr="00E3664D"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1E4BB5" w:rsidRPr="003F747F"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Pre-condizioni</w:t>
            </w:r>
          </w:p>
        </w:tc>
        <w:tc>
          <w:tcPr>
            <w:tcW w:w="6663" w:type="dxa"/>
            <w:shd w:val="clear" w:color="auto" w:fill="auto"/>
          </w:tcPr>
          <w:p w:rsidR="001E4BB5"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jc w:val="left"/>
              <w:rPr>
                <w:color w:val="auto"/>
              </w:rPr>
            </w:pPr>
            <w:r w:rsidRPr="00E546AD">
              <w:rPr>
                <w:color w:val="auto"/>
              </w:rPr>
              <w:t>Punto di estensione</w:t>
            </w:r>
          </w:p>
        </w:tc>
        <w:tc>
          <w:tcPr>
            <w:tcW w:w="6663" w:type="dxa"/>
            <w:shd w:val="clear" w:color="auto" w:fill="auto"/>
          </w:tcPr>
          <w:p w:rsidR="001E4BB5" w:rsidRPr="00A13F24"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E4BB5"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E4BB5" w:rsidRPr="00E546AD" w:rsidRDefault="001E4BB5" w:rsidP="00AE77A1">
            <w:pPr>
              <w:spacing w:line="276" w:lineRule="auto"/>
              <w:jc w:val="center"/>
              <w:rPr>
                <w:color w:val="auto"/>
              </w:rPr>
            </w:pPr>
            <w:r w:rsidRPr="00E546AD">
              <w:rPr>
                <w:color w:val="auto"/>
              </w:rPr>
              <w:t xml:space="preserve">Scenario principale </w:t>
            </w:r>
          </w:p>
        </w:tc>
      </w:tr>
      <w:tr w:rsidR="001E4BB5"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8D53DB" w:rsidRDefault="00461818" w:rsidP="00066F3B">
            <w:pPr>
              <w:pStyle w:val="Normale1"/>
              <w:numPr>
                <w:ilvl w:val="0"/>
                <w:numId w:val="19"/>
              </w:numPr>
              <w:contextualSpacing w:val="0"/>
              <w:jc w:val="both"/>
              <w:rPr>
                <w:b w:val="0"/>
              </w:rPr>
            </w:pPr>
            <w:r>
              <w:rPr>
                <w:b w:val="0"/>
                <w:szCs w:val="22"/>
              </w:rPr>
              <w:t xml:space="preserve">L’utente seleziona </w:t>
            </w:r>
            <w:r w:rsidR="001E4BB5" w:rsidRPr="008D53DB">
              <w:rPr>
                <w:b w:val="0"/>
                <w:szCs w:val="22"/>
              </w:rPr>
              <w:t>la tab “</w:t>
            </w:r>
            <w:r w:rsidR="001E4BB5">
              <w:rPr>
                <w:b w:val="0"/>
                <w:szCs w:val="22"/>
              </w:rPr>
              <w:t>Il tuo modo di viaggiare</w:t>
            </w:r>
            <w:r w:rsidR="001E4BB5" w:rsidRPr="008D53DB">
              <w:rPr>
                <w:b w:val="0"/>
                <w:szCs w:val="22"/>
              </w:rPr>
              <w:t>”.</w:t>
            </w:r>
          </w:p>
          <w:p w:rsidR="001E4BB5" w:rsidRDefault="001E4BB5" w:rsidP="00066F3B">
            <w:pPr>
              <w:pStyle w:val="Normale1"/>
              <w:numPr>
                <w:ilvl w:val="0"/>
                <w:numId w:val="19"/>
              </w:numPr>
              <w:contextualSpacing w:val="0"/>
              <w:jc w:val="both"/>
              <w:rPr>
                <w:b w:val="0"/>
              </w:rPr>
            </w:pPr>
            <w:r w:rsidRPr="0034062D">
              <w:rPr>
                <w:b w:val="0"/>
              </w:rPr>
              <w:t xml:space="preserve">Il sistema mostra la pagina con il form da compilare: </w:t>
            </w:r>
            <w:r w:rsidRPr="001E4BB5">
              <w:rPr>
                <w:b w:val="0"/>
              </w:rPr>
              <w:t>fumatori</w:t>
            </w:r>
            <w:r>
              <w:rPr>
                <w:b w:val="0"/>
              </w:rPr>
              <w:t xml:space="preserve">, stelle, </w:t>
            </w:r>
            <w:r w:rsidRPr="001E4BB5">
              <w:rPr>
                <w:b w:val="0"/>
              </w:rPr>
              <w:t>strutture per o</w:t>
            </w:r>
            <w:r>
              <w:rPr>
                <w:b w:val="0"/>
              </w:rPr>
              <w:t xml:space="preserve">spiti disabili, ristorante, connessione internet, camere non fumatori, </w:t>
            </w:r>
            <w:r w:rsidRPr="001E4BB5">
              <w:rPr>
                <w:b w:val="0"/>
              </w:rPr>
              <w:t>palestra, disponibilità di camere familiari, animali ammessi</w:t>
            </w:r>
            <w:r>
              <w:rPr>
                <w:b w:val="0"/>
              </w:rPr>
              <w:t>, parcheggio</w:t>
            </w:r>
            <w:r w:rsidRPr="001E4BB5">
              <w:rPr>
                <w:b w:val="0"/>
              </w:rPr>
              <w:t xml:space="preserve">, spa e benessere, </w:t>
            </w:r>
            <w:proofErr w:type="spellStart"/>
            <w:r w:rsidRPr="001E4BB5">
              <w:rPr>
                <w:b w:val="0"/>
              </w:rPr>
              <w:t>wifi</w:t>
            </w:r>
            <w:proofErr w:type="spellEnd"/>
            <w:r w:rsidRPr="001E4BB5">
              <w:rPr>
                <w:b w:val="0"/>
              </w:rPr>
              <w:t xml:space="preserve">, piscina coperta, navetta aeroportuale, connessione </w:t>
            </w:r>
            <w:proofErr w:type="spellStart"/>
            <w:r w:rsidRPr="001E4BB5">
              <w:rPr>
                <w:b w:val="0"/>
              </w:rPr>
              <w:t>wifi</w:t>
            </w:r>
            <w:proofErr w:type="spellEnd"/>
            <w:r w:rsidRPr="001E4BB5">
              <w:rPr>
                <w:b w:val="0"/>
              </w:rPr>
              <w:t xml:space="preserve"> gratuita</w:t>
            </w:r>
            <w:r>
              <w:rPr>
                <w:b w:val="0"/>
              </w:rPr>
              <w:t xml:space="preserve">, bar, deposito bagagli, </w:t>
            </w:r>
            <w:r w:rsidRPr="001E4BB5">
              <w:rPr>
                <w:b w:val="0"/>
              </w:rPr>
              <w:t>Reception aperta 24 ore, per chi prenota, valuta.</w:t>
            </w:r>
            <w:r>
              <w:rPr>
                <w:b w:val="0"/>
              </w:rPr>
              <w:t xml:space="preserve"> </w:t>
            </w:r>
          </w:p>
          <w:p w:rsidR="001E4BB5" w:rsidRPr="0034062D" w:rsidRDefault="001E4BB5" w:rsidP="00066F3B">
            <w:pPr>
              <w:pStyle w:val="Normale1"/>
              <w:numPr>
                <w:ilvl w:val="0"/>
                <w:numId w:val="19"/>
              </w:numPr>
              <w:contextualSpacing w:val="0"/>
              <w:jc w:val="both"/>
              <w:rPr>
                <w:b w:val="0"/>
              </w:rPr>
            </w:pPr>
            <w:r w:rsidRPr="0034062D">
              <w:rPr>
                <w:b w:val="0"/>
                <w:szCs w:val="22"/>
              </w:rPr>
              <w:t>L’utente riempie i campi obbligatori.</w:t>
            </w:r>
          </w:p>
          <w:p w:rsidR="001E4BB5" w:rsidRPr="001774CD" w:rsidRDefault="001E4BB5" w:rsidP="00066F3B">
            <w:pPr>
              <w:pStyle w:val="Normale1"/>
              <w:numPr>
                <w:ilvl w:val="0"/>
                <w:numId w:val="19"/>
              </w:numPr>
              <w:contextualSpacing w:val="0"/>
              <w:jc w:val="both"/>
              <w:rPr>
                <w:b w:val="0"/>
              </w:rPr>
            </w:pPr>
            <w:r w:rsidRPr="001774CD">
              <w:rPr>
                <w:b w:val="0"/>
              </w:rPr>
              <w:t>L’utente salva i dati.</w:t>
            </w:r>
          </w:p>
          <w:p w:rsidR="001E4BB5" w:rsidRPr="008D53DB" w:rsidRDefault="001E4BB5" w:rsidP="00066F3B">
            <w:pPr>
              <w:pStyle w:val="Normale1"/>
              <w:numPr>
                <w:ilvl w:val="0"/>
                <w:numId w:val="19"/>
              </w:numPr>
              <w:contextualSpacing w:val="0"/>
              <w:jc w:val="both"/>
              <w:rPr>
                <w:b w:val="0"/>
              </w:rPr>
            </w:pPr>
            <w:r w:rsidRPr="001774CD">
              <w:rPr>
                <w:b w:val="0"/>
                <w:szCs w:val="22"/>
              </w:rPr>
              <w:t>Il sistema effettua l’operazione e notifica che l’operazione è stata eseguita con successo.</w:t>
            </w:r>
          </w:p>
        </w:tc>
      </w:tr>
      <w:tr w:rsidR="001E4BB5"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Scenario alternativo</w:t>
            </w:r>
          </w:p>
        </w:tc>
      </w:tr>
      <w:tr w:rsidR="001E4BB5"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367CCB" w:rsidRDefault="001E4BB5" w:rsidP="00AE77A1">
            <w:pPr>
              <w:pStyle w:val="Normale1"/>
              <w:contextualSpacing w:val="0"/>
              <w:jc w:val="both"/>
              <w:rPr>
                <w:b w:val="0"/>
              </w:rPr>
            </w:pPr>
            <w:r w:rsidRPr="00367CCB">
              <w:rPr>
                <w:b w:val="0"/>
                <w:szCs w:val="22"/>
              </w:rPr>
              <w:t>4(a) L’utente annulla l’operazione.</w:t>
            </w:r>
          </w:p>
        </w:tc>
      </w:tr>
      <w:tr w:rsidR="001E4BB5"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 xml:space="preserve">Scenario d’errore </w:t>
            </w:r>
          </w:p>
        </w:tc>
      </w:tr>
      <w:tr w:rsidR="001E4BB5"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E4BB5" w:rsidRPr="00367CCB" w:rsidRDefault="00DA48C0" w:rsidP="00D36D07">
            <w:pPr>
              <w:pStyle w:val="Normale1"/>
              <w:contextualSpacing w:val="0"/>
              <w:jc w:val="both"/>
              <w:rPr>
                <w:b w:val="0"/>
                <w:szCs w:val="22"/>
              </w:rPr>
            </w:pPr>
            <w:r>
              <w:rPr>
                <w:b w:val="0"/>
                <w:szCs w:val="22"/>
              </w:rPr>
              <w:t>5</w:t>
            </w:r>
            <w:r w:rsidR="001E4BB5">
              <w:rPr>
                <w:b w:val="0"/>
                <w:szCs w:val="22"/>
              </w:rPr>
              <w:t>(</w:t>
            </w:r>
            <w:r>
              <w:rPr>
                <w:b w:val="0"/>
                <w:szCs w:val="22"/>
              </w:rPr>
              <w:t>a</w:t>
            </w:r>
            <w:r w:rsidR="001E4BB5" w:rsidRPr="00367CCB">
              <w:rPr>
                <w:b w:val="0"/>
                <w:szCs w:val="22"/>
              </w:rPr>
              <w:t>) Il sistema notifica all’utente che sono presenti errori.</w:t>
            </w:r>
          </w:p>
        </w:tc>
      </w:tr>
    </w:tbl>
    <w:p w:rsidR="00092FF3" w:rsidRDefault="00092FF3" w:rsidP="00092FF3"/>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Caso d’uso</w:t>
            </w:r>
          </w:p>
        </w:tc>
        <w:tc>
          <w:tcPr>
            <w:tcW w:w="6663" w:type="dxa"/>
            <w:shd w:val="clear" w:color="auto" w:fill="auto"/>
            <w:vAlign w:val="center"/>
          </w:tcPr>
          <w:p w:rsidR="001E4BB5" w:rsidRPr="00A13F24"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Gruppi di viaggio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Attori</w:t>
            </w:r>
          </w:p>
        </w:tc>
        <w:tc>
          <w:tcPr>
            <w:tcW w:w="6663" w:type="dxa"/>
            <w:shd w:val="clear" w:color="auto" w:fill="auto"/>
          </w:tcPr>
          <w:p w:rsidR="001E4BB5" w:rsidRPr="00E3664D"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1E4BB5" w:rsidRPr="003F747F" w:rsidRDefault="001E4BB5"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rPr>
                <w:color w:val="auto"/>
              </w:rPr>
            </w:pPr>
            <w:r w:rsidRPr="00E546AD">
              <w:rPr>
                <w:color w:val="auto"/>
              </w:rPr>
              <w:t>Pre-condizioni</w:t>
            </w:r>
          </w:p>
        </w:tc>
        <w:tc>
          <w:tcPr>
            <w:tcW w:w="6663" w:type="dxa"/>
            <w:shd w:val="clear" w:color="auto" w:fill="auto"/>
          </w:tcPr>
          <w:p w:rsidR="001E4BB5"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1E4BB5"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E4BB5" w:rsidRPr="00E546AD" w:rsidRDefault="001E4BB5" w:rsidP="00AE77A1">
            <w:pPr>
              <w:spacing w:line="276" w:lineRule="auto"/>
              <w:jc w:val="left"/>
              <w:rPr>
                <w:color w:val="auto"/>
              </w:rPr>
            </w:pPr>
            <w:r w:rsidRPr="00E546AD">
              <w:rPr>
                <w:color w:val="auto"/>
              </w:rPr>
              <w:t>Punto di estensione</w:t>
            </w:r>
          </w:p>
        </w:tc>
        <w:tc>
          <w:tcPr>
            <w:tcW w:w="6663" w:type="dxa"/>
            <w:shd w:val="clear" w:color="auto" w:fill="auto"/>
          </w:tcPr>
          <w:p w:rsidR="001E4BB5" w:rsidRPr="00A13F24" w:rsidRDefault="001E4BB5"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E4BB5"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E4BB5" w:rsidRPr="00E546AD" w:rsidRDefault="001E4BB5" w:rsidP="00AE77A1">
            <w:pPr>
              <w:spacing w:line="276" w:lineRule="auto"/>
              <w:jc w:val="center"/>
              <w:rPr>
                <w:color w:val="auto"/>
              </w:rPr>
            </w:pPr>
            <w:r w:rsidRPr="00E546AD">
              <w:rPr>
                <w:color w:val="auto"/>
              </w:rPr>
              <w:t xml:space="preserve">Scenario principale </w:t>
            </w:r>
          </w:p>
        </w:tc>
      </w:tr>
      <w:tr w:rsidR="001E4BB5"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5F7365" w:rsidRDefault="001E4BB5" w:rsidP="00066F3B">
            <w:pPr>
              <w:pStyle w:val="Normale1"/>
              <w:numPr>
                <w:ilvl w:val="0"/>
                <w:numId w:val="20"/>
              </w:numPr>
              <w:contextualSpacing w:val="0"/>
              <w:jc w:val="both"/>
              <w:rPr>
                <w:b w:val="0"/>
              </w:rPr>
            </w:pPr>
            <w:r w:rsidRPr="008D53DB">
              <w:rPr>
                <w:b w:val="0"/>
                <w:szCs w:val="22"/>
              </w:rPr>
              <w:t>L’utente seleziona la tab “</w:t>
            </w:r>
            <w:r w:rsidR="005F7365">
              <w:rPr>
                <w:b w:val="0"/>
                <w:szCs w:val="22"/>
              </w:rPr>
              <w:t>Gruppo di viaggio</w:t>
            </w:r>
            <w:r w:rsidRPr="008D53DB">
              <w:rPr>
                <w:b w:val="0"/>
                <w:szCs w:val="22"/>
              </w:rPr>
              <w:t>”.</w:t>
            </w:r>
          </w:p>
          <w:p w:rsidR="005F7365" w:rsidRPr="005F7365" w:rsidRDefault="005F7365" w:rsidP="00066F3B">
            <w:pPr>
              <w:pStyle w:val="Normale1"/>
              <w:numPr>
                <w:ilvl w:val="0"/>
                <w:numId w:val="20"/>
              </w:numPr>
              <w:contextualSpacing w:val="0"/>
              <w:jc w:val="both"/>
              <w:rPr>
                <w:b w:val="0"/>
              </w:rPr>
            </w:pPr>
            <w:r>
              <w:rPr>
                <w:b w:val="0"/>
                <w:szCs w:val="22"/>
              </w:rPr>
              <w:t>Il sistema mostra la lista dei gruppi di viaggio.</w:t>
            </w:r>
          </w:p>
          <w:p w:rsidR="005F7365" w:rsidRPr="008D53DB" w:rsidRDefault="005F7365" w:rsidP="00066F3B">
            <w:pPr>
              <w:pStyle w:val="Normale1"/>
              <w:numPr>
                <w:ilvl w:val="0"/>
                <w:numId w:val="20"/>
              </w:numPr>
              <w:contextualSpacing w:val="0"/>
              <w:jc w:val="both"/>
              <w:rPr>
                <w:b w:val="0"/>
              </w:rPr>
            </w:pPr>
            <w:r>
              <w:rPr>
                <w:b w:val="0"/>
                <w:szCs w:val="22"/>
              </w:rPr>
              <w:t>L’utente seleziona “Crea nuovo gruppo”.</w:t>
            </w:r>
          </w:p>
          <w:p w:rsidR="001E4BB5" w:rsidRDefault="001E4BB5" w:rsidP="00066F3B">
            <w:pPr>
              <w:pStyle w:val="Normale1"/>
              <w:numPr>
                <w:ilvl w:val="0"/>
                <w:numId w:val="20"/>
              </w:numPr>
              <w:contextualSpacing w:val="0"/>
              <w:jc w:val="both"/>
              <w:rPr>
                <w:b w:val="0"/>
              </w:rPr>
            </w:pPr>
            <w:r w:rsidRPr="0034062D">
              <w:rPr>
                <w:b w:val="0"/>
              </w:rPr>
              <w:t xml:space="preserve">Il sistema mostra la pagina con il form da compilare: </w:t>
            </w:r>
            <w:r w:rsidR="005F7365" w:rsidRPr="005F7365">
              <w:rPr>
                <w:b w:val="0"/>
              </w:rPr>
              <w:t>nome del gruppo, il numero di camere</w:t>
            </w:r>
            <w:r w:rsidR="005F7365">
              <w:rPr>
                <w:b w:val="0"/>
              </w:rPr>
              <w:t>,</w:t>
            </w:r>
            <w:r w:rsidR="005F7365" w:rsidRPr="005F7365">
              <w:rPr>
                <w:b w:val="0"/>
              </w:rPr>
              <w:t xml:space="preserve"> il numero di ad</w:t>
            </w:r>
            <w:r w:rsidR="005F7365">
              <w:rPr>
                <w:b w:val="0"/>
              </w:rPr>
              <w:t xml:space="preserve">ulti che fanno parte del gruppo, </w:t>
            </w:r>
            <w:r w:rsidR="005F7365" w:rsidRPr="005F7365">
              <w:rPr>
                <w:b w:val="0"/>
              </w:rPr>
              <w:t>il numero di bambini che fanno parte del gruppo</w:t>
            </w:r>
            <w:r w:rsidR="005F7365">
              <w:rPr>
                <w:b w:val="0"/>
              </w:rPr>
              <w:t>.</w:t>
            </w:r>
          </w:p>
          <w:p w:rsidR="001E4BB5" w:rsidRPr="0034062D" w:rsidRDefault="001E4BB5" w:rsidP="00066F3B">
            <w:pPr>
              <w:pStyle w:val="Normale1"/>
              <w:numPr>
                <w:ilvl w:val="0"/>
                <w:numId w:val="20"/>
              </w:numPr>
              <w:contextualSpacing w:val="0"/>
              <w:jc w:val="both"/>
              <w:rPr>
                <w:b w:val="0"/>
              </w:rPr>
            </w:pPr>
            <w:r w:rsidRPr="0034062D">
              <w:rPr>
                <w:b w:val="0"/>
                <w:szCs w:val="22"/>
              </w:rPr>
              <w:t>L’utente riempie i campi obbligatori.</w:t>
            </w:r>
          </w:p>
          <w:p w:rsidR="001E4BB5" w:rsidRPr="001774CD" w:rsidRDefault="001E4BB5" w:rsidP="00066F3B">
            <w:pPr>
              <w:pStyle w:val="Normale1"/>
              <w:numPr>
                <w:ilvl w:val="0"/>
                <w:numId w:val="20"/>
              </w:numPr>
              <w:contextualSpacing w:val="0"/>
              <w:jc w:val="both"/>
              <w:rPr>
                <w:b w:val="0"/>
              </w:rPr>
            </w:pPr>
            <w:r w:rsidRPr="001774CD">
              <w:rPr>
                <w:b w:val="0"/>
              </w:rPr>
              <w:t>L’utente salva i dati.</w:t>
            </w:r>
          </w:p>
          <w:p w:rsidR="001E4BB5" w:rsidRPr="008D53DB" w:rsidRDefault="001E4BB5" w:rsidP="00066F3B">
            <w:pPr>
              <w:pStyle w:val="Normale1"/>
              <w:numPr>
                <w:ilvl w:val="0"/>
                <w:numId w:val="20"/>
              </w:numPr>
              <w:contextualSpacing w:val="0"/>
              <w:jc w:val="both"/>
              <w:rPr>
                <w:b w:val="0"/>
              </w:rPr>
            </w:pPr>
            <w:r w:rsidRPr="001774CD">
              <w:rPr>
                <w:b w:val="0"/>
                <w:szCs w:val="22"/>
              </w:rPr>
              <w:t>Il sistema effettua l’operazione e notifica che l’operazione è stata eseguita con successo.</w:t>
            </w:r>
          </w:p>
        </w:tc>
      </w:tr>
      <w:tr w:rsidR="001E4BB5"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Scenario alternativo</w:t>
            </w:r>
          </w:p>
        </w:tc>
      </w:tr>
      <w:tr w:rsidR="001E4BB5"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367CCB" w:rsidRDefault="005F7365" w:rsidP="00AE77A1">
            <w:pPr>
              <w:pStyle w:val="Normale1"/>
              <w:contextualSpacing w:val="0"/>
              <w:jc w:val="both"/>
              <w:rPr>
                <w:b w:val="0"/>
              </w:rPr>
            </w:pPr>
            <w:r>
              <w:rPr>
                <w:b w:val="0"/>
                <w:szCs w:val="22"/>
              </w:rPr>
              <w:t>6</w:t>
            </w:r>
            <w:r w:rsidR="001E4BB5" w:rsidRPr="00367CCB">
              <w:rPr>
                <w:b w:val="0"/>
                <w:szCs w:val="22"/>
              </w:rPr>
              <w:t>(a) L’utente annulla l’operazione.</w:t>
            </w:r>
          </w:p>
        </w:tc>
      </w:tr>
      <w:tr w:rsidR="001E4BB5"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E4BB5" w:rsidRPr="00E546AD" w:rsidRDefault="001E4BB5" w:rsidP="00AE77A1">
            <w:pPr>
              <w:spacing w:line="276" w:lineRule="auto"/>
              <w:jc w:val="center"/>
              <w:rPr>
                <w:color w:val="auto"/>
              </w:rPr>
            </w:pPr>
            <w:r w:rsidRPr="00E546AD">
              <w:rPr>
                <w:color w:val="auto"/>
              </w:rPr>
              <w:t xml:space="preserve">Scenario d’errore </w:t>
            </w:r>
          </w:p>
        </w:tc>
      </w:tr>
      <w:tr w:rsidR="001E4BB5"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E4BB5" w:rsidRPr="00367CCB" w:rsidRDefault="00DA48C0" w:rsidP="00D36D07">
            <w:pPr>
              <w:pStyle w:val="Normale1"/>
              <w:contextualSpacing w:val="0"/>
              <w:jc w:val="both"/>
              <w:rPr>
                <w:b w:val="0"/>
                <w:szCs w:val="22"/>
              </w:rPr>
            </w:pPr>
            <w:r>
              <w:rPr>
                <w:b w:val="0"/>
                <w:szCs w:val="22"/>
              </w:rPr>
              <w:t>7</w:t>
            </w:r>
            <w:r w:rsidR="001E4BB5">
              <w:rPr>
                <w:b w:val="0"/>
                <w:szCs w:val="22"/>
              </w:rPr>
              <w:t>(</w:t>
            </w:r>
            <w:r>
              <w:rPr>
                <w:b w:val="0"/>
                <w:szCs w:val="22"/>
              </w:rPr>
              <w:t>a</w:t>
            </w:r>
            <w:r w:rsidR="001E4BB5" w:rsidRPr="00367CCB">
              <w:rPr>
                <w:b w:val="0"/>
                <w:szCs w:val="22"/>
              </w:rPr>
              <w:t>) Il sistema notifica all’utente che sono presenti errori.</w:t>
            </w:r>
          </w:p>
        </w:tc>
      </w:tr>
    </w:tbl>
    <w:p w:rsidR="00092FF3" w:rsidRDefault="00092FF3" w:rsidP="00092FF3"/>
    <w:p w:rsidR="00B762E5" w:rsidRDefault="00B762E5">
      <w:pPr>
        <w:jc w:val="left"/>
        <w:rPr>
          <w:rFonts w:ascii="Arial" w:hAnsi="Arial"/>
          <w:b/>
          <w:bCs/>
          <w:sz w:val="24"/>
          <w:szCs w:val="27"/>
        </w:rPr>
      </w:pPr>
      <w:r>
        <w:br w:type="page"/>
      </w:r>
    </w:p>
    <w:p w:rsidR="00E056F4" w:rsidRDefault="00E056F4" w:rsidP="007825DF">
      <w:pPr>
        <w:pStyle w:val="Titolo3"/>
        <w:rPr>
          <w:lang w:val="it-IT"/>
        </w:rPr>
      </w:pPr>
      <w:bookmarkStart w:id="92" w:name="_Toc507840456"/>
      <w:r>
        <w:rPr>
          <w:lang w:val="it-IT"/>
        </w:rPr>
        <w:lastRenderedPageBreak/>
        <w:t>UC_3</w:t>
      </w:r>
      <w:r w:rsidRPr="00E056F4">
        <w:rPr>
          <w:lang w:val="it-IT"/>
        </w:rPr>
        <w:t xml:space="preserve"> </w:t>
      </w:r>
      <w:r>
        <w:rPr>
          <w:lang w:val="it-IT"/>
        </w:rPr>
        <w:t>Gestione struttura</w:t>
      </w:r>
      <w:bookmarkEnd w:id="9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rPr>
                <w:color w:val="auto"/>
              </w:rPr>
            </w:pPr>
            <w:r w:rsidRPr="00E546AD">
              <w:rPr>
                <w:color w:val="auto"/>
              </w:rPr>
              <w:t>Caso d’uso</w:t>
            </w:r>
          </w:p>
        </w:tc>
        <w:tc>
          <w:tcPr>
            <w:tcW w:w="6663" w:type="dxa"/>
            <w:shd w:val="clear" w:color="auto" w:fill="auto"/>
            <w:vAlign w:val="center"/>
          </w:tcPr>
          <w:p w:rsidR="00461818" w:rsidRPr="00A13F24" w:rsidRDefault="00461818"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Inserimento struttura</w:t>
            </w:r>
          </w:p>
        </w:tc>
      </w:tr>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rPr>
                <w:color w:val="auto"/>
              </w:rPr>
            </w:pPr>
            <w:r w:rsidRPr="00E546AD">
              <w:rPr>
                <w:color w:val="auto"/>
              </w:rPr>
              <w:t>Attori</w:t>
            </w:r>
          </w:p>
        </w:tc>
        <w:tc>
          <w:tcPr>
            <w:tcW w:w="6663" w:type="dxa"/>
            <w:shd w:val="clear" w:color="auto" w:fill="auto"/>
          </w:tcPr>
          <w:p w:rsidR="00461818" w:rsidRPr="00461818" w:rsidRDefault="00461818"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rPr>
                <w:color w:val="auto"/>
              </w:rPr>
            </w:pPr>
            <w:r w:rsidRPr="00E546AD">
              <w:rPr>
                <w:color w:val="auto"/>
              </w:rPr>
              <w:t>Pre-condizioni</w:t>
            </w:r>
          </w:p>
        </w:tc>
        <w:tc>
          <w:tcPr>
            <w:tcW w:w="6663" w:type="dxa"/>
            <w:shd w:val="clear" w:color="auto" w:fill="auto"/>
          </w:tcPr>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461818"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1818" w:rsidRPr="00E546AD" w:rsidRDefault="00461818" w:rsidP="00AE77A1">
            <w:pPr>
              <w:spacing w:line="276" w:lineRule="auto"/>
              <w:jc w:val="left"/>
              <w:rPr>
                <w:color w:val="auto"/>
              </w:rPr>
            </w:pPr>
            <w:r w:rsidRPr="00E546AD">
              <w:rPr>
                <w:color w:val="auto"/>
              </w:rPr>
              <w:t>Punto di estensione</w:t>
            </w:r>
          </w:p>
        </w:tc>
        <w:tc>
          <w:tcPr>
            <w:tcW w:w="6663" w:type="dxa"/>
            <w:shd w:val="clear" w:color="auto" w:fill="auto"/>
          </w:tcPr>
          <w:p w:rsidR="00461818" w:rsidRPr="00A13F24" w:rsidRDefault="00461818"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1818"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1818" w:rsidRPr="00E546AD" w:rsidRDefault="00461818" w:rsidP="00AE77A1">
            <w:pPr>
              <w:spacing w:line="276" w:lineRule="auto"/>
              <w:jc w:val="center"/>
              <w:rPr>
                <w:color w:val="auto"/>
              </w:rPr>
            </w:pPr>
            <w:r w:rsidRPr="00E546AD">
              <w:rPr>
                <w:color w:val="auto"/>
              </w:rPr>
              <w:t xml:space="preserve">Scenario principale </w:t>
            </w:r>
          </w:p>
        </w:tc>
      </w:tr>
      <w:tr w:rsidR="00461818"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5F7365" w:rsidRDefault="00461818" w:rsidP="00066F3B">
            <w:pPr>
              <w:pStyle w:val="Normale1"/>
              <w:numPr>
                <w:ilvl w:val="0"/>
                <w:numId w:val="21"/>
              </w:numPr>
              <w:contextualSpacing w:val="0"/>
              <w:jc w:val="both"/>
              <w:rPr>
                <w:b w:val="0"/>
              </w:rPr>
            </w:pPr>
            <w:r w:rsidRPr="008D53DB">
              <w:rPr>
                <w:b w:val="0"/>
                <w:szCs w:val="22"/>
              </w:rPr>
              <w:t>L’utente seleziona il link “</w:t>
            </w:r>
            <w:r>
              <w:rPr>
                <w:b w:val="0"/>
                <w:szCs w:val="22"/>
              </w:rPr>
              <w:t>Struttura</w:t>
            </w:r>
            <w:r w:rsidRPr="008D53DB">
              <w:rPr>
                <w:b w:val="0"/>
                <w:szCs w:val="22"/>
              </w:rPr>
              <w:t>”</w:t>
            </w:r>
            <w:r>
              <w:rPr>
                <w:b w:val="0"/>
                <w:szCs w:val="22"/>
              </w:rPr>
              <w:t>.</w:t>
            </w:r>
          </w:p>
          <w:p w:rsidR="00461818" w:rsidRPr="005F7365" w:rsidRDefault="00461818" w:rsidP="00066F3B">
            <w:pPr>
              <w:pStyle w:val="Normale1"/>
              <w:numPr>
                <w:ilvl w:val="0"/>
                <w:numId w:val="21"/>
              </w:numPr>
              <w:contextualSpacing w:val="0"/>
              <w:jc w:val="both"/>
              <w:rPr>
                <w:b w:val="0"/>
              </w:rPr>
            </w:pPr>
            <w:r>
              <w:rPr>
                <w:b w:val="0"/>
                <w:szCs w:val="22"/>
              </w:rPr>
              <w:t>Il sistema mostra la lista delle strutture di propria competenza.</w:t>
            </w:r>
          </w:p>
          <w:p w:rsidR="00461818" w:rsidRPr="008D53DB" w:rsidRDefault="00461818" w:rsidP="00066F3B">
            <w:pPr>
              <w:pStyle w:val="Normale1"/>
              <w:numPr>
                <w:ilvl w:val="0"/>
                <w:numId w:val="21"/>
              </w:numPr>
              <w:contextualSpacing w:val="0"/>
              <w:jc w:val="both"/>
              <w:rPr>
                <w:b w:val="0"/>
              </w:rPr>
            </w:pPr>
            <w:r>
              <w:rPr>
                <w:b w:val="0"/>
                <w:szCs w:val="22"/>
              </w:rPr>
              <w:t>L’utente seleziona “Nuova struttura”.</w:t>
            </w:r>
          </w:p>
          <w:p w:rsidR="00461818" w:rsidRDefault="00461818" w:rsidP="00066F3B">
            <w:pPr>
              <w:pStyle w:val="Normale1"/>
              <w:numPr>
                <w:ilvl w:val="0"/>
                <w:numId w:val="21"/>
              </w:numPr>
              <w:contextualSpacing w:val="0"/>
              <w:jc w:val="both"/>
              <w:rPr>
                <w:b w:val="0"/>
              </w:rPr>
            </w:pPr>
            <w:r w:rsidRPr="0034062D">
              <w:rPr>
                <w:b w:val="0"/>
              </w:rPr>
              <w:t xml:space="preserve">Il sistema mostra la pagina con il form da compilare: </w:t>
            </w:r>
            <w:r w:rsidRPr="00461818">
              <w:rPr>
                <w:b w:val="0"/>
              </w:rPr>
              <w:t xml:space="preserve">nome struttura, indirizzo, comune, tipologia struttura, stelle, </w:t>
            </w:r>
            <w:proofErr w:type="spellStart"/>
            <w:r w:rsidRPr="00461818">
              <w:rPr>
                <w:b w:val="0"/>
              </w:rPr>
              <w:t>pms</w:t>
            </w:r>
            <w:proofErr w:type="spellEnd"/>
            <w:r w:rsidRPr="00461818">
              <w:rPr>
                <w:b w:val="0"/>
              </w:rPr>
              <w:t xml:space="preserve">, </w:t>
            </w:r>
            <w:proofErr w:type="spellStart"/>
            <w:r w:rsidRPr="00461818">
              <w:rPr>
                <w:b w:val="0"/>
              </w:rPr>
              <w:t>channel</w:t>
            </w:r>
            <w:proofErr w:type="spellEnd"/>
            <w:r w:rsidRPr="00461818">
              <w:rPr>
                <w:b w:val="0"/>
              </w:rPr>
              <w:t xml:space="preserve"> manager.</w:t>
            </w:r>
          </w:p>
          <w:p w:rsidR="00461818" w:rsidRPr="0034062D" w:rsidRDefault="00461818" w:rsidP="00066F3B">
            <w:pPr>
              <w:pStyle w:val="Normale1"/>
              <w:numPr>
                <w:ilvl w:val="0"/>
                <w:numId w:val="21"/>
              </w:numPr>
              <w:contextualSpacing w:val="0"/>
              <w:jc w:val="both"/>
              <w:rPr>
                <w:b w:val="0"/>
              </w:rPr>
            </w:pPr>
            <w:r w:rsidRPr="0034062D">
              <w:rPr>
                <w:b w:val="0"/>
                <w:szCs w:val="22"/>
              </w:rPr>
              <w:t>L’utente riempie i campi obbligatori.</w:t>
            </w:r>
          </w:p>
          <w:p w:rsidR="00461818" w:rsidRPr="001774CD" w:rsidRDefault="00461818" w:rsidP="00066F3B">
            <w:pPr>
              <w:pStyle w:val="Normale1"/>
              <w:numPr>
                <w:ilvl w:val="0"/>
                <w:numId w:val="21"/>
              </w:numPr>
              <w:contextualSpacing w:val="0"/>
              <w:jc w:val="both"/>
              <w:rPr>
                <w:b w:val="0"/>
              </w:rPr>
            </w:pPr>
            <w:r w:rsidRPr="001774CD">
              <w:rPr>
                <w:b w:val="0"/>
              </w:rPr>
              <w:t>L’utente salva i dati.</w:t>
            </w:r>
          </w:p>
          <w:p w:rsidR="00461818" w:rsidRPr="008D53DB" w:rsidRDefault="00461818" w:rsidP="00066F3B">
            <w:pPr>
              <w:pStyle w:val="Normale1"/>
              <w:numPr>
                <w:ilvl w:val="0"/>
                <w:numId w:val="21"/>
              </w:numPr>
              <w:contextualSpacing w:val="0"/>
              <w:jc w:val="both"/>
              <w:rPr>
                <w:b w:val="0"/>
              </w:rPr>
            </w:pPr>
            <w:r w:rsidRPr="001774CD">
              <w:rPr>
                <w:b w:val="0"/>
                <w:szCs w:val="22"/>
              </w:rPr>
              <w:t>Il sistema effettua l’operazione e notifica che l’operazione è stata eseguita con successo.</w:t>
            </w:r>
          </w:p>
        </w:tc>
      </w:tr>
      <w:tr w:rsidR="00461818"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E546AD" w:rsidRDefault="00461818" w:rsidP="00AE77A1">
            <w:pPr>
              <w:spacing w:line="276" w:lineRule="auto"/>
              <w:jc w:val="center"/>
              <w:rPr>
                <w:color w:val="auto"/>
              </w:rPr>
            </w:pPr>
            <w:r w:rsidRPr="00E546AD">
              <w:rPr>
                <w:color w:val="auto"/>
              </w:rPr>
              <w:t>Scenario alternativo</w:t>
            </w:r>
          </w:p>
        </w:tc>
      </w:tr>
      <w:tr w:rsidR="00461818"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367CCB" w:rsidRDefault="00461818" w:rsidP="00AE77A1">
            <w:pPr>
              <w:pStyle w:val="Normale1"/>
              <w:contextualSpacing w:val="0"/>
              <w:jc w:val="both"/>
              <w:rPr>
                <w:b w:val="0"/>
              </w:rPr>
            </w:pPr>
            <w:r>
              <w:rPr>
                <w:b w:val="0"/>
                <w:szCs w:val="22"/>
              </w:rPr>
              <w:t>6</w:t>
            </w:r>
            <w:r w:rsidRPr="00367CCB">
              <w:rPr>
                <w:b w:val="0"/>
                <w:szCs w:val="22"/>
              </w:rPr>
              <w:t>(a) L’utente annulla l’operazione.</w:t>
            </w:r>
          </w:p>
        </w:tc>
      </w:tr>
      <w:tr w:rsidR="00461818"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1818" w:rsidRPr="00E546AD" w:rsidRDefault="00461818" w:rsidP="00AE77A1">
            <w:pPr>
              <w:spacing w:line="276" w:lineRule="auto"/>
              <w:jc w:val="center"/>
              <w:rPr>
                <w:color w:val="auto"/>
              </w:rPr>
            </w:pPr>
            <w:r w:rsidRPr="00E546AD">
              <w:rPr>
                <w:color w:val="auto"/>
              </w:rPr>
              <w:t xml:space="preserve">Scenario d’errore </w:t>
            </w:r>
          </w:p>
        </w:tc>
      </w:tr>
      <w:tr w:rsidR="00461818"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1818" w:rsidRPr="00367CCB" w:rsidRDefault="00D36D07" w:rsidP="00D36D07">
            <w:pPr>
              <w:pStyle w:val="Normale1"/>
              <w:contextualSpacing w:val="0"/>
              <w:jc w:val="both"/>
              <w:rPr>
                <w:b w:val="0"/>
                <w:szCs w:val="22"/>
              </w:rPr>
            </w:pPr>
            <w:r>
              <w:rPr>
                <w:b w:val="0"/>
                <w:szCs w:val="22"/>
              </w:rPr>
              <w:t>7</w:t>
            </w:r>
            <w:r w:rsidR="00461818">
              <w:rPr>
                <w:b w:val="0"/>
                <w:szCs w:val="22"/>
              </w:rPr>
              <w:t>(</w:t>
            </w:r>
            <w:r>
              <w:rPr>
                <w:b w:val="0"/>
                <w:szCs w:val="22"/>
              </w:rPr>
              <w:t>a</w:t>
            </w:r>
            <w:r w:rsidR="00461818" w:rsidRPr="00367CCB">
              <w:rPr>
                <w:b w:val="0"/>
                <w:szCs w:val="22"/>
              </w:rPr>
              <w:t>) Il sistema notifica all’utente che sono presenti errori.</w:t>
            </w:r>
          </w:p>
        </w:tc>
      </w:tr>
    </w:tbl>
    <w:p w:rsidR="00461818" w:rsidRDefault="00461818" w:rsidP="00FF4566"/>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Caso d’uso</w:t>
            </w:r>
          </w:p>
        </w:tc>
        <w:tc>
          <w:tcPr>
            <w:tcW w:w="6663" w:type="dxa"/>
            <w:shd w:val="clear" w:color="auto" w:fill="auto"/>
            <w:vAlign w:val="center"/>
          </w:tcPr>
          <w:p w:rsidR="00106F99" w:rsidRPr="00A13F24"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Modifica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Attori</w:t>
            </w:r>
          </w:p>
        </w:tc>
        <w:tc>
          <w:tcPr>
            <w:tcW w:w="6663" w:type="dxa"/>
            <w:shd w:val="clear" w:color="auto" w:fill="auto"/>
          </w:tcPr>
          <w:p w:rsidR="00106F99" w:rsidRPr="00461818"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Pre-condizioni</w:t>
            </w:r>
          </w:p>
        </w:tc>
        <w:tc>
          <w:tcPr>
            <w:tcW w:w="6663" w:type="dxa"/>
            <w:shd w:val="clear" w:color="auto" w:fill="auto"/>
          </w:tcPr>
          <w:p w:rsidR="00106F99"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jc w:val="left"/>
              <w:rPr>
                <w:color w:val="auto"/>
              </w:rPr>
            </w:pPr>
            <w:r w:rsidRPr="00E546AD">
              <w:rPr>
                <w:color w:val="auto"/>
              </w:rPr>
              <w:t>Punto di estensione</w:t>
            </w:r>
          </w:p>
        </w:tc>
        <w:tc>
          <w:tcPr>
            <w:tcW w:w="6663" w:type="dxa"/>
            <w:shd w:val="clear" w:color="auto" w:fill="auto"/>
          </w:tcPr>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06F99"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06F99" w:rsidRPr="00E546AD" w:rsidRDefault="00106F99" w:rsidP="00AE77A1">
            <w:pPr>
              <w:spacing w:line="276" w:lineRule="auto"/>
              <w:jc w:val="center"/>
              <w:rPr>
                <w:color w:val="auto"/>
              </w:rPr>
            </w:pPr>
            <w:r w:rsidRPr="00E546AD">
              <w:rPr>
                <w:color w:val="auto"/>
              </w:rPr>
              <w:t xml:space="preserve">Scenario principale </w:t>
            </w:r>
          </w:p>
        </w:tc>
      </w:tr>
      <w:tr w:rsidR="00106F99"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5F7365" w:rsidRDefault="00106F99" w:rsidP="00066F3B">
            <w:pPr>
              <w:pStyle w:val="Normale1"/>
              <w:numPr>
                <w:ilvl w:val="0"/>
                <w:numId w:val="23"/>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relative alla struttura</w:t>
            </w:r>
            <w:r>
              <w:rPr>
                <w:b w:val="0"/>
                <w:szCs w:val="22"/>
              </w:rPr>
              <w:t>.</w:t>
            </w:r>
          </w:p>
          <w:p w:rsidR="00106F99" w:rsidRPr="00D36D07" w:rsidRDefault="00106F99" w:rsidP="00066F3B">
            <w:pPr>
              <w:pStyle w:val="Normale1"/>
              <w:numPr>
                <w:ilvl w:val="0"/>
                <w:numId w:val="23"/>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106F99" w:rsidRPr="00D36D07" w:rsidRDefault="00106F99" w:rsidP="00066F3B">
            <w:pPr>
              <w:pStyle w:val="Normale1"/>
              <w:numPr>
                <w:ilvl w:val="0"/>
                <w:numId w:val="23"/>
              </w:numPr>
              <w:contextualSpacing w:val="0"/>
              <w:jc w:val="both"/>
              <w:rPr>
                <w:b w:val="0"/>
              </w:rPr>
            </w:pPr>
            <w:r w:rsidRPr="00D36D07">
              <w:rPr>
                <w:b w:val="0"/>
                <w:szCs w:val="22"/>
              </w:rPr>
              <w:t xml:space="preserve">Il sistema effettua la modifica e conferma che l’operazione è stata eseguita con successo. </w:t>
            </w:r>
          </w:p>
        </w:tc>
      </w:tr>
      <w:tr w:rsidR="00106F99"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Scenario alternativo</w:t>
            </w:r>
          </w:p>
        </w:tc>
      </w:tr>
      <w:tr w:rsidR="00106F99"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367CCB" w:rsidRDefault="00106F99" w:rsidP="00AE77A1">
            <w:pPr>
              <w:pStyle w:val="Normale1"/>
              <w:contextualSpacing w:val="0"/>
              <w:jc w:val="both"/>
              <w:rPr>
                <w:b w:val="0"/>
              </w:rPr>
            </w:pPr>
            <w:r>
              <w:rPr>
                <w:b w:val="0"/>
                <w:szCs w:val="22"/>
              </w:rPr>
              <w:t>2</w:t>
            </w:r>
            <w:r w:rsidRPr="00367CCB">
              <w:rPr>
                <w:b w:val="0"/>
                <w:szCs w:val="22"/>
              </w:rPr>
              <w:t>(a) L’utente annulla l’operazione.</w:t>
            </w:r>
          </w:p>
        </w:tc>
      </w:tr>
      <w:tr w:rsidR="00106F99"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 xml:space="preserve">Scenario d’errore </w:t>
            </w:r>
          </w:p>
        </w:tc>
      </w:tr>
      <w:tr w:rsidR="00106F99"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06F99" w:rsidRPr="00367CCB" w:rsidRDefault="00106F99" w:rsidP="00AE77A1">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762E5" w:rsidRDefault="00B762E5" w:rsidP="00FF4566"/>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106F99" w:rsidRPr="00A13F24"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Elimina</w:t>
            </w:r>
            <w:r w:rsidRPr="00E90A19">
              <w:rPr>
                <w:rFonts w:asciiTheme="minorHAnsi" w:hAnsiTheme="minorHAnsi"/>
                <w:b/>
                <w:szCs w:val="22"/>
              </w:rPr>
              <w:t xml:space="preserve">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Attori</w:t>
            </w:r>
          </w:p>
        </w:tc>
        <w:tc>
          <w:tcPr>
            <w:tcW w:w="6663" w:type="dxa"/>
            <w:shd w:val="clear" w:color="auto" w:fill="auto"/>
          </w:tcPr>
          <w:p w:rsidR="00106F99" w:rsidRPr="00461818" w:rsidRDefault="00106F99"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rPr>
                <w:color w:val="auto"/>
              </w:rPr>
            </w:pPr>
            <w:r w:rsidRPr="00E546AD">
              <w:rPr>
                <w:color w:val="auto"/>
              </w:rPr>
              <w:t>Pre-condizioni</w:t>
            </w:r>
          </w:p>
        </w:tc>
        <w:tc>
          <w:tcPr>
            <w:tcW w:w="6663" w:type="dxa"/>
            <w:shd w:val="clear" w:color="auto" w:fill="auto"/>
          </w:tcPr>
          <w:p w:rsidR="00106F99"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struttura</w:t>
            </w:r>
          </w:p>
        </w:tc>
      </w:tr>
      <w:tr w:rsidR="00106F99"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06F99" w:rsidRPr="00E546AD" w:rsidRDefault="00106F99" w:rsidP="00AE77A1">
            <w:pPr>
              <w:spacing w:line="276" w:lineRule="auto"/>
              <w:jc w:val="left"/>
              <w:rPr>
                <w:color w:val="auto"/>
              </w:rPr>
            </w:pPr>
            <w:r w:rsidRPr="00E546AD">
              <w:rPr>
                <w:color w:val="auto"/>
              </w:rPr>
              <w:t>Punto di estensione</w:t>
            </w:r>
          </w:p>
        </w:tc>
        <w:tc>
          <w:tcPr>
            <w:tcW w:w="6663" w:type="dxa"/>
            <w:shd w:val="clear" w:color="auto" w:fill="auto"/>
          </w:tcPr>
          <w:p w:rsidR="00106F99" w:rsidRPr="00A13F24" w:rsidRDefault="00106F99"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06F99"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06F99" w:rsidRPr="00E546AD" w:rsidRDefault="00106F99" w:rsidP="00AE77A1">
            <w:pPr>
              <w:spacing w:line="276" w:lineRule="auto"/>
              <w:jc w:val="center"/>
              <w:rPr>
                <w:color w:val="auto"/>
              </w:rPr>
            </w:pPr>
            <w:r w:rsidRPr="00E546AD">
              <w:rPr>
                <w:color w:val="auto"/>
              </w:rPr>
              <w:t xml:space="preserve">Scenario principale </w:t>
            </w:r>
          </w:p>
        </w:tc>
      </w:tr>
      <w:tr w:rsidR="00106F99"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D36D07" w:rsidRDefault="00106F99" w:rsidP="00066F3B">
            <w:pPr>
              <w:pStyle w:val="Normale1"/>
              <w:numPr>
                <w:ilvl w:val="0"/>
                <w:numId w:val="22"/>
              </w:numPr>
              <w:contextualSpacing w:val="0"/>
              <w:jc w:val="both"/>
              <w:rPr>
                <w:b w:val="0"/>
              </w:rPr>
            </w:pPr>
            <w:r w:rsidRPr="00D36D07">
              <w:rPr>
                <w:b w:val="0"/>
                <w:szCs w:val="22"/>
              </w:rPr>
              <w:t>L’utente seleziona la funzionalità “Elimina”.</w:t>
            </w:r>
          </w:p>
          <w:p w:rsidR="00106F99" w:rsidRPr="00D36D07" w:rsidRDefault="00106F99" w:rsidP="00066F3B">
            <w:pPr>
              <w:pStyle w:val="Normale1"/>
              <w:numPr>
                <w:ilvl w:val="0"/>
                <w:numId w:val="2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06F99" w:rsidRPr="00D36D07" w:rsidRDefault="00106F99" w:rsidP="00066F3B">
            <w:pPr>
              <w:pStyle w:val="Normale1"/>
              <w:numPr>
                <w:ilvl w:val="0"/>
                <w:numId w:val="22"/>
              </w:numPr>
              <w:contextualSpacing w:val="0"/>
              <w:jc w:val="both"/>
              <w:rPr>
                <w:b w:val="0"/>
              </w:rPr>
            </w:pPr>
            <w:r w:rsidRPr="00D36D07">
              <w:rPr>
                <w:b w:val="0"/>
                <w:szCs w:val="22"/>
              </w:rPr>
              <w:t xml:space="preserve">L’utente conferma. </w:t>
            </w:r>
          </w:p>
          <w:p w:rsidR="00106F99" w:rsidRPr="00D36D07" w:rsidRDefault="00106F99" w:rsidP="00066F3B">
            <w:pPr>
              <w:pStyle w:val="Normale1"/>
              <w:numPr>
                <w:ilvl w:val="0"/>
                <w:numId w:val="22"/>
              </w:numPr>
              <w:contextualSpacing w:val="0"/>
              <w:jc w:val="both"/>
              <w:rPr>
                <w:b w:val="0"/>
              </w:rPr>
            </w:pPr>
            <w:r w:rsidRPr="00D36D07">
              <w:rPr>
                <w:b w:val="0"/>
                <w:szCs w:val="22"/>
              </w:rPr>
              <w:t xml:space="preserve">Il sistema elimina </w:t>
            </w:r>
            <w:r>
              <w:rPr>
                <w:b w:val="0"/>
                <w:szCs w:val="22"/>
              </w:rPr>
              <w:t>la struttura</w:t>
            </w:r>
            <w:r w:rsidRPr="00D36D07">
              <w:rPr>
                <w:b w:val="0"/>
                <w:szCs w:val="22"/>
              </w:rPr>
              <w:t xml:space="preserve"> e conferma che l’operazione è stata eseguita con successo.</w:t>
            </w:r>
          </w:p>
        </w:tc>
      </w:tr>
      <w:tr w:rsidR="00106F99"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Scenario alternativo</w:t>
            </w:r>
          </w:p>
        </w:tc>
      </w:tr>
      <w:tr w:rsidR="00106F99"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367CCB" w:rsidRDefault="00106F99" w:rsidP="00AE77A1">
            <w:pPr>
              <w:pStyle w:val="Normale1"/>
              <w:contextualSpacing w:val="0"/>
              <w:jc w:val="both"/>
              <w:rPr>
                <w:b w:val="0"/>
              </w:rPr>
            </w:pPr>
            <w:r>
              <w:rPr>
                <w:b w:val="0"/>
                <w:szCs w:val="22"/>
              </w:rPr>
              <w:t>3</w:t>
            </w:r>
            <w:r w:rsidRPr="00367CCB">
              <w:rPr>
                <w:b w:val="0"/>
                <w:szCs w:val="22"/>
              </w:rPr>
              <w:t>(a) L’utente annulla l’operazione.</w:t>
            </w:r>
          </w:p>
        </w:tc>
      </w:tr>
      <w:tr w:rsidR="00106F99"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06F99" w:rsidRPr="00E546AD" w:rsidRDefault="00106F99" w:rsidP="00AE77A1">
            <w:pPr>
              <w:spacing w:line="276" w:lineRule="auto"/>
              <w:jc w:val="center"/>
              <w:rPr>
                <w:color w:val="auto"/>
              </w:rPr>
            </w:pPr>
            <w:r w:rsidRPr="00E546AD">
              <w:rPr>
                <w:color w:val="auto"/>
              </w:rPr>
              <w:t xml:space="preserve">Scenario d’errore </w:t>
            </w:r>
          </w:p>
        </w:tc>
      </w:tr>
      <w:tr w:rsidR="00106F99"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06F99" w:rsidRPr="00367CCB" w:rsidRDefault="00106F99" w:rsidP="00AE77A1">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106F99" w:rsidRDefault="00106F99" w:rsidP="00FF4566"/>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rPr>
                <w:color w:val="auto"/>
              </w:rPr>
            </w:pPr>
            <w:r w:rsidRPr="00E546AD">
              <w:rPr>
                <w:color w:val="auto"/>
              </w:rPr>
              <w:t>Caso d’uso</w:t>
            </w:r>
          </w:p>
        </w:tc>
        <w:tc>
          <w:tcPr>
            <w:tcW w:w="6663" w:type="dxa"/>
            <w:shd w:val="clear" w:color="auto" w:fill="auto"/>
            <w:vAlign w:val="center"/>
          </w:tcPr>
          <w:p w:rsidR="00C16169" w:rsidRPr="00A13F24" w:rsidRDefault="00C16169" w:rsidP="00C16169">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struttura</w:t>
            </w:r>
          </w:p>
        </w:tc>
      </w:tr>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rPr>
                <w:color w:val="auto"/>
              </w:rPr>
            </w:pPr>
            <w:r w:rsidRPr="00E546AD">
              <w:rPr>
                <w:color w:val="auto"/>
              </w:rPr>
              <w:t>Attori</w:t>
            </w:r>
          </w:p>
        </w:tc>
        <w:tc>
          <w:tcPr>
            <w:tcW w:w="6663" w:type="dxa"/>
            <w:shd w:val="clear" w:color="auto" w:fill="auto"/>
          </w:tcPr>
          <w:p w:rsidR="00C16169" w:rsidRPr="00461818" w:rsidRDefault="00C1616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rPr>
                <w:color w:val="auto"/>
              </w:rPr>
            </w:pPr>
            <w:r w:rsidRPr="00E546AD">
              <w:rPr>
                <w:color w:val="auto"/>
              </w:rPr>
              <w:t>Pre-condizioni</w:t>
            </w:r>
          </w:p>
        </w:tc>
        <w:tc>
          <w:tcPr>
            <w:tcW w:w="6663" w:type="dxa"/>
            <w:shd w:val="clear" w:color="auto" w:fill="auto"/>
          </w:tcPr>
          <w:p w:rsidR="00C16169" w:rsidRPr="00A13F24" w:rsidRDefault="00C1616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C1616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16169" w:rsidRPr="00E546AD" w:rsidRDefault="00C16169" w:rsidP="008E70BF">
            <w:pPr>
              <w:spacing w:line="276" w:lineRule="auto"/>
              <w:jc w:val="left"/>
              <w:rPr>
                <w:color w:val="auto"/>
              </w:rPr>
            </w:pPr>
            <w:r w:rsidRPr="00E546AD">
              <w:rPr>
                <w:color w:val="auto"/>
              </w:rPr>
              <w:t>Punto di estensione</w:t>
            </w:r>
          </w:p>
        </w:tc>
        <w:tc>
          <w:tcPr>
            <w:tcW w:w="6663" w:type="dxa"/>
            <w:shd w:val="clear" w:color="auto" w:fill="auto"/>
          </w:tcPr>
          <w:p w:rsidR="00C16169" w:rsidRPr="00A13F24" w:rsidRDefault="00C1616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1616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16169" w:rsidRPr="00E546AD" w:rsidRDefault="00C16169" w:rsidP="008E70BF">
            <w:pPr>
              <w:spacing w:line="276" w:lineRule="auto"/>
              <w:jc w:val="center"/>
              <w:rPr>
                <w:color w:val="auto"/>
              </w:rPr>
            </w:pPr>
            <w:r w:rsidRPr="00E546AD">
              <w:rPr>
                <w:color w:val="auto"/>
              </w:rPr>
              <w:t xml:space="preserve">Scenario principale </w:t>
            </w:r>
          </w:p>
        </w:tc>
      </w:tr>
      <w:tr w:rsidR="00C1616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5F7365" w:rsidRDefault="00C16169" w:rsidP="00066F3B">
            <w:pPr>
              <w:pStyle w:val="Normale1"/>
              <w:numPr>
                <w:ilvl w:val="0"/>
                <w:numId w:val="25"/>
              </w:numPr>
              <w:contextualSpacing w:val="0"/>
              <w:jc w:val="both"/>
              <w:rPr>
                <w:b w:val="0"/>
              </w:rPr>
            </w:pPr>
            <w:r w:rsidRPr="008D53DB">
              <w:rPr>
                <w:b w:val="0"/>
                <w:szCs w:val="22"/>
              </w:rPr>
              <w:t>L’utente seleziona il link “</w:t>
            </w:r>
            <w:r>
              <w:rPr>
                <w:b w:val="0"/>
                <w:szCs w:val="22"/>
              </w:rPr>
              <w:t>Strutture</w:t>
            </w:r>
            <w:r w:rsidRPr="008D53DB">
              <w:rPr>
                <w:b w:val="0"/>
                <w:szCs w:val="22"/>
              </w:rPr>
              <w:t>”</w:t>
            </w:r>
            <w:r>
              <w:rPr>
                <w:b w:val="0"/>
                <w:szCs w:val="22"/>
              </w:rPr>
              <w:t>.</w:t>
            </w:r>
          </w:p>
          <w:p w:rsidR="00C16169" w:rsidRPr="001878C9" w:rsidRDefault="00C16169" w:rsidP="001878C9">
            <w:pPr>
              <w:pStyle w:val="Normale1"/>
              <w:numPr>
                <w:ilvl w:val="0"/>
                <w:numId w:val="25"/>
              </w:numPr>
              <w:contextualSpacing w:val="0"/>
              <w:jc w:val="both"/>
              <w:rPr>
                <w:b w:val="0"/>
              </w:rPr>
            </w:pPr>
            <w:r>
              <w:rPr>
                <w:b w:val="0"/>
                <w:szCs w:val="22"/>
              </w:rPr>
              <w:t>Il sistema mostra la lista delle strutture di propria competenza.</w:t>
            </w:r>
          </w:p>
        </w:tc>
      </w:tr>
      <w:tr w:rsidR="00C1616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E546AD" w:rsidRDefault="00C16169" w:rsidP="008E70BF">
            <w:pPr>
              <w:spacing w:line="276" w:lineRule="auto"/>
              <w:jc w:val="center"/>
              <w:rPr>
                <w:color w:val="auto"/>
              </w:rPr>
            </w:pPr>
            <w:r w:rsidRPr="00E546AD">
              <w:rPr>
                <w:color w:val="auto"/>
              </w:rPr>
              <w:t>Scenario alternativo</w:t>
            </w:r>
          </w:p>
        </w:tc>
      </w:tr>
      <w:tr w:rsidR="00C1616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367CCB" w:rsidRDefault="00C16169" w:rsidP="008E70BF">
            <w:pPr>
              <w:pStyle w:val="Normale1"/>
              <w:contextualSpacing w:val="0"/>
              <w:jc w:val="both"/>
              <w:rPr>
                <w:b w:val="0"/>
              </w:rPr>
            </w:pPr>
          </w:p>
        </w:tc>
      </w:tr>
      <w:tr w:rsidR="00C16169" w:rsidRPr="00A13F24" w:rsidTr="00B762E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16169" w:rsidRPr="00E546AD" w:rsidRDefault="00C16169" w:rsidP="008E70BF">
            <w:pPr>
              <w:spacing w:line="276" w:lineRule="auto"/>
              <w:jc w:val="center"/>
              <w:rPr>
                <w:color w:val="auto"/>
              </w:rPr>
            </w:pPr>
            <w:r w:rsidRPr="00E546AD">
              <w:rPr>
                <w:color w:val="auto"/>
              </w:rPr>
              <w:t xml:space="preserve">Scenario d’errore </w:t>
            </w:r>
          </w:p>
        </w:tc>
      </w:tr>
      <w:tr w:rsidR="00C1616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16169" w:rsidRPr="00DA48C0" w:rsidRDefault="00C16169"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16169" w:rsidRDefault="00C16169" w:rsidP="00FF4566"/>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93" w:name="_Toc507840457"/>
      <w:r>
        <w:rPr>
          <w:lang w:val="it-IT"/>
        </w:rPr>
        <w:lastRenderedPageBreak/>
        <w:t>UC_4</w:t>
      </w:r>
      <w:r w:rsidRPr="00E056F4">
        <w:rPr>
          <w:lang w:val="it-IT"/>
        </w:rPr>
        <w:t xml:space="preserve"> </w:t>
      </w:r>
      <w:r>
        <w:rPr>
          <w:lang w:val="it-IT"/>
        </w:rPr>
        <w:t>Gestione iva</w:t>
      </w:r>
      <w:bookmarkEnd w:id="9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rPr>
                <w:color w:val="auto"/>
              </w:rPr>
            </w:pPr>
            <w:r w:rsidRPr="00E546AD">
              <w:rPr>
                <w:color w:val="auto"/>
              </w:rPr>
              <w:t>Caso d’uso</w:t>
            </w:r>
          </w:p>
        </w:tc>
        <w:tc>
          <w:tcPr>
            <w:tcW w:w="6663" w:type="dxa"/>
            <w:shd w:val="clear" w:color="auto" w:fill="auto"/>
            <w:vAlign w:val="center"/>
          </w:tcPr>
          <w:p w:rsidR="00D36D07" w:rsidRPr="00A13F24" w:rsidRDefault="00D36D0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94A81">
              <w:rPr>
                <w:b/>
                <w:szCs w:val="22"/>
              </w:rPr>
              <w:t>Gestione iva</w:t>
            </w:r>
          </w:p>
        </w:tc>
      </w:tr>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rPr>
                <w:color w:val="auto"/>
              </w:rPr>
            </w:pPr>
            <w:r w:rsidRPr="00E546AD">
              <w:rPr>
                <w:color w:val="auto"/>
              </w:rPr>
              <w:t>Attori</w:t>
            </w:r>
          </w:p>
        </w:tc>
        <w:tc>
          <w:tcPr>
            <w:tcW w:w="6663" w:type="dxa"/>
            <w:shd w:val="clear" w:color="auto" w:fill="auto"/>
          </w:tcPr>
          <w:p w:rsidR="00D36D07" w:rsidRPr="00461818" w:rsidRDefault="00D36D07"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rPr>
                <w:color w:val="auto"/>
              </w:rPr>
            </w:pPr>
            <w:r w:rsidRPr="00E546AD">
              <w:rPr>
                <w:color w:val="auto"/>
              </w:rPr>
              <w:t>Pre-condizioni</w:t>
            </w:r>
          </w:p>
        </w:tc>
        <w:tc>
          <w:tcPr>
            <w:tcW w:w="6663" w:type="dxa"/>
            <w:shd w:val="clear" w:color="auto" w:fill="auto"/>
          </w:tcPr>
          <w:p w:rsidR="00D36D07" w:rsidRDefault="00D36D07"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D36D07"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6D07" w:rsidRPr="00E546AD" w:rsidRDefault="00D36D07" w:rsidP="00AE77A1">
            <w:pPr>
              <w:spacing w:line="276" w:lineRule="auto"/>
              <w:jc w:val="left"/>
              <w:rPr>
                <w:color w:val="auto"/>
              </w:rPr>
            </w:pPr>
            <w:r w:rsidRPr="00E546AD">
              <w:rPr>
                <w:color w:val="auto"/>
              </w:rPr>
              <w:t>Punto di estensione</w:t>
            </w:r>
          </w:p>
        </w:tc>
        <w:tc>
          <w:tcPr>
            <w:tcW w:w="6663" w:type="dxa"/>
            <w:shd w:val="clear" w:color="auto" w:fill="auto"/>
          </w:tcPr>
          <w:p w:rsidR="00D36D07" w:rsidRPr="00A13F24" w:rsidRDefault="00D36D07"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36D07"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36D07" w:rsidRPr="00E546AD" w:rsidRDefault="00D36D07" w:rsidP="00AE77A1">
            <w:pPr>
              <w:spacing w:line="276" w:lineRule="auto"/>
              <w:jc w:val="center"/>
              <w:rPr>
                <w:color w:val="auto"/>
              </w:rPr>
            </w:pPr>
            <w:r w:rsidRPr="00E546AD">
              <w:rPr>
                <w:color w:val="auto"/>
              </w:rPr>
              <w:t xml:space="preserve">Scenario principale </w:t>
            </w:r>
          </w:p>
        </w:tc>
      </w:tr>
      <w:tr w:rsidR="00D36D07"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5F7365" w:rsidRDefault="00D36D07" w:rsidP="00066F3B">
            <w:pPr>
              <w:pStyle w:val="Normale1"/>
              <w:numPr>
                <w:ilvl w:val="0"/>
                <w:numId w:val="24"/>
              </w:numPr>
              <w:contextualSpacing w:val="0"/>
              <w:jc w:val="both"/>
              <w:rPr>
                <w:b w:val="0"/>
              </w:rPr>
            </w:pPr>
            <w:r w:rsidRPr="008D53DB">
              <w:rPr>
                <w:b w:val="0"/>
                <w:szCs w:val="22"/>
              </w:rPr>
              <w:t>L’utente seleziona il link “</w:t>
            </w:r>
            <w:r>
              <w:rPr>
                <w:b w:val="0"/>
                <w:szCs w:val="22"/>
              </w:rPr>
              <w:t>Iva</w:t>
            </w:r>
            <w:r w:rsidRPr="008D53DB">
              <w:rPr>
                <w:b w:val="0"/>
                <w:szCs w:val="22"/>
              </w:rPr>
              <w:t>”</w:t>
            </w:r>
            <w:r>
              <w:rPr>
                <w:b w:val="0"/>
                <w:szCs w:val="22"/>
              </w:rPr>
              <w:t>.</w:t>
            </w:r>
          </w:p>
          <w:p w:rsidR="00D36D07" w:rsidRPr="001774CD" w:rsidRDefault="00D36D07" w:rsidP="00066F3B">
            <w:pPr>
              <w:pStyle w:val="Normale1"/>
              <w:numPr>
                <w:ilvl w:val="0"/>
                <w:numId w:val="24"/>
              </w:numPr>
              <w:contextualSpacing w:val="0"/>
              <w:jc w:val="both"/>
              <w:rPr>
                <w:b w:val="0"/>
              </w:rPr>
            </w:pPr>
            <w:r w:rsidRPr="001774CD">
              <w:rPr>
                <w:b w:val="0"/>
              </w:rPr>
              <w:t xml:space="preserve">Il sistema mostra la pagina con il form da compilare: </w:t>
            </w:r>
            <w:r>
              <w:rPr>
                <w:rFonts w:asciiTheme="minorHAnsi" w:hAnsiTheme="minorHAnsi"/>
                <w:b w:val="0"/>
              </w:rPr>
              <w:t>iva</w:t>
            </w:r>
            <w:r w:rsidRPr="001774CD">
              <w:rPr>
                <w:rFonts w:asciiTheme="minorHAnsi" w:hAnsiTheme="minorHAnsi"/>
                <w:b w:val="0"/>
              </w:rPr>
              <w:t>.</w:t>
            </w:r>
          </w:p>
          <w:p w:rsidR="00D36D07" w:rsidRPr="001774CD" w:rsidRDefault="00D36D07" w:rsidP="00066F3B">
            <w:pPr>
              <w:pStyle w:val="Normale1"/>
              <w:numPr>
                <w:ilvl w:val="0"/>
                <w:numId w:val="24"/>
              </w:numPr>
              <w:contextualSpacing w:val="0"/>
              <w:jc w:val="both"/>
              <w:rPr>
                <w:b w:val="0"/>
              </w:rPr>
            </w:pPr>
            <w:r w:rsidRPr="001774CD">
              <w:rPr>
                <w:b w:val="0"/>
                <w:szCs w:val="22"/>
              </w:rPr>
              <w:t>L’utente riempie i campi obbligatori.</w:t>
            </w:r>
          </w:p>
          <w:p w:rsidR="00D36D07" w:rsidRPr="001774CD" w:rsidRDefault="00D36D07" w:rsidP="00066F3B">
            <w:pPr>
              <w:pStyle w:val="Normale1"/>
              <w:numPr>
                <w:ilvl w:val="0"/>
                <w:numId w:val="24"/>
              </w:numPr>
              <w:contextualSpacing w:val="0"/>
              <w:jc w:val="both"/>
              <w:rPr>
                <w:b w:val="0"/>
              </w:rPr>
            </w:pPr>
            <w:r w:rsidRPr="001774CD">
              <w:rPr>
                <w:b w:val="0"/>
              </w:rPr>
              <w:t>L’utente salva i dati.</w:t>
            </w:r>
          </w:p>
          <w:p w:rsidR="00D36D07" w:rsidRPr="008D53DB" w:rsidRDefault="00D36D07" w:rsidP="00066F3B">
            <w:pPr>
              <w:pStyle w:val="Normale1"/>
              <w:numPr>
                <w:ilvl w:val="0"/>
                <w:numId w:val="24"/>
              </w:numPr>
              <w:contextualSpacing w:val="0"/>
              <w:jc w:val="both"/>
              <w:rPr>
                <w:b w:val="0"/>
              </w:rPr>
            </w:pPr>
            <w:r w:rsidRPr="001774CD">
              <w:rPr>
                <w:b w:val="0"/>
                <w:szCs w:val="22"/>
              </w:rPr>
              <w:t>Il sistema effettua l’operazione e notifica che l’operazione è stata eseguita con successo.</w:t>
            </w:r>
          </w:p>
        </w:tc>
      </w:tr>
      <w:tr w:rsidR="00D36D07"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E546AD" w:rsidRDefault="00D36D07" w:rsidP="00AE77A1">
            <w:pPr>
              <w:spacing w:line="276" w:lineRule="auto"/>
              <w:jc w:val="center"/>
              <w:rPr>
                <w:color w:val="auto"/>
              </w:rPr>
            </w:pPr>
            <w:r w:rsidRPr="00E546AD">
              <w:rPr>
                <w:color w:val="auto"/>
              </w:rPr>
              <w:t>Scenario alternativo</w:t>
            </w:r>
          </w:p>
        </w:tc>
      </w:tr>
      <w:tr w:rsidR="00D36D07"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367CCB" w:rsidRDefault="00D36D07" w:rsidP="00AE77A1">
            <w:pPr>
              <w:pStyle w:val="Normale1"/>
              <w:contextualSpacing w:val="0"/>
              <w:jc w:val="both"/>
              <w:rPr>
                <w:b w:val="0"/>
              </w:rPr>
            </w:pPr>
            <w:r>
              <w:rPr>
                <w:b w:val="0"/>
                <w:szCs w:val="22"/>
              </w:rPr>
              <w:t>4</w:t>
            </w:r>
            <w:r w:rsidRPr="00367CCB">
              <w:rPr>
                <w:b w:val="0"/>
                <w:szCs w:val="22"/>
              </w:rPr>
              <w:t>(a) L’utente annulla l’operazione.</w:t>
            </w:r>
          </w:p>
        </w:tc>
      </w:tr>
      <w:tr w:rsidR="00D36D07"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6D07" w:rsidRPr="00E546AD" w:rsidRDefault="00D36D07" w:rsidP="00AE77A1">
            <w:pPr>
              <w:spacing w:line="276" w:lineRule="auto"/>
              <w:jc w:val="center"/>
              <w:rPr>
                <w:color w:val="auto"/>
              </w:rPr>
            </w:pPr>
            <w:r w:rsidRPr="00E546AD">
              <w:rPr>
                <w:color w:val="auto"/>
              </w:rPr>
              <w:t xml:space="preserve">Scenario d’errore </w:t>
            </w:r>
          </w:p>
        </w:tc>
      </w:tr>
      <w:tr w:rsidR="00D36D07"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36D07" w:rsidRPr="00367CCB" w:rsidRDefault="00D36D07" w:rsidP="00AE77A1">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D36D07" w:rsidRPr="00E056F4" w:rsidRDefault="00D36D07" w:rsidP="00661914"/>
    <w:p w:rsidR="00E056F4" w:rsidRDefault="00E056F4" w:rsidP="00E056F4">
      <w:pPr>
        <w:pStyle w:val="Titolo3"/>
        <w:rPr>
          <w:lang w:val="it-IT"/>
        </w:rPr>
      </w:pPr>
      <w:bookmarkStart w:id="94" w:name="_Toc507840458"/>
      <w:r>
        <w:rPr>
          <w:lang w:val="it-IT"/>
        </w:rPr>
        <w:t>UC_5</w:t>
      </w:r>
      <w:r w:rsidRPr="00E056F4">
        <w:rPr>
          <w:lang w:val="it-IT"/>
        </w:rPr>
        <w:t xml:space="preserve"> </w:t>
      </w:r>
      <w:r>
        <w:rPr>
          <w:lang w:val="it-IT"/>
        </w:rPr>
        <w:t>Gestione tasse e supplementi</w:t>
      </w:r>
      <w:bookmarkEnd w:id="9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rPr>
                <w:color w:val="auto"/>
              </w:rPr>
            </w:pPr>
            <w:r w:rsidRPr="00E546AD">
              <w:rPr>
                <w:color w:val="auto"/>
              </w:rPr>
              <w:t>Caso d’uso</w:t>
            </w:r>
          </w:p>
        </w:tc>
        <w:tc>
          <w:tcPr>
            <w:tcW w:w="6663" w:type="dxa"/>
            <w:shd w:val="clear" w:color="auto" w:fill="auto"/>
            <w:vAlign w:val="center"/>
          </w:tcPr>
          <w:p w:rsidR="00DA48C0" w:rsidRPr="00A13F24" w:rsidRDefault="00DA48C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tasse e supplementi</w:t>
            </w:r>
          </w:p>
        </w:tc>
      </w:tr>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rPr>
                <w:color w:val="auto"/>
              </w:rPr>
            </w:pPr>
            <w:r w:rsidRPr="00E546AD">
              <w:rPr>
                <w:color w:val="auto"/>
              </w:rPr>
              <w:t>Attori</w:t>
            </w:r>
          </w:p>
        </w:tc>
        <w:tc>
          <w:tcPr>
            <w:tcW w:w="6663" w:type="dxa"/>
            <w:shd w:val="clear" w:color="auto" w:fill="auto"/>
          </w:tcPr>
          <w:p w:rsidR="00DA48C0" w:rsidRPr="00461818" w:rsidRDefault="00DA48C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rPr>
                <w:color w:val="auto"/>
              </w:rPr>
            </w:pPr>
            <w:r w:rsidRPr="00E546AD">
              <w:rPr>
                <w:color w:val="auto"/>
              </w:rPr>
              <w:t>Pre-condizioni</w:t>
            </w:r>
          </w:p>
        </w:tc>
        <w:tc>
          <w:tcPr>
            <w:tcW w:w="6663" w:type="dxa"/>
            <w:shd w:val="clear" w:color="auto" w:fill="auto"/>
          </w:tcPr>
          <w:p w:rsidR="00DA48C0" w:rsidRDefault="00DA48C0"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DA48C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A48C0" w:rsidRPr="00E546AD" w:rsidRDefault="00DA48C0" w:rsidP="00AE77A1">
            <w:pPr>
              <w:spacing w:line="276" w:lineRule="auto"/>
              <w:jc w:val="left"/>
              <w:rPr>
                <w:color w:val="auto"/>
              </w:rPr>
            </w:pPr>
            <w:r w:rsidRPr="00E546AD">
              <w:rPr>
                <w:color w:val="auto"/>
              </w:rPr>
              <w:t>Punto di estensione</w:t>
            </w:r>
          </w:p>
        </w:tc>
        <w:tc>
          <w:tcPr>
            <w:tcW w:w="6663" w:type="dxa"/>
            <w:shd w:val="clear" w:color="auto" w:fill="auto"/>
          </w:tcPr>
          <w:p w:rsidR="00DA48C0" w:rsidRPr="00A13F24" w:rsidRDefault="00DA48C0"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A48C0"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A48C0" w:rsidRPr="00E546AD" w:rsidRDefault="00DA48C0" w:rsidP="00AE77A1">
            <w:pPr>
              <w:spacing w:line="276" w:lineRule="auto"/>
              <w:jc w:val="center"/>
              <w:rPr>
                <w:color w:val="auto"/>
              </w:rPr>
            </w:pPr>
            <w:r w:rsidRPr="00E546AD">
              <w:rPr>
                <w:color w:val="auto"/>
              </w:rPr>
              <w:t xml:space="preserve">Scenario principale </w:t>
            </w:r>
          </w:p>
        </w:tc>
      </w:tr>
      <w:tr w:rsidR="00DA48C0"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5F7365" w:rsidRDefault="00DA48C0" w:rsidP="00066F3B">
            <w:pPr>
              <w:pStyle w:val="Normale1"/>
              <w:numPr>
                <w:ilvl w:val="0"/>
                <w:numId w:val="25"/>
              </w:numPr>
              <w:contextualSpacing w:val="0"/>
              <w:jc w:val="both"/>
              <w:rPr>
                <w:b w:val="0"/>
              </w:rPr>
            </w:pPr>
            <w:r w:rsidRPr="008D53DB">
              <w:rPr>
                <w:b w:val="0"/>
                <w:szCs w:val="22"/>
              </w:rPr>
              <w:t>L’utente seleziona il link “</w:t>
            </w:r>
            <w:r>
              <w:rPr>
                <w:b w:val="0"/>
                <w:szCs w:val="22"/>
              </w:rPr>
              <w:t>tasse/supplementi</w:t>
            </w:r>
            <w:r w:rsidRPr="008D53DB">
              <w:rPr>
                <w:b w:val="0"/>
                <w:szCs w:val="22"/>
              </w:rPr>
              <w:t>”</w:t>
            </w:r>
            <w:r>
              <w:rPr>
                <w:b w:val="0"/>
                <w:szCs w:val="22"/>
              </w:rPr>
              <w:t>.</w:t>
            </w:r>
          </w:p>
          <w:p w:rsidR="00DA48C0" w:rsidRPr="005F7365" w:rsidRDefault="00DA48C0" w:rsidP="00066F3B">
            <w:pPr>
              <w:pStyle w:val="Normale1"/>
              <w:numPr>
                <w:ilvl w:val="0"/>
                <w:numId w:val="25"/>
              </w:numPr>
              <w:contextualSpacing w:val="0"/>
              <w:jc w:val="both"/>
              <w:rPr>
                <w:b w:val="0"/>
              </w:rPr>
            </w:pPr>
            <w:r>
              <w:rPr>
                <w:b w:val="0"/>
                <w:szCs w:val="22"/>
              </w:rPr>
              <w:t>Il sistema mostra la lista delle tesse e supplementi della struttura di propria competenza.</w:t>
            </w:r>
          </w:p>
          <w:p w:rsidR="00DA48C0" w:rsidRPr="008D53DB" w:rsidRDefault="00DA48C0" w:rsidP="00DA48C0">
            <w:pPr>
              <w:pStyle w:val="Normale1"/>
              <w:ind w:left="720"/>
              <w:contextualSpacing w:val="0"/>
              <w:jc w:val="both"/>
              <w:rPr>
                <w:b w:val="0"/>
              </w:rPr>
            </w:pPr>
          </w:p>
        </w:tc>
      </w:tr>
      <w:tr w:rsidR="00DA48C0"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E546AD" w:rsidRDefault="00DA48C0" w:rsidP="00AE77A1">
            <w:pPr>
              <w:spacing w:line="276" w:lineRule="auto"/>
              <w:jc w:val="center"/>
              <w:rPr>
                <w:color w:val="auto"/>
              </w:rPr>
            </w:pPr>
            <w:r w:rsidRPr="00E546AD">
              <w:rPr>
                <w:color w:val="auto"/>
              </w:rPr>
              <w:t>Scenario alternativo</w:t>
            </w:r>
          </w:p>
        </w:tc>
      </w:tr>
      <w:tr w:rsidR="00DA48C0"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367CCB" w:rsidRDefault="00DA48C0" w:rsidP="00AE77A1">
            <w:pPr>
              <w:pStyle w:val="Normale1"/>
              <w:contextualSpacing w:val="0"/>
              <w:jc w:val="both"/>
              <w:rPr>
                <w:b w:val="0"/>
              </w:rPr>
            </w:pPr>
          </w:p>
        </w:tc>
      </w:tr>
      <w:tr w:rsidR="00DA48C0"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A48C0" w:rsidRPr="00E546AD" w:rsidRDefault="00DA48C0" w:rsidP="00AE77A1">
            <w:pPr>
              <w:spacing w:line="276" w:lineRule="auto"/>
              <w:jc w:val="center"/>
              <w:rPr>
                <w:color w:val="auto"/>
              </w:rPr>
            </w:pPr>
            <w:r w:rsidRPr="00E546AD">
              <w:rPr>
                <w:color w:val="auto"/>
              </w:rPr>
              <w:t xml:space="preserve">Scenario d’errore </w:t>
            </w:r>
          </w:p>
        </w:tc>
      </w:tr>
      <w:tr w:rsidR="00DA48C0"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A48C0" w:rsidRPr="00DA48C0" w:rsidRDefault="00DA48C0" w:rsidP="00AE77A1">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DA48C0"/>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rPr>
                <w:color w:val="auto"/>
              </w:rPr>
            </w:pPr>
            <w:r w:rsidRPr="00E546AD">
              <w:rPr>
                <w:color w:val="auto"/>
              </w:rPr>
              <w:lastRenderedPageBreak/>
              <w:t>Caso d’uso</w:t>
            </w:r>
          </w:p>
        </w:tc>
        <w:tc>
          <w:tcPr>
            <w:tcW w:w="6663" w:type="dxa"/>
            <w:shd w:val="clear" w:color="auto" w:fill="auto"/>
            <w:vAlign w:val="center"/>
          </w:tcPr>
          <w:p w:rsidR="00355FE0" w:rsidRPr="00A13F24" w:rsidRDefault="00355FE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tasse e supplementi</w:t>
            </w:r>
          </w:p>
        </w:tc>
      </w:tr>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rPr>
                <w:color w:val="auto"/>
              </w:rPr>
            </w:pPr>
            <w:r w:rsidRPr="00E546AD">
              <w:rPr>
                <w:color w:val="auto"/>
              </w:rPr>
              <w:t>Attori</w:t>
            </w:r>
          </w:p>
        </w:tc>
        <w:tc>
          <w:tcPr>
            <w:tcW w:w="6663" w:type="dxa"/>
            <w:shd w:val="clear" w:color="auto" w:fill="auto"/>
          </w:tcPr>
          <w:p w:rsidR="00355FE0" w:rsidRPr="00461818" w:rsidRDefault="00355FE0" w:rsidP="00AE77A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rPr>
                <w:color w:val="auto"/>
              </w:rPr>
            </w:pPr>
            <w:r w:rsidRPr="00E546AD">
              <w:rPr>
                <w:color w:val="auto"/>
              </w:rPr>
              <w:t>Pre-condizioni</w:t>
            </w:r>
          </w:p>
        </w:tc>
        <w:tc>
          <w:tcPr>
            <w:tcW w:w="6663" w:type="dxa"/>
            <w:shd w:val="clear" w:color="auto" w:fill="auto"/>
          </w:tcPr>
          <w:p w:rsidR="00355FE0" w:rsidRDefault="00355FE0"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AE77A1">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355FE0" w:rsidRPr="00A13F24" w:rsidTr="00AE77A1">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5FE0" w:rsidRPr="00E546AD" w:rsidRDefault="00355FE0" w:rsidP="00AE77A1">
            <w:pPr>
              <w:spacing w:line="276" w:lineRule="auto"/>
              <w:jc w:val="left"/>
              <w:rPr>
                <w:color w:val="auto"/>
              </w:rPr>
            </w:pPr>
            <w:r w:rsidRPr="00E546AD">
              <w:rPr>
                <w:color w:val="auto"/>
              </w:rPr>
              <w:t>Punto di estensione</w:t>
            </w:r>
          </w:p>
        </w:tc>
        <w:tc>
          <w:tcPr>
            <w:tcW w:w="6663" w:type="dxa"/>
            <w:shd w:val="clear" w:color="auto" w:fill="auto"/>
          </w:tcPr>
          <w:p w:rsidR="00355FE0" w:rsidRPr="00A13F24" w:rsidRDefault="00355FE0" w:rsidP="00AE77A1">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55FE0" w:rsidRPr="00A13F24" w:rsidTr="00AE77A1">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55FE0" w:rsidRPr="00E546AD" w:rsidRDefault="00355FE0" w:rsidP="00AE77A1">
            <w:pPr>
              <w:spacing w:line="276" w:lineRule="auto"/>
              <w:jc w:val="center"/>
              <w:rPr>
                <w:color w:val="auto"/>
              </w:rPr>
            </w:pPr>
            <w:r w:rsidRPr="00E546AD">
              <w:rPr>
                <w:color w:val="auto"/>
              </w:rPr>
              <w:t xml:space="preserve">Scenario principale </w:t>
            </w:r>
          </w:p>
        </w:tc>
      </w:tr>
      <w:tr w:rsidR="00355FE0" w:rsidRPr="00A13F24" w:rsidTr="00AE77A1">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5F7365" w:rsidRDefault="00355FE0" w:rsidP="00066F3B">
            <w:pPr>
              <w:pStyle w:val="Normale1"/>
              <w:numPr>
                <w:ilvl w:val="0"/>
                <w:numId w:val="26"/>
              </w:numPr>
              <w:contextualSpacing w:val="0"/>
              <w:jc w:val="both"/>
              <w:rPr>
                <w:b w:val="0"/>
              </w:rPr>
            </w:pPr>
            <w:r w:rsidRPr="008D53DB">
              <w:rPr>
                <w:b w:val="0"/>
                <w:szCs w:val="22"/>
              </w:rPr>
              <w:t>L’utente seleziona il link “</w:t>
            </w:r>
            <w:r>
              <w:rPr>
                <w:b w:val="0"/>
                <w:szCs w:val="22"/>
              </w:rPr>
              <w:t>tasse/supplementi</w:t>
            </w:r>
            <w:r w:rsidRPr="008D53DB">
              <w:rPr>
                <w:b w:val="0"/>
                <w:szCs w:val="22"/>
              </w:rPr>
              <w:t>”</w:t>
            </w:r>
            <w:r>
              <w:rPr>
                <w:b w:val="0"/>
                <w:szCs w:val="22"/>
              </w:rPr>
              <w:t>.</w:t>
            </w:r>
          </w:p>
          <w:p w:rsidR="00355FE0" w:rsidRPr="005F7365" w:rsidRDefault="00355FE0" w:rsidP="00066F3B">
            <w:pPr>
              <w:pStyle w:val="Normale1"/>
              <w:numPr>
                <w:ilvl w:val="0"/>
                <w:numId w:val="26"/>
              </w:numPr>
              <w:contextualSpacing w:val="0"/>
              <w:jc w:val="both"/>
              <w:rPr>
                <w:b w:val="0"/>
              </w:rPr>
            </w:pPr>
            <w:r>
              <w:rPr>
                <w:b w:val="0"/>
                <w:szCs w:val="22"/>
              </w:rPr>
              <w:t>Il sistema mostra la lista delle tesse e supplementi della struttura di propria competenza.</w:t>
            </w:r>
          </w:p>
          <w:p w:rsidR="00355FE0" w:rsidRPr="008D53DB" w:rsidRDefault="00355FE0" w:rsidP="00066F3B">
            <w:pPr>
              <w:pStyle w:val="Normale1"/>
              <w:numPr>
                <w:ilvl w:val="0"/>
                <w:numId w:val="26"/>
              </w:numPr>
              <w:contextualSpacing w:val="0"/>
              <w:jc w:val="both"/>
              <w:rPr>
                <w:b w:val="0"/>
              </w:rPr>
            </w:pPr>
            <w:r>
              <w:rPr>
                <w:b w:val="0"/>
                <w:szCs w:val="22"/>
              </w:rPr>
              <w:t>L’utente seleziona “Nuova tassa/supplemento”.</w:t>
            </w:r>
          </w:p>
          <w:p w:rsidR="00355FE0" w:rsidRPr="00355FE0" w:rsidRDefault="00355FE0" w:rsidP="00066F3B">
            <w:pPr>
              <w:pStyle w:val="Normale1"/>
              <w:numPr>
                <w:ilvl w:val="0"/>
                <w:numId w:val="26"/>
              </w:numPr>
              <w:contextualSpacing w:val="0"/>
              <w:jc w:val="both"/>
              <w:rPr>
                <w:b w:val="0"/>
              </w:rPr>
            </w:pPr>
            <w:r w:rsidRPr="00355FE0">
              <w:rPr>
                <w:b w:val="0"/>
              </w:rPr>
              <w:t>Il sistema mostra la pagina con il form da compilare: descrizione, costo.</w:t>
            </w:r>
          </w:p>
          <w:p w:rsidR="00355FE0" w:rsidRPr="00355FE0" w:rsidRDefault="00355FE0" w:rsidP="00066F3B">
            <w:pPr>
              <w:pStyle w:val="Normale1"/>
              <w:numPr>
                <w:ilvl w:val="0"/>
                <w:numId w:val="26"/>
              </w:numPr>
              <w:contextualSpacing w:val="0"/>
              <w:jc w:val="both"/>
              <w:rPr>
                <w:b w:val="0"/>
              </w:rPr>
            </w:pPr>
            <w:r w:rsidRPr="00355FE0">
              <w:rPr>
                <w:b w:val="0"/>
                <w:szCs w:val="22"/>
              </w:rPr>
              <w:t>L’utente riempie i campi obbligatori.</w:t>
            </w:r>
          </w:p>
          <w:p w:rsidR="00355FE0" w:rsidRPr="001774CD" w:rsidRDefault="00355FE0" w:rsidP="00066F3B">
            <w:pPr>
              <w:pStyle w:val="Normale1"/>
              <w:numPr>
                <w:ilvl w:val="0"/>
                <w:numId w:val="26"/>
              </w:numPr>
              <w:contextualSpacing w:val="0"/>
              <w:jc w:val="both"/>
              <w:rPr>
                <w:b w:val="0"/>
              </w:rPr>
            </w:pPr>
            <w:r w:rsidRPr="001774CD">
              <w:rPr>
                <w:b w:val="0"/>
              </w:rPr>
              <w:t>L’utente salva i dati.</w:t>
            </w:r>
          </w:p>
          <w:p w:rsidR="00355FE0" w:rsidRPr="008D53DB" w:rsidRDefault="00355FE0" w:rsidP="00066F3B">
            <w:pPr>
              <w:pStyle w:val="Normale1"/>
              <w:numPr>
                <w:ilvl w:val="0"/>
                <w:numId w:val="26"/>
              </w:numPr>
              <w:contextualSpacing w:val="0"/>
              <w:jc w:val="both"/>
              <w:rPr>
                <w:b w:val="0"/>
              </w:rPr>
            </w:pPr>
            <w:r w:rsidRPr="001774CD">
              <w:rPr>
                <w:b w:val="0"/>
                <w:szCs w:val="22"/>
              </w:rPr>
              <w:t>Il sistema effettua l’operazione e notifica che l’operazione è stata eseguita con successo.</w:t>
            </w:r>
          </w:p>
        </w:tc>
      </w:tr>
      <w:tr w:rsidR="00355FE0" w:rsidRPr="00A13F24" w:rsidTr="00AE77A1">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E546AD" w:rsidRDefault="00355FE0" w:rsidP="00AE77A1">
            <w:pPr>
              <w:spacing w:line="276" w:lineRule="auto"/>
              <w:jc w:val="center"/>
              <w:rPr>
                <w:color w:val="auto"/>
              </w:rPr>
            </w:pPr>
            <w:r w:rsidRPr="00E546AD">
              <w:rPr>
                <w:color w:val="auto"/>
              </w:rPr>
              <w:t>Scenario alternativo</w:t>
            </w:r>
          </w:p>
        </w:tc>
      </w:tr>
      <w:tr w:rsidR="00355FE0" w:rsidRPr="00A13F24" w:rsidTr="00AE77A1">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367CCB" w:rsidRDefault="00355FE0" w:rsidP="00AE77A1">
            <w:pPr>
              <w:pStyle w:val="Normale1"/>
              <w:contextualSpacing w:val="0"/>
              <w:jc w:val="both"/>
              <w:rPr>
                <w:b w:val="0"/>
              </w:rPr>
            </w:pPr>
            <w:r>
              <w:rPr>
                <w:b w:val="0"/>
                <w:szCs w:val="22"/>
              </w:rPr>
              <w:t>6</w:t>
            </w:r>
            <w:r w:rsidRPr="00367CCB">
              <w:rPr>
                <w:b w:val="0"/>
                <w:szCs w:val="22"/>
              </w:rPr>
              <w:t>(a) L’utente annulla l’operazione.</w:t>
            </w:r>
          </w:p>
        </w:tc>
      </w:tr>
      <w:tr w:rsidR="00355FE0" w:rsidRPr="00A13F24" w:rsidTr="00AE77A1">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5FE0" w:rsidRPr="00E546AD" w:rsidRDefault="00355FE0" w:rsidP="00AE77A1">
            <w:pPr>
              <w:spacing w:line="276" w:lineRule="auto"/>
              <w:jc w:val="center"/>
              <w:rPr>
                <w:color w:val="auto"/>
              </w:rPr>
            </w:pPr>
            <w:r w:rsidRPr="00E546AD">
              <w:rPr>
                <w:color w:val="auto"/>
              </w:rPr>
              <w:t xml:space="preserve">Scenario d’errore </w:t>
            </w:r>
          </w:p>
        </w:tc>
      </w:tr>
      <w:tr w:rsidR="00355FE0" w:rsidRPr="00A13F24" w:rsidTr="00AE77A1">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55FE0" w:rsidRPr="00367CCB" w:rsidRDefault="00355FE0" w:rsidP="00AE77A1">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355FE0" w:rsidRDefault="00355FE0" w:rsidP="00DA48C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Caso d’uso</w:t>
            </w:r>
          </w:p>
        </w:tc>
        <w:tc>
          <w:tcPr>
            <w:tcW w:w="6663" w:type="dxa"/>
            <w:shd w:val="clear" w:color="auto" w:fill="auto"/>
            <w:vAlign w:val="center"/>
          </w:tcPr>
          <w:p w:rsidR="00A27B0A" w:rsidRPr="00A13F24"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Modifica tasse e supplementi</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Attori</w:t>
            </w:r>
          </w:p>
        </w:tc>
        <w:tc>
          <w:tcPr>
            <w:tcW w:w="6663" w:type="dxa"/>
            <w:shd w:val="clear" w:color="auto" w:fill="auto"/>
          </w:tcPr>
          <w:p w:rsidR="00A27B0A" w:rsidRPr="00461818"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Pre-condizioni</w:t>
            </w:r>
          </w:p>
        </w:tc>
        <w:tc>
          <w:tcPr>
            <w:tcW w:w="6663" w:type="dxa"/>
            <w:shd w:val="clear" w:color="auto" w:fill="auto"/>
          </w:tcPr>
          <w:p w:rsidR="00A27B0A"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tassa/supplemento</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jc w:val="left"/>
              <w:rPr>
                <w:color w:val="auto"/>
              </w:rPr>
            </w:pPr>
            <w:r w:rsidRPr="00E546AD">
              <w:rPr>
                <w:color w:val="auto"/>
              </w:rPr>
              <w:t>Punto di estensione</w:t>
            </w:r>
          </w:p>
        </w:tc>
        <w:tc>
          <w:tcPr>
            <w:tcW w:w="6663" w:type="dxa"/>
            <w:shd w:val="clear" w:color="auto" w:fill="auto"/>
          </w:tcPr>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27B0A"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27B0A" w:rsidRPr="00E546AD" w:rsidRDefault="00A27B0A" w:rsidP="008E70BF">
            <w:pPr>
              <w:spacing w:line="276" w:lineRule="auto"/>
              <w:jc w:val="center"/>
              <w:rPr>
                <w:color w:val="auto"/>
              </w:rPr>
            </w:pPr>
            <w:r w:rsidRPr="00E546AD">
              <w:rPr>
                <w:color w:val="auto"/>
              </w:rPr>
              <w:t xml:space="preserve">Scenario principale </w:t>
            </w:r>
          </w:p>
        </w:tc>
      </w:tr>
      <w:tr w:rsidR="00A27B0A"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5F7365" w:rsidRDefault="00A27B0A" w:rsidP="00066F3B">
            <w:pPr>
              <w:pStyle w:val="Normale1"/>
              <w:numPr>
                <w:ilvl w:val="0"/>
                <w:numId w:val="27"/>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alle tasse/supplementi</w:t>
            </w:r>
            <w:r>
              <w:rPr>
                <w:b w:val="0"/>
                <w:szCs w:val="22"/>
              </w:rPr>
              <w:t>.</w:t>
            </w:r>
          </w:p>
          <w:p w:rsidR="00A27B0A" w:rsidRPr="00D36D07" w:rsidRDefault="00A27B0A" w:rsidP="00066F3B">
            <w:pPr>
              <w:pStyle w:val="Normale1"/>
              <w:numPr>
                <w:ilvl w:val="0"/>
                <w:numId w:val="27"/>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A27B0A" w:rsidRPr="00D36D07" w:rsidRDefault="00A27B0A" w:rsidP="00066F3B">
            <w:pPr>
              <w:pStyle w:val="Normale1"/>
              <w:numPr>
                <w:ilvl w:val="0"/>
                <w:numId w:val="27"/>
              </w:numPr>
              <w:contextualSpacing w:val="0"/>
              <w:jc w:val="both"/>
              <w:rPr>
                <w:b w:val="0"/>
              </w:rPr>
            </w:pPr>
            <w:r w:rsidRPr="00D36D07">
              <w:rPr>
                <w:b w:val="0"/>
                <w:szCs w:val="22"/>
              </w:rPr>
              <w:t xml:space="preserve">Il sistema effettua la modifica e conferma che l’operazione è stata eseguita con successo. </w:t>
            </w:r>
          </w:p>
        </w:tc>
      </w:tr>
      <w:tr w:rsidR="00A27B0A"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Scenario alternativo</w:t>
            </w:r>
          </w:p>
        </w:tc>
      </w:tr>
      <w:tr w:rsidR="00A27B0A"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367CCB" w:rsidRDefault="00A27B0A" w:rsidP="008E70BF">
            <w:pPr>
              <w:pStyle w:val="Normale1"/>
              <w:contextualSpacing w:val="0"/>
              <w:jc w:val="both"/>
              <w:rPr>
                <w:b w:val="0"/>
              </w:rPr>
            </w:pPr>
            <w:r>
              <w:rPr>
                <w:b w:val="0"/>
                <w:szCs w:val="22"/>
              </w:rPr>
              <w:t>2</w:t>
            </w:r>
            <w:r w:rsidRPr="00367CCB">
              <w:rPr>
                <w:b w:val="0"/>
                <w:szCs w:val="22"/>
              </w:rPr>
              <w:t>(a) L’utente annulla l’operazione.</w:t>
            </w:r>
          </w:p>
        </w:tc>
      </w:tr>
      <w:tr w:rsidR="00A27B0A"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 xml:space="preserve">Scenario d’errore </w:t>
            </w:r>
          </w:p>
        </w:tc>
      </w:tr>
      <w:tr w:rsidR="00A27B0A"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27B0A" w:rsidRPr="00367CCB" w:rsidRDefault="00A27B0A" w:rsidP="008E70B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762E5" w:rsidRDefault="00B762E5" w:rsidP="00DA48C0"/>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A27B0A" w:rsidRPr="00A13F24"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tasse e supplementi</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Attori</w:t>
            </w:r>
          </w:p>
        </w:tc>
        <w:tc>
          <w:tcPr>
            <w:tcW w:w="6663" w:type="dxa"/>
            <w:shd w:val="clear" w:color="auto" w:fill="auto"/>
          </w:tcPr>
          <w:p w:rsidR="00A27B0A" w:rsidRPr="00461818" w:rsidRDefault="00A27B0A"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rPr>
                <w:color w:val="auto"/>
              </w:rPr>
            </w:pPr>
            <w:r w:rsidRPr="00E546AD">
              <w:rPr>
                <w:color w:val="auto"/>
              </w:rPr>
              <w:t>Pre-condizioni</w:t>
            </w:r>
          </w:p>
        </w:tc>
        <w:tc>
          <w:tcPr>
            <w:tcW w:w="6663" w:type="dxa"/>
            <w:shd w:val="clear" w:color="auto" w:fill="auto"/>
          </w:tcPr>
          <w:p w:rsidR="00A27B0A"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tassa/supplemento</w:t>
            </w:r>
          </w:p>
        </w:tc>
      </w:tr>
      <w:tr w:rsidR="00A27B0A"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27B0A" w:rsidRPr="00E546AD" w:rsidRDefault="00A27B0A" w:rsidP="008E70BF">
            <w:pPr>
              <w:spacing w:line="276" w:lineRule="auto"/>
              <w:jc w:val="left"/>
              <w:rPr>
                <w:color w:val="auto"/>
              </w:rPr>
            </w:pPr>
            <w:r w:rsidRPr="00E546AD">
              <w:rPr>
                <w:color w:val="auto"/>
              </w:rPr>
              <w:t>Punto di estensione</w:t>
            </w:r>
          </w:p>
        </w:tc>
        <w:tc>
          <w:tcPr>
            <w:tcW w:w="6663" w:type="dxa"/>
            <w:shd w:val="clear" w:color="auto" w:fill="auto"/>
          </w:tcPr>
          <w:p w:rsidR="00A27B0A" w:rsidRPr="00A13F24" w:rsidRDefault="00A27B0A"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27B0A"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27B0A" w:rsidRPr="00E546AD" w:rsidRDefault="00A27B0A" w:rsidP="008E70BF">
            <w:pPr>
              <w:spacing w:line="276" w:lineRule="auto"/>
              <w:jc w:val="center"/>
              <w:rPr>
                <w:color w:val="auto"/>
              </w:rPr>
            </w:pPr>
            <w:r w:rsidRPr="00E546AD">
              <w:rPr>
                <w:color w:val="auto"/>
              </w:rPr>
              <w:t xml:space="preserve">Scenario principale </w:t>
            </w:r>
          </w:p>
        </w:tc>
      </w:tr>
      <w:tr w:rsidR="00A27B0A"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D36D07" w:rsidRDefault="00A27B0A" w:rsidP="00066F3B">
            <w:pPr>
              <w:pStyle w:val="Normale1"/>
              <w:numPr>
                <w:ilvl w:val="0"/>
                <w:numId w:val="28"/>
              </w:numPr>
              <w:contextualSpacing w:val="0"/>
              <w:jc w:val="both"/>
              <w:rPr>
                <w:b w:val="0"/>
              </w:rPr>
            </w:pPr>
            <w:r w:rsidRPr="00D36D07">
              <w:rPr>
                <w:b w:val="0"/>
                <w:szCs w:val="22"/>
              </w:rPr>
              <w:t>L’utente seleziona la funzionalità “Elimina”.</w:t>
            </w:r>
          </w:p>
          <w:p w:rsidR="00A27B0A" w:rsidRPr="00D36D07" w:rsidRDefault="00A27B0A" w:rsidP="00066F3B">
            <w:pPr>
              <w:pStyle w:val="Normale1"/>
              <w:numPr>
                <w:ilvl w:val="0"/>
                <w:numId w:val="28"/>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A27B0A" w:rsidRPr="00D36D07" w:rsidRDefault="00A27B0A" w:rsidP="00066F3B">
            <w:pPr>
              <w:pStyle w:val="Normale1"/>
              <w:numPr>
                <w:ilvl w:val="0"/>
                <w:numId w:val="28"/>
              </w:numPr>
              <w:contextualSpacing w:val="0"/>
              <w:jc w:val="both"/>
              <w:rPr>
                <w:b w:val="0"/>
              </w:rPr>
            </w:pPr>
            <w:r w:rsidRPr="00D36D07">
              <w:rPr>
                <w:b w:val="0"/>
                <w:szCs w:val="22"/>
              </w:rPr>
              <w:t xml:space="preserve">L’utente conferma. </w:t>
            </w:r>
          </w:p>
          <w:p w:rsidR="00A27B0A" w:rsidRPr="00D36D07" w:rsidRDefault="00A27B0A" w:rsidP="00066F3B">
            <w:pPr>
              <w:pStyle w:val="Normale1"/>
              <w:numPr>
                <w:ilvl w:val="0"/>
                <w:numId w:val="28"/>
              </w:numPr>
              <w:contextualSpacing w:val="0"/>
              <w:jc w:val="both"/>
              <w:rPr>
                <w:b w:val="0"/>
              </w:rPr>
            </w:pPr>
            <w:r w:rsidRPr="00D36D07">
              <w:rPr>
                <w:b w:val="0"/>
                <w:szCs w:val="22"/>
              </w:rPr>
              <w:t xml:space="preserve">Il sistema elimina </w:t>
            </w:r>
            <w:r>
              <w:rPr>
                <w:b w:val="0"/>
                <w:szCs w:val="22"/>
              </w:rPr>
              <w:t>la tassa/supplemento</w:t>
            </w:r>
            <w:r w:rsidRPr="00D36D07">
              <w:rPr>
                <w:b w:val="0"/>
                <w:szCs w:val="22"/>
              </w:rPr>
              <w:t xml:space="preserve"> e conferma che l’operazione è stata eseguita con successo.</w:t>
            </w:r>
          </w:p>
        </w:tc>
      </w:tr>
      <w:tr w:rsidR="00A27B0A"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Scenario alternativo</w:t>
            </w:r>
          </w:p>
        </w:tc>
      </w:tr>
      <w:tr w:rsidR="00A27B0A"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367CCB" w:rsidRDefault="00A27B0A" w:rsidP="008E70BF">
            <w:pPr>
              <w:pStyle w:val="Normale1"/>
              <w:contextualSpacing w:val="0"/>
              <w:jc w:val="both"/>
              <w:rPr>
                <w:b w:val="0"/>
              </w:rPr>
            </w:pPr>
            <w:r>
              <w:rPr>
                <w:b w:val="0"/>
                <w:szCs w:val="22"/>
              </w:rPr>
              <w:t>3</w:t>
            </w:r>
            <w:r w:rsidRPr="00367CCB">
              <w:rPr>
                <w:b w:val="0"/>
                <w:szCs w:val="22"/>
              </w:rPr>
              <w:t>(a) L’utente annulla l’operazione.</w:t>
            </w:r>
          </w:p>
        </w:tc>
      </w:tr>
      <w:tr w:rsidR="00A27B0A"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27B0A" w:rsidRPr="00E546AD" w:rsidRDefault="00A27B0A" w:rsidP="008E70BF">
            <w:pPr>
              <w:spacing w:line="276" w:lineRule="auto"/>
              <w:jc w:val="center"/>
              <w:rPr>
                <w:color w:val="auto"/>
              </w:rPr>
            </w:pPr>
            <w:r w:rsidRPr="00E546AD">
              <w:rPr>
                <w:color w:val="auto"/>
              </w:rPr>
              <w:t xml:space="preserve">Scenario d’errore </w:t>
            </w:r>
          </w:p>
        </w:tc>
      </w:tr>
      <w:tr w:rsidR="00A27B0A"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27B0A" w:rsidRPr="00367CCB" w:rsidRDefault="00A27B0A"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661914" w:rsidRDefault="00661914" w:rsidP="00661914"/>
    <w:p w:rsidR="00E056F4" w:rsidRDefault="00E056F4" w:rsidP="00E056F4">
      <w:pPr>
        <w:pStyle w:val="Titolo3"/>
        <w:rPr>
          <w:lang w:val="it-IT"/>
        </w:rPr>
      </w:pPr>
      <w:bookmarkStart w:id="95" w:name="_Toc507840459"/>
      <w:r>
        <w:rPr>
          <w:lang w:val="it-IT"/>
        </w:rPr>
        <w:t>UC_6</w:t>
      </w:r>
      <w:r w:rsidRPr="00E056F4">
        <w:rPr>
          <w:lang w:val="it-IT"/>
        </w:rPr>
        <w:t xml:space="preserve"> </w:t>
      </w:r>
      <w:r>
        <w:rPr>
          <w:lang w:val="it-IT"/>
        </w:rPr>
        <w:t>Gestione foto struttura</w:t>
      </w:r>
      <w:bookmarkEnd w:id="9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Caso d’uso</w:t>
            </w:r>
          </w:p>
        </w:tc>
        <w:tc>
          <w:tcPr>
            <w:tcW w:w="6663" w:type="dxa"/>
            <w:shd w:val="clear" w:color="auto" w:fill="auto"/>
            <w:vAlign w:val="center"/>
          </w:tcPr>
          <w:p w:rsidR="002B1C6C" w:rsidRPr="00A13F24"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foto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Attori</w:t>
            </w:r>
          </w:p>
        </w:tc>
        <w:tc>
          <w:tcPr>
            <w:tcW w:w="6663" w:type="dxa"/>
            <w:shd w:val="clear" w:color="auto" w:fill="auto"/>
          </w:tcPr>
          <w:p w:rsidR="002B1C6C" w:rsidRPr="00461818"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Pre-condizioni</w:t>
            </w:r>
          </w:p>
        </w:tc>
        <w:tc>
          <w:tcPr>
            <w:tcW w:w="6663" w:type="dxa"/>
            <w:shd w:val="clear" w:color="auto" w:fill="auto"/>
          </w:tcPr>
          <w:p w:rsidR="002B1C6C"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jc w:val="left"/>
              <w:rPr>
                <w:color w:val="auto"/>
              </w:rPr>
            </w:pPr>
            <w:r w:rsidRPr="00E546AD">
              <w:rPr>
                <w:color w:val="auto"/>
              </w:rPr>
              <w:t>Punto di estensione</w:t>
            </w:r>
          </w:p>
        </w:tc>
        <w:tc>
          <w:tcPr>
            <w:tcW w:w="6663" w:type="dxa"/>
            <w:shd w:val="clear" w:color="auto" w:fill="auto"/>
          </w:tcPr>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1C6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1C6C" w:rsidRPr="00E546AD" w:rsidRDefault="002B1C6C" w:rsidP="008E70BF">
            <w:pPr>
              <w:spacing w:line="276" w:lineRule="auto"/>
              <w:jc w:val="center"/>
              <w:rPr>
                <w:color w:val="auto"/>
              </w:rPr>
            </w:pPr>
            <w:r w:rsidRPr="00E546AD">
              <w:rPr>
                <w:color w:val="auto"/>
              </w:rPr>
              <w:t xml:space="preserve">Scenario principale </w:t>
            </w:r>
          </w:p>
        </w:tc>
      </w:tr>
      <w:tr w:rsidR="002B1C6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5F7365" w:rsidRDefault="002B1C6C" w:rsidP="00066F3B">
            <w:pPr>
              <w:pStyle w:val="Normale1"/>
              <w:numPr>
                <w:ilvl w:val="0"/>
                <w:numId w:val="29"/>
              </w:numPr>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2B1C6C" w:rsidRPr="009C659E" w:rsidRDefault="002B1C6C" w:rsidP="009C659E">
            <w:pPr>
              <w:pStyle w:val="Normale1"/>
              <w:numPr>
                <w:ilvl w:val="0"/>
                <w:numId w:val="29"/>
              </w:numPr>
              <w:contextualSpacing w:val="0"/>
              <w:jc w:val="both"/>
              <w:rPr>
                <w:b w:val="0"/>
              </w:rPr>
            </w:pPr>
            <w:r>
              <w:rPr>
                <w:b w:val="0"/>
                <w:szCs w:val="22"/>
              </w:rPr>
              <w:t>Il sistema mostra le foto della struttura.</w:t>
            </w:r>
          </w:p>
        </w:tc>
      </w:tr>
      <w:tr w:rsidR="002B1C6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Scenario alternativo</w:t>
            </w:r>
          </w:p>
        </w:tc>
      </w:tr>
      <w:tr w:rsidR="002B1C6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367CCB" w:rsidRDefault="002B1C6C" w:rsidP="008E70BF">
            <w:pPr>
              <w:pStyle w:val="Normale1"/>
              <w:contextualSpacing w:val="0"/>
              <w:jc w:val="both"/>
              <w:rPr>
                <w:b w:val="0"/>
              </w:rPr>
            </w:pPr>
          </w:p>
        </w:tc>
      </w:tr>
      <w:tr w:rsidR="002B1C6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 xml:space="preserve">Scenario d’errore </w:t>
            </w:r>
          </w:p>
        </w:tc>
      </w:tr>
      <w:tr w:rsidR="002B1C6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1C6C" w:rsidRPr="00DA48C0" w:rsidRDefault="002B1C6C"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2B1C6C"/>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B1C6C" w:rsidRPr="00A13F24"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sidR="000F1E6E" w:rsidRPr="00B34991">
              <w:rPr>
                <w:rFonts w:asciiTheme="minorHAnsi" w:hAnsiTheme="minorHAnsi"/>
                <w:b/>
                <w:szCs w:val="22"/>
              </w:rPr>
              <w:t>foto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Attori</w:t>
            </w:r>
          </w:p>
        </w:tc>
        <w:tc>
          <w:tcPr>
            <w:tcW w:w="6663" w:type="dxa"/>
            <w:shd w:val="clear" w:color="auto" w:fill="auto"/>
          </w:tcPr>
          <w:p w:rsidR="002B1C6C" w:rsidRPr="00461818"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Pre-condizioni</w:t>
            </w:r>
          </w:p>
        </w:tc>
        <w:tc>
          <w:tcPr>
            <w:tcW w:w="6663" w:type="dxa"/>
            <w:shd w:val="clear" w:color="auto" w:fill="auto"/>
          </w:tcPr>
          <w:p w:rsidR="002B1C6C"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63F10" w:rsidRPr="00A13F24" w:rsidRDefault="00063F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jc w:val="left"/>
              <w:rPr>
                <w:color w:val="auto"/>
              </w:rPr>
            </w:pPr>
            <w:r w:rsidRPr="00E546AD">
              <w:rPr>
                <w:color w:val="auto"/>
              </w:rPr>
              <w:t>Punto di estensione</w:t>
            </w:r>
          </w:p>
        </w:tc>
        <w:tc>
          <w:tcPr>
            <w:tcW w:w="6663" w:type="dxa"/>
            <w:shd w:val="clear" w:color="auto" w:fill="auto"/>
          </w:tcPr>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1C6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1C6C" w:rsidRPr="00E546AD" w:rsidRDefault="002B1C6C" w:rsidP="008E70BF">
            <w:pPr>
              <w:spacing w:line="276" w:lineRule="auto"/>
              <w:jc w:val="center"/>
              <w:rPr>
                <w:color w:val="auto"/>
              </w:rPr>
            </w:pPr>
            <w:r w:rsidRPr="00E546AD">
              <w:rPr>
                <w:color w:val="auto"/>
              </w:rPr>
              <w:t xml:space="preserve">Scenario principale </w:t>
            </w:r>
          </w:p>
        </w:tc>
      </w:tr>
      <w:tr w:rsidR="002B1C6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1E6E" w:rsidRPr="005F7365" w:rsidRDefault="000F1E6E" w:rsidP="00066F3B">
            <w:pPr>
              <w:pStyle w:val="Normale1"/>
              <w:numPr>
                <w:ilvl w:val="0"/>
                <w:numId w:val="30"/>
              </w:numPr>
              <w:spacing w:line="276" w:lineRule="auto"/>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0F1E6E" w:rsidRPr="005F7365" w:rsidRDefault="000F1E6E" w:rsidP="00066F3B">
            <w:pPr>
              <w:pStyle w:val="Normale1"/>
              <w:numPr>
                <w:ilvl w:val="0"/>
                <w:numId w:val="30"/>
              </w:numPr>
              <w:spacing w:line="276" w:lineRule="auto"/>
              <w:contextualSpacing w:val="0"/>
              <w:jc w:val="both"/>
              <w:rPr>
                <w:b w:val="0"/>
              </w:rPr>
            </w:pPr>
            <w:r>
              <w:rPr>
                <w:b w:val="0"/>
                <w:szCs w:val="22"/>
              </w:rPr>
              <w:t>Il sistema mostra le foto della struttura.</w:t>
            </w:r>
          </w:p>
          <w:p w:rsidR="002B1C6C" w:rsidRPr="008D53DB" w:rsidRDefault="002B1C6C" w:rsidP="00066F3B">
            <w:pPr>
              <w:pStyle w:val="Normale1"/>
              <w:numPr>
                <w:ilvl w:val="0"/>
                <w:numId w:val="30"/>
              </w:numPr>
              <w:contextualSpacing w:val="0"/>
              <w:jc w:val="both"/>
              <w:rPr>
                <w:b w:val="0"/>
              </w:rPr>
            </w:pPr>
            <w:r>
              <w:rPr>
                <w:b w:val="0"/>
                <w:szCs w:val="22"/>
              </w:rPr>
              <w:t>L’utente seleziona “</w:t>
            </w:r>
            <w:r w:rsidR="000F1E6E">
              <w:rPr>
                <w:b w:val="0"/>
                <w:szCs w:val="22"/>
              </w:rPr>
              <w:t>Gestione Foto</w:t>
            </w:r>
            <w:r>
              <w:rPr>
                <w:b w:val="0"/>
                <w:szCs w:val="22"/>
              </w:rPr>
              <w:t>”.</w:t>
            </w:r>
          </w:p>
          <w:p w:rsidR="00933C4E" w:rsidRDefault="00933C4E" w:rsidP="00066F3B">
            <w:pPr>
              <w:pStyle w:val="Normale1"/>
              <w:numPr>
                <w:ilvl w:val="0"/>
                <w:numId w:val="30"/>
              </w:numPr>
              <w:contextualSpacing w:val="0"/>
              <w:jc w:val="both"/>
              <w:rPr>
                <w:b w:val="0"/>
              </w:rPr>
            </w:pPr>
            <w:r w:rsidRPr="008D53DB">
              <w:rPr>
                <w:b w:val="0"/>
              </w:rPr>
              <w:t>L’utente allega la foto</w:t>
            </w:r>
            <w:r>
              <w:rPr>
                <w:b w:val="0"/>
              </w:rPr>
              <w:t>.</w:t>
            </w:r>
          </w:p>
          <w:p w:rsidR="00933C4E" w:rsidRPr="00933C4E" w:rsidRDefault="00933C4E" w:rsidP="00066F3B">
            <w:pPr>
              <w:pStyle w:val="Normale1"/>
              <w:numPr>
                <w:ilvl w:val="0"/>
                <w:numId w:val="30"/>
              </w:numPr>
              <w:contextualSpacing w:val="0"/>
              <w:jc w:val="both"/>
              <w:rPr>
                <w:b w:val="0"/>
              </w:rPr>
            </w:pPr>
            <w:r w:rsidRPr="001774CD">
              <w:rPr>
                <w:b w:val="0"/>
              </w:rPr>
              <w:t>L’utente salva i dati.</w:t>
            </w:r>
          </w:p>
          <w:p w:rsidR="002B1C6C" w:rsidRPr="008D53DB" w:rsidRDefault="002B1C6C" w:rsidP="00066F3B">
            <w:pPr>
              <w:pStyle w:val="Normale1"/>
              <w:numPr>
                <w:ilvl w:val="0"/>
                <w:numId w:val="30"/>
              </w:numPr>
              <w:contextualSpacing w:val="0"/>
              <w:jc w:val="both"/>
              <w:rPr>
                <w:b w:val="0"/>
              </w:rPr>
            </w:pPr>
            <w:r w:rsidRPr="001774CD">
              <w:rPr>
                <w:b w:val="0"/>
                <w:szCs w:val="22"/>
              </w:rPr>
              <w:t>Il sistema effettua l’operazione e notifica che l’operazione è stata eseguita con successo.</w:t>
            </w:r>
          </w:p>
        </w:tc>
      </w:tr>
      <w:tr w:rsidR="002B1C6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Scenario alternativo</w:t>
            </w:r>
          </w:p>
        </w:tc>
      </w:tr>
      <w:tr w:rsidR="002B1C6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367CCB" w:rsidRDefault="00933C4E" w:rsidP="008E70BF">
            <w:pPr>
              <w:pStyle w:val="Normale1"/>
              <w:contextualSpacing w:val="0"/>
              <w:jc w:val="both"/>
              <w:rPr>
                <w:b w:val="0"/>
              </w:rPr>
            </w:pPr>
            <w:r>
              <w:rPr>
                <w:b w:val="0"/>
                <w:szCs w:val="22"/>
              </w:rPr>
              <w:t>5</w:t>
            </w:r>
            <w:r w:rsidR="002B1C6C" w:rsidRPr="00367CCB">
              <w:rPr>
                <w:b w:val="0"/>
                <w:szCs w:val="22"/>
              </w:rPr>
              <w:t>(a) L’utente annulla l’operazione.</w:t>
            </w:r>
          </w:p>
        </w:tc>
      </w:tr>
      <w:tr w:rsidR="002B1C6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 xml:space="preserve">Scenario d’errore </w:t>
            </w:r>
          </w:p>
        </w:tc>
      </w:tr>
      <w:tr w:rsidR="002B1C6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1C6C" w:rsidRPr="00367CCB" w:rsidRDefault="00933C4E" w:rsidP="008E70BF">
            <w:pPr>
              <w:pStyle w:val="Normale1"/>
              <w:contextualSpacing w:val="0"/>
              <w:jc w:val="both"/>
              <w:rPr>
                <w:b w:val="0"/>
                <w:szCs w:val="22"/>
              </w:rPr>
            </w:pPr>
            <w:r>
              <w:rPr>
                <w:b w:val="0"/>
                <w:szCs w:val="22"/>
              </w:rPr>
              <w:t>6</w:t>
            </w:r>
            <w:r w:rsidR="002B1C6C">
              <w:rPr>
                <w:b w:val="0"/>
                <w:szCs w:val="22"/>
              </w:rPr>
              <w:t>(a</w:t>
            </w:r>
            <w:r w:rsidR="002B1C6C" w:rsidRPr="00367CCB">
              <w:rPr>
                <w:b w:val="0"/>
                <w:szCs w:val="22"/>
              </w:rPr>
              <w:t>) Il sistema notifica all’utente che sono presenti errori.</w:t>
            </w:r>
          </w:p>
        </w:tc>
      </w:tr>
    </w:tbl>
    <w:p w:rsidR="002B1C6C" w:rsidRDefault="002B1C6C" w:rsidP="002B1C6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Caso d’uso</w:t>
            </w:r>
          </w:p>
        </w:tc>
        <w:tc>
          <w:tcPr>
            <w:tcW w:w="6663" w:type="dxa"/>
            <w:shd w:val="clear" w:color="auto" w:fill="auto"/>
            <w:vAlign w:val="center"/>
          </w:tcPr>
          <w:p w:rsidR="002B1C6C" w:rsidRPr="00A13F24" w:rsidRDefault="00933C4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foto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Attori</w:t>
            </w:r>
          </w:p>
        </w:tc>
        <w:tc>
          <w:tcPr>
            <w:tcW w:w="6663" w:type="dxa"/>
            <w:shd w:val="clear" w:color="auto" w:fill="auto"/>
          </w:tcPr>
          <w:p w:rsidR="002B1C6C" w:rsidRPr="00461818" w:rsidRDefault="002B1C6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rPr>
                <w:color w:val="auto"/>
              </w:rPr>
            </w:pPr>
            <w:r w:rsidRPr="00E546AD">
              <w:rPr>
                <w:color w:val="auto"/>
              </w:rPr>
              <w:t>Pre-condizioni</w:t>
            </w:r>
          </w:p>
        </w:tc>
        <w:tc>
          <w:tcPr>
            <w:tcW w:w="6663" w:type="dxa"/>
            <w:shd w:val="clear" w:color="auto" w:fill="auto"/>
          </w:tcPr>
          <w:p w:rsidR="002B1C6C"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1C6C" w:rsidRPr="00A13F24" w:rsidRDefault="00063F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B1C6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1C6C" w:rsidRPr="00E546AD" w:rsidRDefault="002B1C6C" w:rsidP="008E70BF">
            <w:pPr>
              <w:spacing w:line="276" w:lineRule="auto"/>
              <w:jc w:val="left"/>
              <w:rPr>
                <w:color w:val="auto"/>
              </w:rPr>
            </w:pPr>
            <w:r w:rsidRPr="00E546AD">
              <w:rPr>
                <w:color w:val="auto"/>
              </w:rPr>
              <w:t>Punto di estensione</w:t>
            </w:r>
          </w:p>
        </w:tc>
        <w:tc>
          <w:tcPr>
            <w:tcW w:w="6663" w:type="dxa"/>
            <w:shd w:val="clear" w:color="auto" w:fill="auto"/>
          </w:tcPr>
          <w:p w:rsidR="002B1C6C" w:rsidRPr="00A13F24" w:rsidRDefault="002B1C6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1C6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1C6C" w:rsidRPr="00E546AD" w:rsidRDefault="002B1C6C" w:rsidP="008E70BF">
            <w:pPr>
              <w:spacing w:line="276" w:lineRule="auto"/>
              <w:jc w:val="center"/>
              <w:rPr>
                <w:color w:val="auto"/>
              </w:rPr>
            </w:pPr>
            <w:r w:rsidRPr="00E546AD">
              <w:rPr>
                <w:color w:val="auto"/>
              </w:rPr>
              <w:t xml:space="preserve">Scenario principale </w:t>
            </w:r>
          </w:p>
        </w:tc>
      </w:tr>
      <w:tr w:rsidR="002B1C6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3C4E" w:rsidRPr="005F7365" w:rsidRDefault="00933C4E" w:rsidP="00066F3B">
            <w:pPr>
              <w:pStyle w:val="Normale1"/>
              <w:numPr>
                <w:ilvl w:val="0"/>
                <w:numId w:val="31"/>
              </w:numPr>
              <w:spacing w:line="276" w:lineRule="auto"/>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933C4E" w:rsidRPr="005F7365" w:rsidRDefault="00933C4E" w:rsidP="00066F3B">
            <w:pPr>
              <w:pStyle w:val="Normale1"/>
              <w:numPr>
                <w:ilvl w:val="0"/>
                <w:numId w:val="31"/>
              </w:numPr>
              <w:spacing w:line="276" w:lineRule="auto"/>
              <w:contextualSpacing w:val="0"/>
              <w:jc w:val="both"/>
              <w:rPr>
                <w:b w:val="0"/>
              </w:rPr>
            </w:pPr>
            <w:r>
              <w:rPr>
                <w:b w:val="0"/>
                <w:szCs w:val="22"/>
              </w:rPr>
              <w:t>Il sistema mostra le foto della struttura.</w:t>
            </w:r>
          </w:p>
          <w:p w:rsidR="00933C4E" w:rsidRPr="00933C4E" w:rsidRDefault="00933C4E" w:rsidP="00066F3B">
            <w:pPr>
              <w:pStyle w:val="Normale1"/>
              <w:numPr>
                <w:ilvl w:val="0"/>
                <w:numId w:val="31"/>
              </w:numPr>
              <w:contextualSpacing w:val="0"/>
              <w:jc w:val="both"/>
              <w:rPr>
                <w:b w:val="0"/>
              </w:rPr>
            </w:pPr>
            <w:r>
              <w:rPr>
                <w:b w:val="0"/>
                <w:szCs w:val="22"/>
              </w:rPr>
              <w:t>L’utente seleziona “Gestione Foto”.</w:t>
            </w:r>
          </w:p>
          <w:p w:rsidR="002B1C6C" w:rsidRPr="00D36D07" w:rsidRDefault="002B1C6C" w:rsidP="00066F3B">
            <w:pPr>
              <w:pStyle w:val="Normale1"/>
              <w:numPr>
                <w:ilvl w:val="0"/>
                <w:numId w:val="31"/>
              </w:numPr>
              <w:contextualSpacing w:val="0"/>
              <w:jc w:val="both"/>
              <w:rPr>
                <w:b w:val="0"/>
              </w:rPr>
            </w:pPr>
            <w:r w:rsidRPr="00D36D07">
              <w:rPr>
                <w:b w:val="0"/>
                <w:szCs w:val="22"/>
              </w:rPr>
              <w:t>L’utente seleziona la funzionalità “Elimina”</w:t>
            </w:r>
            <w:r w:rsidR="00933C4E">
              <w:rPr>
                <w:b w:val="0"/>
                <w:szCs w:val="22"/>
              </w:rPr>
              <w:t xml:space="preserve"> in corrispondenza della foto desiderata</w:t>
            </w:r>
            <w:r w:rsidRPr="00D36D07">
              <w:rPr>
                <w:b w:val="0"/>
                <w:szCs w:val="22"/>
              </w:rPr>
              <w:t>.</w:t>
            </w:r>
          </w:p>
          <w:p w:rsidR="002B1C6C" w:rsidRPr="00D36D07" w:rsidRDefault="002B1C6C" w:rsidP="00066F3B">
            <w:pPr>
              <w:pStyle w:val="Normale1"/>
              <w:numPr>
                <w:ilvl w:val="0"/>
                <w:numId w:val="3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B1C6C" w:rsidRPr="00D36D07" w:rsidRDefault="002B1C6C" w:rsidP="00066F3B">
            <w:pPr>
              <w:pStyle w:val="Normale1"/>
              <w:numPr>
                <w:ilvl w:val="0"/>
                <w:numId w:val="31"/>
              </w:numPr>
              <w:contextualSpacing w:val="0"/>
              <w:jc w:val="both"/>
              <w:rPr>
                <w:b w:val="0"/>
              </w:rPr>
            </w:pPr>
            <w:r w:rsidRPr="00D36D07">
              <w:rPr>
                <w:b w:val="0"/>
                <w:szCs w:val="22"/>
              </w:rPr>
              <w:t xml:space="preserve">L’utente conferma. </w:t>
            </w:r>
          </w:p>
          <w:p w:rsidR="002B1C6C" w:rsidRPr="00D36D07" w:rsidRDefault="002B1C6C" w:rsidP="00066F3B">
            <w:pPr>
              <w:pStyle w:val="Normale1"/>
              <w:numPr>
                <w:ilvl w:val="0"/>
                <w:numId w:val="31"/>
              </w:numPr>
              <w:contextualSpacing w:val="0"/>
              <w:jc w:val="both"/>
              <w:rPr>
                <w:b w:val="0"/>
              </w:rPr>
            </w:pPr>
            <w:r w:rsidRPr="00D36D07">
              <w:rPr>
                <w:b w:val="0"/>
                <w:szCs w:val="22"/>
              </w:rPr>
              <w:t xml:space="preserve">Il sistema elimina </w:t>
            </w:r>
            <w:r>
              <w:rPr>
                <w:b w:val="0"/>
                <w:szCs w:val="22"/>
              </w:rPr>
              <w:t xml:space="preserve">la </w:t>
            </w:r>
            <w:r w:rsidR="00933C4E">
              <w:rPr>
                <w:b w:val="0"/>
                <w:szCs w:val="22"/>
              </w:rPr>
              <w:t>foto</w:t>
            </w:r>
            <w:r w:rsidRPr="00D36D07">
              <w:rPr>
                <w:b w:val="0"/>
                <w:szCs w:val="22"/>
              </w:rPr>
              <w:t xml:space="preserve"> e conferma che l’operazione è stata eseguita con successo.</w:t>
            </w:r>
          </w:p>
        </w:tc>
      </w:tr>
      <w:tr w:rsidR="002B1C6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Scenario alternativo</w:t>
            </w:r>
          </w:p>
        </w:tc>
      </w:tr>
      <w:tr w:rsidR="002B1C6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367CCB" w:rsidRDefault="00933C4E" w:rsidP="008E70BF">
            <w:pPr>
              <w:pStyle w:val="Normale1"/>
              <w:contextualSpacing w:val="0"/>
              <w:jc w:val="both"/>
              <w:rPr>
                <w:b w:val="0"/>
              </w:rPr>
            </w:pPr>
            <w:r>
              <w:rPr>
                <w:b w:val="0"/>
                <w:szCs w:val="22"/>
              </w:rPr>
              <w:t>6</w:t>
            </w:r>
            <w:r w:rsidR="002B1C6C" w:rsidRPr="00367CCB">
              <w:rPr>
                <w:b w:val="0"/>
                <w:szCs w:val="22"/>
              </w:rPr>
              <w:t>(a) L’utente annulla l’operazione.</w:t>
            </w:r>
          </w:p>
        </w:tc>
      </w:tr>
      <w:tr w:rsidR="002B1C6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1C6C" w:rsidRPr="00E546AD" w:rsidRDefault="002B1C6C" w:rsidP="008E70BF">
            <w:pPr>
              <w:spacing w:line="276" w:lineRule="auto"/>
              <w:jc w:val="center"/>
              <w:rPr>
                <w:color w:val="auto"/>
              </w:rPr>
            </w:pPr>
            <w:r w:rsidRPr="00E546AD">
              <w:rPr>
                <w:color w:val="auto"/>
              </w:rPr>
              <w:t xml:space="preserve">Scenario d’errore </w:t>
            </w:r>
          </w:p>
        </w:tc>
      </w:tr>
      <w:tr w:rsidR="002B1C6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1C6C" w:rsidRPr="00367CCB" w:rsidRDefault="00933C4E" w:rsidP="008E70BF">
            <w:pPr>
              <w:pStyle w:val="Normale1"/>
              <w:contextualSpacing w:val="0"/>
              <w:jc w:val="both"/>
              <w:rPr>
                <w:b w:val="0"/>
                <w:szCs w:val="22"/>
              </w:rPr>
            </w:pPr>
            <w:r>
              <w:rPr>
                <w:b w:val="0"/>
                <w:szCs w:val="22"/>
              </w:rPr>
              <w:t>7</w:t>
            </w:r>
            <w:r w:rsidR="002B1C6C">
              <w:rPr>
                <w:b w:val="0"/>
                <w:szCs w:val="22"/>
              </w:rPr>
              <w:t>(a</w:t>
            </w:r>
            <w:r w:rsidR="002B1C6C" w:rsidRPr="00367CCB">
              <w:rPr>
                <w:b w:val="0"/>
                <w:szCs w:val="22"/>
              </w:rPr>
              <w:t xml:space="preserve">) Il sistema notifica all’utente che sono presenti </w:t>
            </w:r>
            <w:r w:rsidR="002B1C6C">
              <w:rPr>
                <w:b w:val="0"/>
                <w:szCs w:val="22"/>
              </w:rPr>
              <w:t>errori.</w:t>
            </w:r>
          </w:p>
        </w:tc>
      </w:tr>
    </w:tbl>
    <w:p w:rsidR="009C659E" w:rsidRDefault="009C659E" w:rsidP="009C659E"/>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96" w:name="_Toc507840460"/>
      <w:r>
        <w:rPr>
          <w:lang w:val="it-IT"/>
        </w:rPr>
        <w:lastRenderedPageBreak/>
        <w:t>UC_7</w:t>
      </w:r>
      <w:r w:rsidRPr="00E056F4">
        <w:rPr>
          <w:lang w:val="it-IT"/>
        </w:rPr>
        <w:t xml:space="preserve"> </w:t>
      </w:r>
      <w:r>
        <w:rPr>
          <w:lang w:val="it-IT"/>
        </w:rPr>
        <w:t>Gestione indicazioni struttura</w:t>
      </w:r>
      <w:bookmarkEnd w:id="9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Caso d’uso</w:t>
            </w:r>
          </w:p>
        </w:tc>
        <w:tc>
          <w:tcPr>
            <w:tcW w:w="6663" w:type="dxa"/>
            <w:shd w:val="clear" w:color="auto" w:fill="auto"/>
            <w:vAlign w:val="center"/>
          </w:tcPr>
          <w:p w:rsidR="00B212BC" w:rsidRPr="00A13F24"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5F7365" w:rsidRDefault="00B212BC" w:rsidP="00066F3B">
            <w:pPr>
              <w:pStyle w:val="Normale1"/>
              <w:numPr>
                <w:ilvl w:val="0"/>
                <w:numId w:val="32"/>
              </w:numPr>
              <w:contextualSpacing w:val="0"/>
              <w:jc w:val="both"/>
              <w:rPr>
                <w:b w:val="0"/>
              </w:rPr>
            </w:pPr>
            <w:r w:rsidRPr="008D53DB">
              <w:rPr>
                <w:b w:val="0"/>
                <w:szCs w:val="22"/>
              </w:rPr>
              <w:t>L’utente seleziona il link “</w:t>
            </w:r>
            <w:r>
              <w:rPr>
                <w:b w:val="0"/>
                <w:szCs w:val="22"/>
              </w:rPr>
              <w:t>Indicazioni</w:t>
            </w:r>
            <w:r w:rsidRPr="008D53DB">
              <w:rPr>
                <w:b w:val="0"/>
                <w:szCs w:val="22"/>
              </w:rPr>
              <w:t>”</w:t>
            </w:r>
            <w:r>
              <w:rPr>
                <w:b w:val="0"/>
                <w:szCs w:val="22"/>
              </w:rPr>
              <w:t>.</w:t>
            </w:r>
          </w:p>
          <w:p w:rsidR="00B212BC" w:rsidRPr="005F7365" w:rsidRDefault="00B212BC" w:rsidP="00066F3B">
            <w:pPr>
              <w:pStyle w:val="Normale1"/>
              <w:numPr>
                <w:ilvl w:val="0"/>
                <w:numId w:val="32"/>
              </w:numPr>
              <w:contextualSpacing w:val="0"/>
              <w:jc w:val="both"/>
              <w:rPr>
                <w:b w:val="0"/>
              </w:rPr>
            </w:pPr>
            <w:r>
              <w:rPr>
                <w:b w:val="0"/>
                <w:szCs w:val="22"/>
              </w:rPr>
              <w:t>Il sistema mostra la lista delle indicazioni.</w:t>
            </w:r>
          </w:p>
          <w:p w:rsidR="00B212BC" w:rsidRPr="008D53DB" w:rsidRDefault="00B212BC" w:rsidP="008E70BF">
            <w:pPr>
              <w:pStyle w:val="Normale1"/>
              <w:ind w:left="720"/>
              <w:contextualSpacing w:val="0"/>
              <w:jc w:val="both"/>
              <w:rPr>
                <w:b w:val="0"/>
              </w:rPr>
            </w:pP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DA48C0" w:rsidRDefault="00B212BC"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212BC" w:rsidRDefault="00B212BC" w:rsidP="00B212B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Caso d’uso</w:t>
            </w:r>
          </w:p>
        </w:tc>
        <w:tc>
          <w:tcPr>
            <w:tcW w:w="6663" w:type="dxa"/>
            <w:shd w:val="clear" w:color="auto" w:fill="auto"/>
            <w:vAlign w:val="center"/>
          </w:tcPr>
          <w:p w:rsidR="00B212BC" w:rsidRPr="00A13F24"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5F7365" w:rsidRDefault="00B212BC" w:rsidP="00066F3B">
            <w:pPr>
              <w:pStyle w:val="Normale1"/>
              <w:numPr>
                <w:ilvl w:val="0"/>
                <w:numId w:val="33"/>
              </w:numPr>
              <w:contextualSpacing w:val="0"/>
              <w:jc w:val="both"/>
              <w:rPr>
                <w:b w:val="0"/>
              </w:rPr>
            </w:pPr>
            <w:r w:rsidRPr="008D53DB">
              <w:rPr>
                <w:b w:val="0"/>
                <w:szCs w:val="22"/>
              </w:rPr>
              <w:t>L’utente seleziona il link “</w:t>
            </w:r>
            <w:r>
              <w:rPr>
                <w:b w:val="0"/>
                <w:szCs w:val="22"/>
              </w:rPr>
              <w:t>Indicazioni</w:t>
            </w:r>
            <w:r w:rsidRPr="008D53DB">
              <w:rPr>
                <w:b w:val="0"/>
                <w:szCs w:val="22"/>
              </w:rPr>
              <w:t>”</w:t>
            </w:r>
            <w:r>
              <w:rPr>
                <w:b w:val="0"/>
                <w:szCs w:val="22"/>
              </w:rPr>
              <w:t>.</w:t>
            </w:r>
          </w:p>
          <w:p w:rsidR="00B212BC" w:rsidRPr="005F7365" w:rsidRDefault="00B212BC" w:rsidP="00066F3B">
            <w:pPr>
              <w:pStyle w:val="Normale1"/>
              <w:numPr>
                <w:ilvl w:val="0"/>
                <w:numId w:val="33"/>
              </w:numPr>
              <w:contextualSpacing w:val="0"/>
              <w:jc w:val="both"/>
              <w:rPr>
                <w:b w:val="0"/>
              </w:rPr>
            </w:pPr>
            <w:r>
              <w:rPr>
                <w:b w:val="0"/>
                <w:szCs w:val="22"/>
              </w:rPr>
              <w:t>Il sistema mostra la lista delle indicazioni.</w:t>
            </w:r>
          </w:p>
          <w:p w:rsidR="00B212BC" w:rsidRPr="008D53DB" w:rsidRDefault="00B212BC" w:rsidP="00066F3B">
            <w:pPr>
              <w:pStyle w:val="Normale1"/>
              <w:numPr>
                <w:ilvl w:val="0"/>
                <w:numId w:val="33"/>
              </w:numPr>
              <w:contextualSpacing w:val="0"/>
              <w:jc w:val="both"/>
              <w:rPr>
                <w:b w:val="0"/>
              </w:rPr>
            </w:pPr>
            <w:r>
              <w:rPr>
                <w:b w:val="0"/>
                <w:szCs w:val="22"/>
              </w:rPr>
              <w:t>L’utente seleziona “Nuova indicazione”.</w:t>
            </w:r>
          </w:p>
          <w:p w:rsidR="00B212BC" w:rsidRDefault="00B212BC" w:rsidP="00066F3B">
            <w:pPr>
              <w:pStyle w:val="Normale1"/>
              <w:numPr>
                <w:ilvl w:val="0"/>
                <w:numId w:val="33"/>
              </w:numPr>
              <w:contextualSpacing w:val="0"/>
              <w:jc w:val="both"/>
              <w:rPr>
                <w:b w:val="0"/>
              </w:rPr>
            </w:pPr>
            <w:r w:rsidRPr="00355FE0">
              <w:rPr>
                <w:b w:val="0"/>
              </w:rPr>
              <w:t xml:space="preserve">Il sistema mostra la pagina con il form da compilare: </w:t>
            </w:r>
            <w:r w:rsidRPr="00B212BC">
              <w:rPr>
                <w:b w:val="0"/>
              </w:rPr>
              <w:t>punto di partenza, indicazione</w:t>
            </w:r>
            <w:r>
              <w:rPr>
                <w:b w:val="0"/>
              </w:rPr>
              <w:t>.</w:t>
            </w:r>
            <w:r w:rsidRPr="00B212BC">
              <w:rPr>
                <w:b w:val="0"/>
              </w:rPr>
              <w:t xml:space="preserve"> </w:t>
            </w:r>
          </w:p>
          <w:p w:rsidR="00B212BC" w:rsidRPr="00355FE0" w:rsidRDefault="00B212BC" w:rsidP="00066F3B">
            <w:pPr>
              <w:pStyle w:val="Normale1"/>
              <w:numPr>
                <w:ilvl w:val="0"/>
                <w:numId w:val="33"/>
              </w:numPr>
              <w:contextualSpacing w:val="0"/>
              <w:jc w:val="both"/>
              <w:rPr>
                <w:b w:val="0"/>
              </w:rPr>
            </w:pPr>
            <w:r w:rsidRPr="00355FE0">
              <w:rPr>
                <w:b w:val="0"/>
                <w:szCs w:val="22"/>
              </w:rPr>
              <w:t>L’utente riempie i campi obbligatori.</w:t>
            </w:r>
          </w:p>
          <w:p w:rsidR="00B212BC" w:rsidRPr="001774CD" w:rsidRDefault="00B212BC" w:rsidP="00066F3B">
            <w:pPr>
              <w:pStyle w:val="Normale1"/>
              <w:numPr>
                <w:ilvl w:val="0"/>
                <w:numId w:val="33"/>
              </w:numPr>
              <w:contextualSpacing w:val="0"/>
              <w:jc w:val="both"/>
              <w:rPr>
                <w:b w:val="0"/>
              </w:rPr>
            </w:pPr>
            <w:r w:rsidRPr="001774CD">
              <w:rPr>
                <w:b w:val="0"/>
              </w:rPr>
              <w:t>L’utente salva i dati.</w:t>
            </w:r>
          </w:p>
          <w:p w:rsidR="00B212BC" w:rsidRPr="008D53DB" w:rsidRDefault="00B212BC" w:rsidP="00066F3B">
            <w:pPr>
              <w:pStyle w:val="Normale1"/>
              <w:numPr>
                <w:ilvl w:val="0"/>
                <w:numId w:val="33"/>
              </w:numPr>
              <w:contextualSpacing w:val="0"/>
              <w:jc w:val="both"/>
              <w:rPr>
                <w:b w:val="0"/>
              </w:rPr>
            </w:pPr>
            <w:r w:rsidRPr="001774CD">
              <w:rPr>
                <w:b w:val="0"/>
                <w:szCs w:val="22"/>
              </w:rPr>
              <w:t>Il sistema effettua l’operazione e notifica che l’operazione è stata eseguita con successo.</w:t>
            </w: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r>
              <w:rPr>
                <w:b w:val="0"/>
                <w:szCs w:val="22"/>
              </w:rPr>
              <w:t>6</w:t>
            </w:r>
            <w:r w:rsidRPr="00367CCB">
              <w:rPr>
                <w:b w:val="0"/>
                <w:szCs w:val="22"/>
              </w:rPr>
              <w:t>(a) L’utente annulla l’operazione.</w:t>
            </w: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367CCB" w:rsidRDefault="00B212BC"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B212BC"/>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B212BC" w:rsidRPr="00A13F24"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Modifica indicazioni</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B212BC">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5F7365" w:rsidRDefault="00B212BC" w:rsidP="00066F3B">
            <w:pPr>
              <w:pStyle w:val="Normale1"/>
              <w:numPr>
                <w:ilvl w:val="0"/>
                <w:numId w:val="3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alle indicazioni</w:t>
            </w:r>
            <w:r>
              <w:rPr>
                <w:b w:val="0"/>
                <w:szCs w:val="22"/>
              </w:rPr>
              <w:t>.</w:t>
            </w:r>
          </w:p>
          <w:p w:rsidR="00B212BC" w:rsidRPr="00D36D07" w:rsidRDefault="00B212BC" w:rsidP="00066F3B">
            <w:pPr>
              <w:pStyle w:val="Normale1"/>
              <w:numPr>
                <w:ilvl w:val="0"/>
                <w:numId w:val="3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B212BC" w:rsidRPr="00D36D07" w:rsidRDefault="00B212BC" w:rsidP="00066F3B">
            <w:pPr>
              <w:pStyle w:val="Normale1"/>
              <w:numPr>
                <w:ilvl w:val="0"/>
                <w:numId w:val="34"/>
              </w:numPr>
              <w:contextualSpacing w:val="0"/>
              <w:jc w:val="both"/>
              <w:rPr>
                <w:b w:val="0"/>
              </w:rPr>
            </w:pPr>
            <w:r w:rsidRPr="00D36D07">
              <w:rPr>
                <w:b w:val="0"/>
                <w:szCs w:val="22"/>
              </w:rPr>
              <w:t xml:space="preserve">Il sistema effettua la modifica e conferma che l’operazione è stata eseguita con successo. </w:t>
            </w: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r>
              <w:rPr>
                <w:b w:val="0"/>
                <w:szCs w:val="22"/>
              </w:rPr>
              <w:t>2</w:t>
            </w:r>
            <w:r w:rsidRPr="00367CCB">
              <w:rPr>
                <w:b w:val="0"/>
                <w:szCs w:val="22"/>
              </w:rPr>
              <w:t>(a) L’utente annulla l’operazione.</w:t>
            </w: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367CCB" w:rsidRDefault="00B212BC" w:rsidP="008E70B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212BC" w:rsidRDefault="00B212BC" w:rsidP="00B212B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Caso d’uso</w:t>
            </w:r>
          </w:p>
        </w:tc>
        <w:tc>
          <w:tcPr>
            <w:tcW w:w="6663" w:type="dxa"/>
            <w:shd w:val="clear" w:color="auto" w:fill="auto"/>
            <w:vAlign w:val="center"/>
          </w:tcPr>
          <w:p w:rsidR="00B212BC" w:rsidRPr="00A13F24" w:rsidRDefault="00B212BC" w:rsidP="00B212B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Attori</w:t>
            </w:r>
          </w:p>
        </w:tc>
        <w:tc>
          <w:tcPr>
            <w:tcW w:w="6663" w:type="dxa"/>
            <w:shd w:val="clear" w:color="auto" w:fill="auto"/>
          </w:tcPr>
          <w:p w:rsidR="00B212BC" w:rsidRPr="00461818" w:rsidRDefault="00B212BC"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rPr>
                <w:color w:val="auto"/>
              </w:rPr>
            </w:pPr>
            <w:r w:rsidRPr="00E546AD">
              <w:rPr>
                <w:color w:val="auto"/>
              </w:rPr>
              <w:t>Pre-condizioni</w:t>
            </w:r>
          </w:p>
        </w:tc>
        <w:tc>
          <w:tcPr>
            <w:tcW w:w="6663" w:type="dxa"/>
            <w:shd w:val="clear" w:color="auto" w:fill="auto"/>
          </w:tcPr>
          <w:p w:rsidR="00B212BC"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2BC" w:rsidRPr="00A13F24" w:rsidRDefault="00B212BC" w:rsidP="00B212BC">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l’indicazione</w:t>
            </w:r>
          </w:p>
        </w:tc>
      </w:tr>
      <w:tr w:rsidR="00B212BC"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2BC" w:rsidRPr="00E546AD" w:rsidRDefault="00B212BC" w:rsidP="008E70BF">
            <w:pPr>
              <w:spacing w:line="276" w:lineRule="auto"/>
              <w:jc w:val="left"/>
              <w:rPr>
                <w:color w:val="auto"/>
              </w:rPr>
            </w:pPr>
            <w:r w:rsidRPr="00E546AD">
              <w:rPr>
                <w:color w:val="auto"/>
              </w:rPr>
              <w:t>Punto di estensione</w:t>
            </w:r>
          </w:p>
        </w:tc>
        <w:tc>
          <w:tcPr>
            <w:tcW w:w="6663" w:type="dxa"/>
            <w:shd w:val="clear" w:color="auto" w:fill="auto"/>
          </w:tcPr>
          <w:p w:rsidR="00B212BC" w:rsidRPr="00A13F24" w:rsidRDefault="00B212BC"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2BC"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2BC" w:rsidRPr="00E546AD" w:rsidRDefault="00B212BC" w:rsidP="008E70BF">
            <w:pPr>
              <w:spacing w:line="276" w:lineRule="auto"/>
              <w:jc w:val="center"/>
              <w:rPr>
                <w:color w:val="auto"/>
              </w:rPr>
            </w:pPr>
            <w:r w:rsidRPr="00E546AD">
              <w:rPr>
                <w:color w:val="auto"/>
              </w:rPr>
              <w:t xml:space="preserve">Scenario principale </w:t>
            </w:r>
          </w:p>
        </w:tc>
      </w:tr>
      <w:tr w:rsidR="00B212BC"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D36D07" w:rsidRDefault="00B212BC" w:rsidP="00066F3B">
            <w:pPr>
              <w:pStyle w:val="Normale1"/>
              <w:numPr>
                <w:ilvl w:val="0"/>
                <w:numId w:val="35"/>
              </w:numPr>
              <w:contextualSpacing w:val="0"/>
              <w:jc w:val="both"/>
              <w:rPr>
                <w:b w:val="0"/>
              </w:rPr>
            </w:pPr>
            <w:r w:rsidRPr="00D36D07">
              <w:rPr>
                <w:b w:val="0"/>
                <w:szCs w:val="22"/>
              </w:rPr>
              <w:t>L’utente seleziona la funzionalità “Elimina”.</w:t>
            </w:r>
          </w:p>
          <w:p w:rsidR="00B212BC" w:rsidRPr="00D36D07" w:rsidRDefault="00B212BC" w:rsidP="00066F3B">
            <w:pPr>
              <w:pStyle w:val="Normale1"/>
              <w:numPr>
                <w:ilvl w:val="0"/>
                <w:numId w:val="3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212BC" w:rsidRPr="00D36D07" w:rsidRDefault="00B212BC" w:rsidP="00066F3B">
            <w:pPr>
              <w:pStyle w:val="Normale1"/>
              <w:numPr>
                <w:ilvl w:val="0"/>
                <w:numId w:val="35"/>
              </w:numPr>
              <w:contextualSpacing w:val="0"/>
              <w:jc w:val="both"/>
              <w:rPr>
                <w:b w:val="0"/>
              </w:rPr>
            </w:pPr>
            <w:r w:rsidRPr="00D36D07">
              <w:rPr>
                <w:b w:val="0"/>
                <w:szCs w:val="22"/>
              </w:rPr>
              <w:t xml:space="preserve">L’utente conferma. </w:t>
            </w:r>
          </w:p>
          <w:p w:rsidR="00B212BC" w:rsidRPr="00D36D07" w:rsidRDefault="00B212BC" w:rsidP="00066F3B">
            <w:pPr>
              <w:pStyle w:val="Normale1"/>
              <w:numPr>
                <w:ilvl w:val="0"/>
                <w:numId w:val="35"/>
              </w:numPr>
              <w:contextualSpacing w:val="0"/>
              <w:jc w:val="both"/>
              <w:rPr>
                <w:b w:val="0"/>
              </w:rPr>
            </w:pPr>
            <w:r w:rsidRPr="00D36D07">
              <w:rPr>
                <w:b w:val="0"/>
                <w:szCs w:val="22"/>
              </w:rPr>
              <w:t xml:space="preserve">Il sistema elimina </w:t>
            </w:r>
            <w:r>
              <w:rPr>
                <w:b w:val="0"/>
                <w:szCs w:val="22"/>
              </w:rPr>
              <w:t>l’indicazione</w:t>
            </w:r>
            <w:r w:rsidRPr="00D36D07">
              <w:rPr>
                <w:b w:val="0"/>
                <w:szCs w:val="22"/>
              </w:rPr>
              <w:t xml:space="preserve"> e conferma che l’operazione è stata eseguita con successo.</w:t>
            </w:r>
          </w:p>
        </w:tc>
      </w:tr>
      <w:tr w:rsidR="00B212BC"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Scenario alternativo</w:t>
            </w:r>
          </w:p>
        </w:tc>
      </w:tr>
      <w:tr w:rsidR="00B212BC"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367CCB" w:rsidRDefault="00B212BC" w:rsidP="008E70BF">
            <w:pPr>
              <w:pStyle w:val="Normale1"/>
              <w:contextualSpacing w:val="0"/>
              <w:jc w:val="both"/>
              <w:rPr>
                <w:b w:val="0"/>
              </w:rPr>
            </w:pPr>
            <w:r>
              <w:rPr>
                <w:b w:val="0"/>
                <w:szCs w:val="22"/>
              </w:rPr>
              <w:t>3</w:t>
            </w:r>
            <w:r w:rsidRPr="00367CCB">
              <w:rPr>
                <w:b w:val="0"/>
                <w:szCs w:val="22"/>
              </w:rPr>
              <w:t>(a) L’utente annulla l’operazione.</w:t>
            </w:r>
          </w:p>
        </w:tc>
      </w:tr>
      <w:tr w:rsidR="00B212BC"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2BC" w:rsidRPr="00E546AD" w:rsidRDefault="00B212BC" w:rsidP="008E70BF">
            <w:pPr>
              <w:spacing w:line="276" w:lineRule="auto"/>
              <w:jc w:val="center"/>
              <w:rPr>
                <w:color w:val="auto"/>
              </w:rPr>
            </w:pPr>
            <w:r w:rsidRPr="00E546AD">
              <w:rPr>
                <w:color w:val="auto"/>
              </w:rPr>
              <w:t xml:space="preserve">Scenario d’errore </w:t>
            </w:r>
          </w:p>
        </w:tc>
      </w:tr>
      <w:tr w:rsidR="00B212BC"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2BC" w:rsidRPr="00367CCB" w:rsidRDefault="00B212BC"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B762E5" w:rsidRDefault="00B762E5">
      <w:pPr>
        <w:jc w:val="left"/>
        <w:rPr>
          <w:rFonts w:ascii="Arial" w:hAnsi="Arial"/>
          <w:b/>
          <w:bCs/>
          <w:sz w:val="24"/>
          <w:szCs w:val="27"/>
        </w:rPr>
      </w:pPr>
      <w:r>
        <w:br w:type="page"/>
      </w:r>
    </w:p>
    <w:p w:rsidR="00E056F4" w:rsidRDefault="00E056F4" w:rsidP="00E056F4">
      <w:pPr>
        <w:pStyle w:val="Titolo3"/>
        <w:rPr>
          <w:lang w:val="it-IT"/>
        </w:rPr>
      </w:pPr>
      <w:bookmarkStart w:id="97" w:name="_Toc507840461"/>
      <w:r>
        <w:rPr>
          <w:lang w:val="it-IT"/>
        </w:rPr>
        <w:lastRenderedPageBreak/>
        <w:t>UC_8</w:t>
      </w:r>
      <w:r w:rsidRPr="00E056F4">
        <w:rPr>
          <w:lang w:val="it-IT"/>
        </w:rPr>
        <w:t xml:space="preserve"> </w:t>
      </w:r>
      <w:r>
        <w:rPr>
          <w:lang w:val="it-IT"/>
        </w:rPr>
        <w:t>Gestione dati struttura</w:t>
      </w:r>
      <w:bookmarkEnd w:id="9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rPr>
                <w:color w:val="auto"/>
              </w:rPr>
            </w:pPr>
            <w:r w:rsidRPr="00E546AD">
              <w:rPr>
                <w:color w:val="auto"/>
              </w:rPr>
              <w:t>Caso d’uso</w:t>
            </w:r>
          </w:p>
        </w:tc>
        <w:tc>
          <w:tcPr>
            <w:tcW w:w="6663" w:type="dxa"/>
            <w:shd w:val="clear" w:color="auto" w:fill="auto"/>
            <w:vAlign w:val="center"/>
          </w:tcPr>
          <w:p w:rsidR="00B21705" w:rsidRPr="00A13F24" w:rsidRDefault="00B21705"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Gestione ulteriori dati struttura</w:t>
            </w:r>
          </w:p>
        </w:tc>
      </w:tr>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rPr>
                <w:color w:val="auto"/>
              </w:rPr>
            </w:pPr>
            <w:r w:rsidRPr="00E546AD">
              <w:rPr>
                <w:color w:val="auto"/>
              </w:rPr>
              <w:t>Attori</w:t>
            </w:r>
          </w:p>
        </w:tc>
        <w:tc>
          <w:tcPr>
            <w:tcW w:w="6663" w:type="dxa"/>
            <w:shd w:val="clear" w:color="auto" w:fill="auto"/>
          </w:tcPr>
          <w:p w:rsidR="00B21705" w:rsidRPr="00461818" w:rsidRDefault="00B21705"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rPr>
                <w:color w:val="auto"/>
              </w:rPr>
            </w:pPr>
            <w:r w:rsidRPr="00E546AD">
              <w:rPr>
                <w:color w:val="auto"/>
              </w:rPr>
              <w:t>Pre-condizioni</w:t>
            </w:r>
          </w:p>
        </w:tc>
        <w:tc>
          <w:tcPr>
            <w:tcW w:w="6663" w:type="dxa"/>
            <w:shd w:val="clear" w:color="auto" w:fill="auto"/>
          </w:tcPr>
          <w:p w:rsidR="00B21705" w:rsidRDefault="00B21705"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21705" w:rsidRPr="00A13F24" w:rsidRDefault="00B21705"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21705"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21705" w:rsidRPr="00E546AD" w:rsidRDefault="00B21705" w:rsidP="008E70BF">
            <w:pPr>
              <w:spacing w:line="276" w:lineRule="auto"/>
              <w:jc w:val="left"/>
              <w:rPr>
                <w:color w:val="auto"/>
              </w:rPr>
            </w:pPr>
            <w:r w:rsidRPr="00E546AD">
              <w:rPr>
                <w:color w:val="auto"/>
              </w:rPr>
              <w:t>Punto di estensione</w:t>
            </w:r>
          </w:p>
        </w:tc>
        <w:tc>
          <w:tcPr>
            <w:tcW w:w="6663" w:type="dxa"/>
            <w:shd w:val="clear" w:color="auto" w:fill="auto"/>
          </w:tcPr>
          <w:p w:rsidR="00B21705" w:rsidRPr="00A13F24" w:rsidRDefault="00B21705"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21705"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21705" w:rsidRPr="00E546AD" w:rsidRDefault="00B21705" w:rsidP="008E70BF">
            <w:pPr>
              <w:spacing w:line="276" w:lineRule="auto"/>
              <w:jc w:val="center"/>
              <w:rPr>
                <w:color w:val="auto"/>
              </w:rPr>
            </w:pPr>
            <w:r w:rsidRPr="00E546AD">
              <w:rPr>
                <w:color w:val="auto"/>
              </w:rPr>
              <w:t xml:space="preserve">Scenario principale </w:t>
            </w:r>
          </w:p>
        </w:tc>
      </w:tr>
      <w:tr w:rsidR="00B21705"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5F7365" w:rsidRDefault="00B21705" w:rsidP="00066F3B">
            <w:pPr>
              <w:pStyle w:val="Normale1"/>
              <w:numPr>
                <w:ilvl w:val="0"/>
                <w:numId w:val="36"/>
              </w:numPr>
              <w:contextualSpacing w:val="0"/>
              <w:jc w:val="both"/>
              <w:rPr>
                <w:b w:val="0"/>
              </w:rPr>
            </w:pPr>
            <w:r w:rsidRPr="008D53DB">
              <w:rPr>
                <w:b w:val="0"/>
                <w:szCs w:val="22"/>
              </w:rPr>
              <w:t>L’utente seleziona il link “</w:t>
            </w:r>
            <w:r w:rsidR="0018398D">
              <w:rPr>
                <w:b w:val="0"/>
                <w:szCs w:val="22"/>
              </w:rPr>
              <w:t>Dati Struttura</w:t>
            </w:r>
            <w:r w:rsidRPr="008D53DB">
              <w:rPr>
                <w:b w:val="0"/>
                <w:szCs w:val="22"/>
              </w:rPr>
              <w:t>”</w:t>
            </w:r>
            <w:r>
              <w:rPr>
                <w:b w:val="0"/>
                <w:szCs w:val="22"/>
              </w:rPr>
              <w:t>.</w:t>
            </w:r>
          </w:p>
          <w:p w:rsidR="00B21705" w:rsidRPr="001774CD" w:rsidRDefault="00B21705" w:rsidP="00066F3B">
            <w:pPr>
              <w:pStyle w:val="Normale1"/>
              <w:numPr>
                <w:ilvl w:val="0"/>
                <w:numId w:val="36"/>
              </w:numPr>
              <w:contextualSpacing w:val="0"/>
              <w:jc w:val="both"/>
              <w:rPr>
                <w:b w:val="0"/>
              </w:rPr>
            </w:pPr>
            <w:r w:rsidRPr="001774CD">
              <w:rPr>
                <w:b w:val="0"/>
              </w:rPr>
              <w:t xml:space="preserve">Il sistema mostra la pagina con il form da compilare: </w:t>
            </w:r>
            <w:r w:rsidR="0018398D" w:rsidRPr="0018398D">
              <w:rPr>
                <w:rFonts w:asciiTheme="minorHAnsi" w:hAnsiTheme="minorHAnsi"/>
                <w:b w:val="0"/>
              </w:rPr>
              <w:t>inizio attività, data di costruzione</w:t>
            </w:r>
            <w:r w:rsidR="0018398D">
              <w:rPr>
                <w:rFonts w:asciiTheme="minorHAnsi" w:hAnsiTheme="minorHAnsi"/>
                <w:b w:val="0"/>
              </w:rPr>
              <w:t>,</w:t>
            </w:r>
            <w:r w:rsidR="0018398D" w:rsidRPr="0018398D">
              <w:rPr>
                <w:rFonts w:asciiTheme="minorHAnsi" w:hAnsiTheme="minorHAnsi"/>
                <w:b w:val="0"/>
              </w:rPr>
              <w:t xml:space="preserve"> data ultima restaurazione</w:t>
            </w:r>
            <w:r w:rsidR="0018398D">
              <w:rPr>
                <w:rFonts w:asciiTheme="minorHAnsi" w:hAnsiTheme="minorHAnsi"/>
                <w:b w:val="0"/>
              </w:rPr>
              <w:t>, abitazione privata.</w:t>
            </w:r>
          </w:p>
          <w:p w:rsidR="00B21705" w:rsidRPr="001774CD" w:rsidRDefault="00B21705" w:rsidP="00066F3B">
            <w:pPr>
              <w:pStyle w:val="Normale1"/>
              <w:numPr>
                <w:ilvl w:val="0"/>
                <w:numId w:val="36"/>
              </w:numPr>
              <w:contextualSpacing w:val="0"/>
              <w:jc w:val="both"/>
              <w:rPr>
                <w:b w:val="0"/>
              </w:rPr>
            </w:pPr>
            <w:r w:rsidRPr="001774CD">
              <w:rPr>
                <w:b w:val="0"/>
                <w:szCs w:val="22"/>
              </w:rPr>
              <w:t>L’utente riempie i campi obbligatori.</w:t>
            </w:r>
          </w:p>
          <w:p w:rsidR="00B21705" w:rsidRPr="001774CD" w:rsidRDefault="00B21705" w:rsidP="00066F3B">
            <w:pPr>
              <w:pStyle w:val="Normale1"/>
              <w:numPr>
                <w:ilvl w:val="0"/>
                <w:numId w:val="36"/>
              </w:numPr>
              <w:contextualSpacing w:val="0"/>
              <w:jc w:val="both"/>
              <w:rPr>
                <w:b w:val="0"/>
              </w:rPr>
            </w:pPr>
            <w:r w:rsidRPr="001774CD">
              <w:rPr>
                <w:b w:val="0"/>
              </w:rPr>
              <w:t>L’utente salva i dati.</w:t>
            </w:r>
          </w:p>
          <w:p w:rsidR="00B21705" w:rsidRPr="008D53DB" w:rsidRDefault="00B21705" w:rsidP="00066F3B">
            <w:pPr>
              <w:pStyle w:val="Normale1"/>
              <w:numPr>
                <w:ilvl w:val="0"/>
                <w:numId w:val="36"/>
              </w:numPr>
              <w:contextualSpacing w:val="0"/>
              <w:jc w:val="both"/>
              <w:rPr>
                <w:b w:val="0"/>
              </w:rPr>
            </w:pPr>
            <w:r w:rsidRPr="001774CD">
              <w:rPr>
                <w:b w:val="0"/>
                <w:szCs w:val="22"/>
              </w:rPr>
              <w:t>Il sistema effettua l’operazione e notifica che l’operazione è stata eseguita con successo.</w:t>
            </w:r>
          </w:p>
        </w:tc>
      </w:tr>
      <w:tr w:rsidR="00B21705"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E546AD" w:rsidRDefault="00B21705" w:rsidP="008E70BF">
            <w:pPr>
              <w:spacing w:line="276" w:lineRule="auto"/>
              <w:jc w:val="center"/>
              <w:rPr>
                <w:color w:val="auto"/>
              </w:rPr>
            </w:pPr>
            <w:r w:rsidRPr="00E546AD">
              <w:rPr>
                <w:color w:val="auto"/>
              </w:rPr>
              <w:t>Scenario alternativo</w:t>
            </w:r>
          </w:p>
        </w:tc>
      </w:tr>
      <w:tr w:rsidR="00B21705"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367CCB" w:rsidRDefault="00B21705" w:rsidP="008E70BF">
            <w:pPr>
              <w:pStyle w:val="Normale1"/>
              <w:contextualSpacing w:val="0"/>
              <w:jc w:val="both"/>
              <w:rPr>
                <w:b w:val="0"/>
              </w:rPr>
            </w:pPr>
            <w:r>
              <w:rPr>
                <w:b w:val="0"/>
                <w:szCs w:val="22"/>
              </w:rPr>
              <w:t>4</w:t>
            </w:r>
            <w:r w:rsidRPr="00367CCB">
              <w:rPr>
                <w:b w:val="0"/>
                <w:szCs w:val="22"/>
              </w:rPr>
              <w:t>(a) L’utente annulla l’operazione.</w:t>
            </w:r>
          </w:p>
        </w:tc>
      </w:tr>
      <w:tr w:rsidR="00B21705"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21705" w:rsidRPr="00E546AD" w:rsidRDefault="00B21705" w:rsidP="008E70BF">
            <w:pPr>
              <w:spacing w:line="276" w:lineRule="auto"/>
              <w:jc w:val="center"/>
              <w:rPr>
                <w:color w:val="auto"/>
              </w:rPr>
            </w:pPr>
            <w:r w:rsidRPr="00E546AD">
              <w:rPr>
                <w:color w:val="auto"/>
              </w:rPr>
              <w:t xml:space="preserve">Scenario d’errore </w:t>
            </w:r>
          </w:p>
        </w:tc>
      </w:tr>
      <w:tr w:rsidR="00B21705"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21705" w:rsidRPr="00367CCB" w:rsidRDefault="00B21705" w:rsidP="008E70B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E056F4" w:rsidRDefault="00996B29" w:rsidP="00E056F4">
      <w:pPr>
        <w:pStyle w:val="Titolo3"/>
        <w:rPr>
          <w:lang w:val="it-IT"/>
        </w:rPr>
      </w:pPr>
      <w:bookmarkStart w:id="98" w:name="_Toc507840462"/>
      <w:r>
        <w:rPr>
          <w:lang w:val="it-IT"/>
        </w:rPr>
        <w:t>UC_9</w:t>
      </w:r>
      <w:r w:rsidR="00E056F4" w:rsidRPr="00E056F4">
        <w:rPr>
          <w:lang w:val="it-IT"/>
        </w:rPr>
        <w:t xml:space="preserve"> </w:t>
      </w:r>
      <w:r w:rsidR="00E056F4" w:rsidRPr="00D270E0">
        <w:rPr>
          <w:lang w:val="it-IT"/>
        </w:rPr>
        <w:t>Gestione shopping e ristorante</w:t>
      </w:r>
      <w:bookmarkEnd w:id="9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Caso d’uso</w:t>
            </w:r>
          </w:p>
        </w:tc>
        <w:tc>
          <w:tcPr>
            <w:tcW w:w="6663" w:type="dxa"/>
            <w:shd w:val="clear" w:color="auto" w:fill="auto"/>
            <w:vAlign w:val="center"/>
          </w:tcPr>
          <w:p w:rsidR="00FB1122" w:rsidRPr="00A13F24"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ristorante</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Attori</w:t>
            </w:r>
          </w:p>
        </w:tc>
        <w:tc>
          <w:tcPr>
            <w:tcW w:w="6663" w:type="dxa"/>
            <w:shd w:val="clear" w:color="auto" w:fill="auto"/>
          </w:tcPr>
          <w:p w:rsidR="00FB1122" w:rsidRPr="00461818"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Pre-condizioni</w:t>
            </w:r>
          </w:p>
        </w:tc>
        <w:tc>
          <w:tcPr>
            <w:tcW w:w="6663" w:type="dxa"/>
            <w:shd w:val="clear" w:color="auto" w:fill="auto"/>
          </w:tcPr>
          <w:p w:rsidR="00FB1122"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jc w:val="left"/>
              <w:rPr>
                <w:color w:val="auto"/>
              </w:rPr>
            </w:pPr>
            <w:r w:rsidRPr="00E546AD">
              <w:rPr>
                <w:color w:val="auto"/>
              </w:rPr>
              <w:t>Punto di estensione</w:t>
            </w:r>
          </w:p>
        </w:tc>
        <w:tc>
          <w:tcPr>
            <w:tcW w:w="6663" w:type="dxa"/>
            <w:shd w:val="clear" w:color="auto" w:fill="auto"/>
          </w:tcPr>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1122"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1122" w:rsidRPr="00E546AD" w:rsidRDefault="00FB1122" w:rsidP="008E70BF">
            <w:pPr>
              <w:spacing w:line="276" w:lineRule="auto"/>
              <w:jc w:val="center"/>
              <w:rPr>
                <w:color w:val="auto"/>
              </w:rPr>
            </w:pPr>
            <w:r w:rsidRPr="00E546AD">
              <w:rPr>
                <w:color w:val="auto"/>
              </w:rPr>
              <w:t xml:space="preserve">Scenario principale </w:t>
            </w:r>
          </w:p>
        </w:tc>
      </w:tr>
      <w:tr w:rsidR="00FB1122"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5F7365" w:rsidRDefault="00FB1122" w:rsidP="00066F3B">
            <w:pPr>
              <w:pStyle w:val="Normale1"/>
              <w:numPr>
                <w:ilvl w:val="0"/>
                <w:numId w:val="37"/>
              </w:numPr>
              <w:contextualSpacing w:val="0"/>
              <w:jc w:val="both"/>
              <w:rPr>
                <w:b w:val="0"/>
              </w:rPr>
            </w:pPr>
            <w:r w:rsidRPr="008D53DB">
              <w:rPr>
                <w:b w:val="0"/>
                <w:szCs w:val="22"/>
              </w:rPr>
              <w:t>L’utente seleziona il link “</w:t>
            </w:r>
            <w:r w:rsidR="00271B6F">
              <w:rPr>
                <w:b w:val="0"/>
                <w:szCs w:val="22"/>
              </w:rPr>
              <w:t>Shopping e ristoranti</w:t>
            </w:r>
            <w:r w:rsidRPr="008D53DB">
              <w:rPr>
                <w:b w:val="0"/>
                <w:szCs w:val="22"/>
              </w:rPr>
              <w:t>”</w:t>
            </w:r>
            <w:r w:rsidR="00271B6F">
              <w:rPr>
                <w:b w:val="0"/>
                <w:szCs w:val="22"/>
              </w:rPr>
              <w:t xml:space="preserve"> e seleziona la tab “Ristorante”</w:t>
            </w:r>
            <w:r>
              <w:rPr>
                <w:b w:val="0"/>
                <w:szCs w:val="22"/>
              </w:rPr>
              <w:t>.</w:t>
            </w:r>
          </w:p>
          <w:p w:rsidR="00FB1122" w:rsidRPr="00FB1122" w:rsidRDefault="00FB1122" w:rsidP="00066F3B">
            <w:pPr>
              <w:pStyle w:val="Normale1"/>
              <w:numPr>
                <w:ilvl w:val="0"/>
                <w:numId w:val="37"/>
              </w:numPr>
              <w:contextualSpacing w:val="0"/>
              <w:jc w:val="both"/>
              <w:rPr>
                <w:b w:val="0"/>
              </w:rPr>
            </w:pPr>
            <w:r w:rsidRPr="00FB1122">
              <w:rPr>
                <w:b w:val="0"/>
                <w:szCs w:val="22"/>
              </w:rPr>
              <w:t xml:space="preserve">Il sistema mostra la lista dei ristoranti </w:t>
            </w:r>
            <w:r w:rsidRPr="00FB1122">
              <w:rPr>
                <w:rFonts w:asciiTheme="minorHAnsi" w:hAnsiTheme="minorHAnsi"/>
                <w:b w:val="0"/>
                <w:szCs w:val="22"/>
              </w:rPr>
              <w:t>che si trovano nelle vicinanze della struttura</w:t>
            </w:r>
          </w:p>
          <w:p w:rsidR="00FB1122" w:rsidRPr="008D53DB" w:rsidRDefault="00FB1122" w:rsidP="008E70BF">
            <w:pPr>
              <w:pStyle w:val="Normale1"/>
              <w:ind w:left="720"/>
              <w:contextualSpacing w:val="0"/>
              <w:jc w:val="both"/>
              <w:rPr>
                <w:b w:val="0"/>
              </w:rPr>
            </w:pPr>
          </w:p>
        </w:tc>
      </w:tr>
      <w:tr w:rsidR="00FB1122"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Scenario alternativo</w:t>
            </w:r>
          </w:p>
        </w:tc>
      </w:tr>
      <w:tr w:rsidR="00FB1122"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367CCB" w:rsidRDefault="00FB1122" w:rsidP="008E70BF">
            <w:pPr>
              <w:pStyle w:val="Normale1"/>
              <w:contextualSpacing w:val="0"/>
              <w:jc w:val="both"/>
              <w:rPr>
                <w:b w:val="0"/>
              </w:rPr>
            </w:pPr>
          </w:p>
        </w:tc>
      </w:tr>
      <w:tr w:rsidR="00FB1122"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 xml:space="preserve">Scenario d’errore </w:t>
            </w:r>
          </w:p>
        </w:tc>
      </w:tr>
      <w:tr w:rsidR="00FB1122"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1122" w:rsidRPr="00DA48C0" w:rsidRDefault="00FB1122"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FB1122"/>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FB1122" w:rsidRPr="00A13F24"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ristorante presente nei pressi della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Attori</w:t>
            </w:r>
          </w:p>
        </w:tc>
        <w:tc>
          <w:tcPr>
            <w:tcW w:w="6663" w:type="dxa"/>
            <w:shd w:val="clear" w:color="auto" w:fill="auto"/>
          </w:tcPr>
          <w:p w:rsidR="00FB1122" w:rsidRPr="00461818"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Pre-condizioni</w:t>
            </w:r>
          </w:p>
        </w:tc>
        <w:tc>
          <w:tcPr>
            <w:tcW w:w="6663" w:type="dxa"/>
            <w:shd w:val="clear" w:color="auto" w:fill="auto"/>
          </w:tcPr>
          <w:p w:rsidR="00FB1122"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jc w:val="left"/>
              <w:rPr>
                <w:color w:val="auto"/>
              </w:rPr>
            </w:pPr>
            <w:r w:rsidRPr="00E546AD">
              <w:rPr>
                <w:color w:val="auto"/>
              </w:rPr>
              <w:t>Punto di estensione</w:t>
            </w:r>
          </w:p>
        </w:tc>
        <w:tc>
          <w:tcPr>
            <w:tcW w:w="6663" w:type="dxa"/>
            <w:shd w:val="clear" w:color="auto" w:fill="auto"/>
          </w:tcPr>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1122"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1122" w:rsidRPr="00E546AD" w:rsidRDefault="00FB1122" w:rsidP="008E70BF">
            <w:pPr>
              <w:spacing w:line="276" w:lineRule="auto"/>
              <w:jc w:val="center"/>
              <w:rPr>
                <w:color w:val="auto"/>
              </w:rPr>
            </w:pPr>
            <w:r w:rsidRPr="00E546AD">
              <w:rPr>
                <w:color w:val="auto"/>
              </w:rPr>
              <w:t xml:space="preserve">Scenario principale </w:t>
            </w:r>
          </w:p>
        </w:tc>
      </w:tr>
      <w:tr w:rsidR="00FB1122"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271B6F" w:rsidRDefault="00FB1122" w:rsidP="00066F3B">
            <w:pPr>
              <w:pStyle w:val="Normale1"/>
              <w:numPr>
                <w:ilvl w:val="0"/>
                <w:numId w:val="40"/>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sidR="00271B6F">
              <w:rPr>
                <w:b w:val="0"/>
                <w:szCs w:val="22"/>
              </w:rPr>
              <w:t xml:space="preserve"> e seleziona la tab “Ristorante”.</w:t>
            </w:r>
          </w:p>
          <w:p w:rsidR="00FB1122" w:rsidRPr="005F7365" w:rsidRDefault="00FB1122" w:rsidP="00066F3B">
            <w:pPr>
              <w:pStyle w:val="Normale1"/>
              <w:numPr>
                <w:ilvl w:val="0"/>
                <w:numId w:val="40"/>
              </w:numPr>
              <w:contextualSpacing w:val="0"/>
              <w:jc w:val="both"/>
              <w:rPr>
                <w:b w:val="0"/>
              </w:rPr>
            </w:pPr>
            <w:r>
              <w:rPr>
                <w:b w:val="0"/>
                <w:szCs w:val="22"/>
              </w:rPr>
              <w:t>Il sistema mostra la lista dei ristoranti.</w:t>
            </w:r>
          </w:p>
          <w:p w:rsidR="00FB1122" w:rsidRPr="008D53DB" w:rsidRDefault="00FB1122" w:rsidP="00066F3B">
            <w:pPr>
              <w:pStyle w:val="Normale1"/>
              <w:numPr>
                <w:ilvl w:val="0"/>
                <w:numId w:val="40"/>
              </w:numPr>
              <w:contextualSpacing w:val="0"/>
              <w:jc w:val="both"/>
              <w:rPr>
                <w:b w:val="0"/>
              </w:rPr>
            </w:pPr>
            <w:r>
              <w:rPr>
                <w:b w:val="0"/>
                <w:szCs w:val="22"/>
              </w:rPr>
              <w:t>L’utente seleziona “Aggiungi ristorante”.</w:t>
            </w:r>
          </w:p>
          <w:p w:rsidR="00FB1122" w:rsidRDefault="00FB1122" w:rsidP="00066F3B">
            <w:pPr>
              <w:pStyle w:val="Normale1"/>
              <w:numPr>
                <w:ilvl w:val="0"/>
                <w:numId w:val="4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FB1122" w:rsidRPr="00355FE0" w:rsidRDefault="00FB1122" w:rsidP="00066F3B">
            <w:pPr>
              <w:pStyle w:val="Normale1"/>
              <w:numPr>
                <w:ilvl w:val="0"/>
                <w:numId w:val="40"/>
              </w:numPr>
              <w:contextualSpacing w:val="0"/>
              <w:jc w:val="both"/>
              <w:rPr>
                <w:b w:val="0"/>
              </w:rPr>
            </w:pPr>
            <w:r w:rsidRPr="00355FE0">
              <w:rPr>
                <w:b w:val="0"/>
                <w:szCs w:val="22"/>
              </w:rPr>
              <w:t>L’utente riempie i campi obbligatori.</w:t>
            </w:r>
          </w:p>
          <w:p w:rsidR="00FB1122" w:rsidRPr="001774CD" w:rsidRDefault="00FB1122" w:rsidP="00066F3B">
            <w:pPr>
              <w:pStyle w:val="Normale1"/>
              <w:numPr>
                <w:ilvl w:val="0"/>
                <w:numId w:val="40"/>
              </w:numPr>
              <w:contextualSpacing w:val="0"/>
              <w:jc w:val="both"/>
              <w:rPr>
                <w:b w:val="0"/>
              </w:rPr>
            </w:pPr>
            <w:r w:rsidRPr="001774CD">
              <w:rPr>
                <w:b w:val="0"/>
              </w:rPr>
              <w:t>L’utente salva i dati.</w:t>
            </w:r>
          </w:p>
          <w:p w:rsidR="00FB1122" w:rsidRPr="008D53DB" w:rsidRDefault="00FB1122" w:rsidP="00066F3B">
            <w:pPr>
              <w:pStyle w:val="Normale1"/>
              <w:numPr>
                <w:ilvl w:val="0"/>
                <w:numId w:val="40"/>
              </w:numPr>
              <w:contextualSpacing w:val="0"/>
              <w:jc w:val="both"/>
              <w:rPr>
                <w:b w:val="0"/>
              </w:rPr>
            </w:pPr>
            <w:r w:rsidRPr="001774CD">
              <w:rPr>
                <w:b w:val="0"/>
                <w:szCs w:val="22"/>
              </w:rPr>
              <w:t>Il sistema effettua l’operazione e notifica che l’operazione è stata eseguita con successo.</w:t>
            </w:r>
          </w:p>
        </w:tc>
      </w:tr>
      <w:tr w:rsidR="00FB1122"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Scenario alternativo</w:t>
            </w:r>
          </w:p>
        </w:tc>
      </w:tr>
      <w:tr w:rsidR="00FB1122"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367CCB" w:rsidRDefault="00FB1122" w:rsidP="008E70BF">
            <w:pPr>
              <w:pStyle w:val="Normale1"/>
              <w:contextualSpacing w:val="0"/>
              <w:jc w:val="both"/>
              <w:rPr>
                <w:b w:val="0"/>
              </w:rPr>
            </w:pPr>
            <w:r>
              <w:rPr>
                <w:b w:val="0"/>
                <w:szCs w:val="22"/>
              </w:rPr>
              <w:t>6</w:t>
            </w:r>
            <w:r w:rsidRPr="00367CCB">
              <w:rPr>
                <w:b w:val="0"/>
                <w:szCs w:val="22"/>
              </w:rPr>
              <w:t>(a) L’utente annulla l’operazione.</w:t>
            </w:r>
          </w:p>
        </w:tc>
      </w:tr>
      <w:tr w:rsidR="00FB1122"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 xml:space="preserve">Scenario d’errore </w:t>
            </w:r>
          </w:p>
        </w:tc>
      </w:tr>
      <w:tr w:rsidR="00FB1122"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1122" w:rsidRPr="00367CCB" w:rsidRDefault="00FB1122"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FB1122" w:rsidRDefault="00FB1122" w:rsidP="00FB1122"/>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Caso d’uso</w:t>
            </w:r>
          </w:p>
        </w:tc>
        <w:tc>
          <w:tcPr>
            <w:tcW w:w="6663" w:type="dxa"/>
            <w:shd w:val="clear" w:color="auto" w:fill="auto"/>
            <w:vAlign w:val="center"/>
          </w:tcPr>
          <w:p w:rsidR="00FB1122" w:rsidRPr="00A13F24"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271B6F" w:rsidRPr="00B34991">
              <w:rPr>
                <w:rFonts w:asciiTheme="minorHAnsi" w:hAnsiTheme="minorHAnsi"/>
                <w:b/>
                <w:szCs w:val="22"/>
              </w:rPr>
              <w:t>ristorante presente nei pressi della struttura</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Attori</w:t>
            </w:r>
          </w:p>
        </w:tc>
        <w:tc>
          <w:tcPr>
            <w:tcW w:w="6663" w:type="dxa"/>
            <w:shd w:val="clear" w:color="auto" w:fill="auto"/>
          </w:tcPr>
          <w:p w:rsidR="00FB1122" w:rsidRPr="00461818" w:rsidRDefault="00FB1122"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rPr>
                <w:color w:val="auto"/>
              </w:rPr>
            </w:pPr>
            <w:r w:rsidRPr="00E546AD">
              <w:rPr>
                <w:color w:val="auto"/>
              </w:rPr>
              <w:t>Pre-condizioni</w:t>
            </w:r>
          </w:p>
        </w:tc>
        <w:tc>
          <w:tcPr>
            <w:tcW w:w="6663" w:type="dxa"/>
            <w:shd w:val="clear" w:color="auto" w:fill="auto"/>
          </w:tcPr>
          <w:p w:rsidR="00FB1122"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1122" w:rsidRPr="00A13F24" w:rsidRDefault="00FB1122" w:rsidP="00271B6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271B6F">
              <w:t>il ristorante</w:t>
            </w:r>
          </w:p>
        </w:tc>
      </w:tr>
      <w:tr w:rsidR="00FB1122"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1122" w:rsidRPr="00E546AD" w:rsidRDefault="00FB1122" w:rsidP="008E70BF">
            <w:pPr>
              <w:spacing w:line="276" w:lineRule="auto"/>
              <w:jc w:val="left"/>
              <w:rPr>
                <w:color w:val="auto"/>
              </w:rPr>
            </w:pPr>
            <w:r w:rsidRPr="00E546AD">
              <w:rPr>
                <w:color w:val="auto"/>
              </w:rPr>
              <w:t>Punto di estensione</w:t>
            </w:r>
          </w:p>
        </w:tc>
        <w:tc>
          <w:tcPr>
            <w:tcW w:w="6663" w:type="dxa"/>
            <w:shd w:val="clear" w:color="auto" w:fill="auto"/>
          </w:tcPr>
          <w:p w:rsidR="00FB1122" w:rsidRPr="00A13F24" w:rsidRDefault="00FB1122"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1122"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1122" w:rsidRPr="00E546AD" w:rsidRDefault="00FB1122" w:rsidP="008E70BF">
            <w:pPr>
              <w:spacing w:line="276" w:lineRule="auto"/>
              <w:jc w:val="center"/>
              <w:rPr>
                <w:color w:val="auto"/>
              </w:rPr>
            </w:pPr>
            <w:r w:rsidRPr="00E546AD">
              <w:rPr>
                <w:color w:val="auto"/>
              </w:rPr>
              <w:t xml:space="preserve">Scenario principale </w:t>
            </w:r>
          </w:p>
        </w:tc>
      </w:tr>
      <w:tr w:rsidR="00FB1122"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D36D07" w:rsidRDefault="00FB1122" w:rsidP="00066F3B">
            <w:pPr>
              <w:pStyle w:val="Normale1"/>
              <w:numPr>
                <w:ilvl w:val="0"/>
                <w:numId w:val="39"/>
              </w:numPr>
              <w:contextualSpacing w:val="0"/>
              <w:jc w:val="both"/>
              <w:rPr>
                <w:b w:val="0"/>
              </w:rPr>
            </w:pPr>
            <w:r w:rsidRPr="00D36D07">
              <w:rPr>
                <w:b w:val="0"/>
                <w:szCs w:val="22"/>
              </w:rPr>
              <w:t>L’utente seleziona la funzionalità “Elimina”.</w:t>
            </w:r>
          </w:p>
          <w:p w:rsidR="00FB1122" w:rsidRPr="00D36D07" w:rsidRDefault="00FB1122" w:rsidP="00066F3B">
            <w:pPr>
              <w:pStyle w:val="Normale1"/>
              <w:numPr>
                <w:ilvl w:val="0"/>
                <w:numId w:val="39"/>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FB1122" w:rsidRPr="00D36D07" w:rsidRDefault="00FB1122" w:rsidP="00066F3B">
            <w:pPr>
              <w:pStyle w:val="Normale1"/>
              <w:numPr>
                <w:ilvl w:val="0"/>
                <w:numId w:val="39"/>
              </w:numPr>
              <w:contextualSpacing w:val="0"/>
              <w:jc w:val="both"/>
              <w:rPr>
                <w:b w:val="0"/>
              </w:rPr>
            </w:pPr>
            <w:r w:rsidRPr="00D36D07">
              <w:rPr>
                <w:b w:val="0"/>
                <w:szCs w:val="22"/>
              </w:rPr>
              <w:t xml:space="preserve">L’utente conferma. </w:t>
            </w:r>
          </w:p>
          <w:p w:rsidR="00FB1122" w:rsidRPr="00D36D07" w:rsidRDefault="00FB1122" w:rsidP="00066F3B">
            <w:pPr>
              <w:pStyle w:val="Normale1"/>
              <w:numPr>
                <w:ilvl w:val="0"/>
                <w:numId w:val="39"/>
              </w:numPr>
              <w:contextualSpacing w:val="0"/>
              <w:jc w:val="both"/>
              <w:rPr>
                <w:b w:val="0"/>
              </w:rPr>
            </w:pPr>
            <w:r w:rsidRPr="00D36D07">
              <w:rPr>
                <w:b w:val="0"/>
                <w:szCs w:val="22"/>
              </w:rPr>
              <w:t xml:space="preserve">Il sistema elimina </w:t>
            </w:r>
            <w:r w:rsidR="00271B6F">
              <w:rPr>
                <w:b w:val="0"/>
                <w:szCs w:val="22"/>
              </w:rPr>
              <w:t>il ristorante</w:t>
            </w:r>
            <w:r w:rsidRPr="00D36D07">
              <w:rPr>
                <w:b w:val="0"/>
                <w:szCs w:val="22"/>
              </w:rPr>
              <w:t xml:space="preserve"> e conferma che l’operazione è stata eseguita con successo.</w:t>
            </w:r>
          </w:p>
        </w:tc>
      </w:tr>
      <w:tr w:rsidR="00FB1122"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Scenario alternativo</w:t>
            </w:r>
          </w:p>
        </w:tc>
      </w:tr>
      <w:tr w:rsidR="00FB1122"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367CCB" w:rsidRDefault="00FB1122" w:rsidP="008E70BF">
            <w:pPr>
              <w:pStyle w:val="Normale1"/>
              <w:contextualSpacing w:val="0"/>
              <w:jc w:val="both"/>
              <w:rPr>
                <w:b w:val="0"/>
              </w:rPr>
            </w:pPr>
            <w:r>
              <w:rPr>
                <w:b w:val="0"/>
                <w:szCs w:val="22"/>
              </w:rPr>
              <w:t>3</w:t>
            </w:r>
            <w:r w:rsidRPr="00367CCB">
              <w:rPr>
                <w:b w:val="0"/>
                <w:szCs w:val="22"/>
              </w:rPr>
              <w:t>(a) L’utente annulla l’operazione.</w:t>
            </w:r>
          </w:p>
        </w:tc>
      </w:tr>
      <w:tr w:rsidR="00FB1122"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1122" w:rsidRPr="00E546AD" w:rsidRDefault="00FB1122" w:rsidP="008E70BF">
            <w:pPr>
              <w:spacing w:line="276" w:lineRule="auto"/>
              <w:jc w:val="center"/>
              <w:rPr>
                <w:color w:val="auto"/>
              </w:rPr>
            </w:pPr>
            <w:r w:rsidRPr="00E546AD">
              <w:rPr>
                <w:color w:val="auto"/>
              </w:rPr>
              <w:t xml:space="preserve">Scenario d’errore </w:t>
            </w:r>
          </w:p>
        </w:tc>
      </w:tr>
      <w:tr w:rsidR="00FB1122"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1122" w:rsidRPr="00367CCB" w:rsidRDefault="00FB1122"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FB1122"/>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caffetteria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41"/>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“Caffetteria”.</w:t>
            </w:r>
          </w:p>
          <w:p w:rsidR="00271B6F" w:rsidRPr="00FB1122" w:rsidRDefault="00271B6F" w:rsidP="00066F3B">
            <w:pPr>
              <w:pStyle w:val="Normale1"/>
              <w:numPr>
                <w:ilvl w:val="0"/>
                <w:numId w:val="41"/>
              </w:numPr>
              <w:contextualSpacing w:val="0"/>
              <w:jc w:val="both"/>
              <w:rPr>
                <w:b w:val="0"/>
              </w:rPr>
            </w:pPr>
            <w:r w:rsidRPr="00FB1122">
              <w:rPr>
                <w:b w:val="0"/>
                <w:szCs w:val="22"/>
              </w:rPr>
              <w:t xml:space="preserve">Il sistema mostra la lista </w:t>
            </w:r>
            <w:r>
              <w:rPr>
                <w:b w:val="0"/>
                <w:szCs w:val="22"/>
              </w:rPr>
              <w:t>delle caffetterie</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8E70BF">
            <w:pPr>
              <w:pStyle w:val="Normale1"/>
              <w:ind w:left="720"/>
              <w:contextualSpacing w:val="0"/>
              <w:jc w:val="both"/>
              <w:rPr>
                <w:b w:val="0"/>
              </w:rPr>
            </w:pP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DA48C0" w:rsidRDefault="00271B6F"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271B6F" w:rsidRDefault="00271B6F" w:rsidP="00271B6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Caso d’uso</w:t>
            </w:r>
          </w:p>
        </w:tc>
        <w:tc>
          <w:tcPr>
            <w:tcW w:w="6663" w:type="dxa"/>
            <w:shd w:val="clear" w:color="auto" w:fill="auto"/>
            <w:vAlign w:val="center"/>
          </w:tcPr>
          <w:p w:rsidR="00271B6F" w:rsidRPr="00A13F24" w:rsidRDefault="00271B6F" w:rsidP="00271B6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caffetteria</w:t>
            </w:r>
            <w:r w:rsidRPr="00B34991">
              <w:rPr>
                <w:rFonts w:asciiTheme="minorHAnsi" w:hAnsiTheme="minorHAnsi"/>
                <w:b/>
                <w:szCs w:val="22"/>
              </w:rPr>
              <w:t xml:space="preserve">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38"/>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“Caffetteria”.</w:t>
            </w:r>
          </w:p>
          <w:p w:rsidR="00271B6F" w:rsidRPr="00FB1122" w:rsidRDefault="00271B6F" w:rsidP="00066F3B">
            <w:pPr>
              <w:pStyle w:val="Normale1"/>
              <w:numPr>
                <w:ilvl w:val="0"/>
                <w:numId w:val="38"/>
              </w:numPr>
              <w:contextualSpacing w:val="0"/>
              <w:jc w:val="both"/>
              <w:rPr>
                <w:b w:val="0"/>
              </w:rPr>
            </w:pPr>
            <w:r w:rsidRPr="00FB1122">
              <w:rPr>
                <w:b w:val="0"/>
                <w:szCs w:val="22"/>
              </w:rPr>
              <w:t xml:space="preserve">Il sistema mostra la lista </w:t>
            </w:r>
            <w:r>
              <w:rPr>
                <w:b w:val="0"/>
                <w:szCs w:val="22"/>
              </w:rPr>
              <w:t>delle caffetterie</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066F3B">
            <w:pPr>
              <w:pStyle w:val="Normale1"/>
              <w:numPr>
                <w:ilvl w:val="0"/>
                <w:numId w:val="38"/>
              </w:numPr>
              <w:contextualSpacing w:val="0"/>
              <w:jc w:val="both"/>
              <w:rPr>
                <w:b w:val="0"/>
              </w:rPr>
            </w:pPr>
            <w:r>
              <w:rPr>
                <w:b w:val="0"/>
                <w:szCs w:val="22"/>
              </w:rPr>
              <w:t>L’utente seleziona “Aggiungi caffetteria”.</w:t>
            </w:r>
          </w:p>
          <w:p w:rsidR="00271B6F" w:rsidRDefault="00271B6F" w:rsidP="00066F3B">
            <w:pPr>
              <w:pStyle w:val="Normale1"/>
              <w:numPr>
                <w:ilvl w:val="0"/>
                <w:numId w:val="38"/>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271B6F" w:rsidRPr="00355FE0" w:rsidRDefault="00271B6F" w:rsidP="00066F3B">
            <w:pPr>
              <w:pStyle w:val="Normale1"/>
              <w:numPr>
                <w:ilvl w:val="0"/>
                <w:numId w:val="38"/>
              </w:numPr>
              <w:contextualSpacing w:val="0"/>
              <w:jc w:val="both"/>
              <w:rPr>
                <w:b w:val="0"/>
              </w:rPr>
            </w:pPr>
            <w:r w:rsidRPr="00355FE0">
              <w:rPr>
                <w:b w:val="0"/>
                <w:szCs w:val="22"/>
              </w:rPr>
              <w:t>L’utente riempie i campi obbligatori.</w:t>
            </w:r>
          </w:p>
          <w:p w:rsidR="00271B6F" w:rsidRPr="001774CD" w:rsidRDefault="00271B6F" w:rsidP="00066F3B">
            <w:pPr>
              <w:pStyle w:val="Normale1"/>
              <w:numPr>
                <w:ilvl w:val="0"/>
                <w:numId w:val="38"/>
              </w:numPr>
              <w:contextualSpacing w:val="0"/>
              <w:jc w:val="both"/>
              <w:rPr>
                <w:b w:val="0"/>
              </w:rPr>
            </w:pPr>
            <w:r w:rsidRPr="001774CD">
              <w:rPr>
                <w:b w:val="0"/>
              </w:rPr>
              <w:t>L’utente salva i dati.</w:t>
            </w:r>
          </w:p>
          <w:p w:rsidR="00271B6F" w:rsidRPr="008D53DB" w:rsidRDefault="00271B6F" w:rsidP="00066F3B">
            <w:pPr>
              <w:pStyle w:val="Normale1"/>
              <w:numPr>
                <w:ilvl w:val="0"/>
                <w:numId w:val="38"/>
              </w:numPr>
              <w:contextualSpacing w:val="0"/>
              <w:jc w:val="both"/>
              <w:rPr>
                <w:b w:val="0"/>
              </w:rPr>
            </w:pPr>
            <w:r w:rsidRPr="001774CD">
              <w:rPr>
                <w:b w:val="0"/>
                <w:szCs w:val="22"/>
              </w:rPr>
              <w:t>Il sistema effettua l’operazione e notifica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6</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271B6F"/>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71B6F" w:rsidRPr="00A13F24" w:rsidRDefault="00271B6F" w:rsidP="00271B6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caffetteria</w:t>
            </w:r>
            <w:r w:rsidRPr="00B34991">
              <w:rPr>
                <w:rFonts w:asciiTheme="minorHAnsi" w:hAnsiTheme="minorHAnsi"/>
                <w:b/>
                <w:szCs w:val="22"/>
              </w:rPr>
              <w:t xml:space="preserve">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271B6F">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caffetteria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D36D07" w:rsidRDefault="00271B6F" w:rsidP="00066F3B">
            <w:pPr>
              <w:pStyle w:val="Normale1"/>
              <w:numPr>
                <w:ilvl w:val="0"/>
                <w:numId w:val="42"/>
              </w:numPr>
              <w:contextualSpacing w:val="0"/>
              <w:jc w:val="both"/>
              <w:rPr>
                <w:b w:val="0"/>
              </w:rPr>
            </w:pPr>
            <w:r w:rsidRPr="00D36D07">
              <w:rPr>
                <w:b w:val="0"/>
                <w:szCs w:val="22"/>
              </w:rPr>
              <w:t>L’utente seleziona la funzionalità “Elimina”.</w:t>
            </w:r>
          </w:p>
          <w:p w:rsidR="00271B6F" w:rsidRPr="00D36D07" w:rsidRDefault="00271B6F" w:rsidP="00066F3B">
            <w:pPr>
              <w:pStyle w:val="Normale1"/>
              <w:numPr>
                <w:ilvl w:val="0"/>
                <w:numId w:val="4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71B6F" w:rsidRPr="00D36D07" w:rsidRDefault="00271B6F" w:rsidP="00066F3B">
            <w:pPr>
              <w:pStyle w:val="Normale1"/>
              <w:numPr>
                <w:ilvl w:val="0"/>
                <w:numId w:val="42"/>
              </w:numPr>
              <w:contextualSpacing w:val="0"/>
              <w:jc w:val="both"/>
              <w:rPr>
                <w:b w:val="0"/>
              </w:rPr>
            </w:pPr>
            <w:r w:rsidRPr="00D36D07">
              <w:rPr>
                <w:b w:val="0"/>
                <w:szCs w:val="22"/>
              </w:rPr>
              <w:t xml:space="preserve">L’utente conferma. </w:t>
            </w:r>
          </w:p>
          <w:p w:rsidR="00271B6F" w:rsidRPr="00D36D07" w:rsidRDefault="00271B6F" w:rsidP="00066F3B">
            <w:pPr>
              <w:pStyle w:val="Normale1"/>
              <w:numPr>
                <w:ilvl w:val="0"/>
                <w:numId w:val="42"/>
              </w:numPr>
              <w:contextualSpacing w:val="0"/>
              <w:jc w:val="both"/>
              <w:rPr>
                <w:b w:val="0"/>
              </w:rPr>
            </w:pPr>
            <w:r w:rsidRPr="00D36D07">
              <w:rPr>
                <w:b w:val="0"/>
                <w:szCs w:val="22"/>
              </w:rPr>
              <w:t xml:space="preserve">Il sistema elimina </w:t>
            </w:r>
            <w:r>
              <w:rPr>
                <w:b w:val="0"/>
                <w:szCs w:val="22"/>
              </w:rPr>
              <w:t>la caffetteria</w:t>
            </w:r>
            <w:r w:rsidRPr="00D36D07">
              <w:rPr>
                <w:b w:val="0"/>
                <w:szCs w:val="22"/>
              </w:rPr>
              <w:t xml:space="preserve"> e conferma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3</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873AA2" w:rsidRDefault="00873AA2" w:rsidP="00873AA2"/>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minimarket</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45"/>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w:t>
            </w:r>
            <w:r>
              <w:rPr>
                <w:rFonts w:asciiTheme="minorHAnsi" w:hAnsiTheme="minorHAnsi"/>
                <w:b w:val="0"/>
                <w:szCs w:val="22"/>
              </w:rPr>
              <w:t>M</w:t>
            </w:r>
            <w:r w:rsidRPr="00B34991">
              <w:rPr>
                <w:rFonts w:asciiTheme="minorHAnsi" w:hAnsiTheme="minorHAnsi"/>
                <w:b w:val="0"/>
                <w:szCs w:val="22"/>
              </w:rPr>
              <w:t>inimarket</w:t>
            </w:r>
            <w:r>
              <w:rPr>
                <w:b w:val="0"/>
                <w:szCs w:val="22"/>
              </w:rPr>
              <w:t>”.</w:t>
            </w:r>
          </w:p>
          <w:p w:rsidR="00271B6F" w:rsidRPr="00FB1122" w:rsidRDefault="00271B6F" w:rsidP="00066F3B">
            <w:pPr>
              <w:pStyle w:val="Normale1"/>
              <w:numPr>
                <w:ilvl w:val="0"/>
                <w:numId w:val="45"/>
              </w:numPr>
              <w:contextualSpacing w:val="0"/>
              <w:jc w:val="both"/>
              <w:rPr>
                <w:b w:val="0"/>
              </w:rPr>
            </w:pPr>
            <w:r w:rsidRPr="00FB1122">
              <w:rPr>
                <w:b w:val="0"/>
                <w:szCs w:val="22"/>
              </w:rPr>
              <w:t xml:space="preserve">Il sistema mostra la lista </w:t>
            </w:r>
            <w:r>
              <w:rPr>
                <w:b w:val="0"/>
                <w:szCs w:val="22"/>
              </w:rPr>
              <w:t xml:space="preserve">dei </w:t>
            </w:r>
            <w:r w:rsidRPr="00B34991">
              <w:rPr>
                <w:rFonts w:asciiTheme="minorHAnsi" w:hAnsiTheme="minorHAnsi"/>
                <w:b w:val="0"/>
                <w:szCs w:val="22"/>
              </w:rPr>
              <w:t>minimarket</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8E70BF">
            <w:pPr>
              <w:pStyle w:val="Normale1"/>
              <w:ind w:left="720"/>
              <w:contextualSpacing w:val="0"/>
              <w:jc w:val="both"/>
              <w:rPr>
                <w:b w:val="0"/>
              </w:rPr>
            </w:pP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DA48C0" w:rsidRDefault="00271B6F"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271B6F"/>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minimarket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271B6F" w:rsidRDefault="00271B6F" w:rsidP="00066F3B">
            <w:pPr>
              <w:pStyle w:val="Normale1"/>
              <w:numPr>
                <w:ilvl w:val="0"/>
                <w:numId w:val="44"/>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“M</w:t>
            </w:r>
            <w:r w:rsidRPr="00B34991">
              <w:rPr>
                <w:rFonts w:asciiTheme="minorHAnsi" w:hAnsiTheme="minorHAnsi"/>
                <w:b w:val="0"/>
                <w:szCs w:val="22"/>
              </w:rPr>
              <w:t>inimarket</w:t>
            </w:r>
            <w:r>
              <w:rPr>
                <w:b w:val="0"/>
                <w:szCs w:val="22"/>
              </w:rPr>
              <w:t>”.</w:t>
            </w:r>
          </w:p>
          <w:p w:rsidR="00271B6F" w:rsidRPr="00FB1122" w:rsidRDefault="00271B6F" w:rsidP="00066F3B">
            <w:pPr>
              <w:pStyle w:val="Normale1"/>
              <w:numPr>
                <w:ilvl w:val="0"/>
                <w:numId w:val="44"/>
              </w:numPr>
              <w:contextualSpacing w:val="0"/>
              <w:jc w:val="both"/>
              <w:rPr>
                <w:b w:val="0"/>
              </w:rPr>
            </w:pPr>
            <w:r w:rsidRPr="00FB1122">
              <w:rPr>
                <w:b w:val="0"/>
                <w:szCs w:val="22"/>
              </w:rPr>
              <w:t xml:space="preserve">Il sistema mostra la lista </w:t>
            </w:r>
            <w:r>
              <w:rPr>
                <w:b w:val="0"/>
                <w:szCs w:val="22"/>
              </w:rPr>
              <w:t xml:space="preserve">dei </w:t>
            </w:r>
            <w:r w:rsidRPr="00B34991">
              <w:rPr>
                <w:rFonts w:asciiTheme="minorHAnsi" w:hAnsiTheme="minorHAnsi"/>
                <w:b w:val="0"/>
                <w:szCs w:val="22"/>
              </w:rPr>
              <w:t>minimarket</w:t>
            </w:r>
            <w:r w:rsidRPr="00FB1122">
              <w:rPr>
                <w:b w:val="0"/>
                <w:szCs w:val="22"/>
              </w:rPr>
              <w:t xml:space="preserve"> </w:t>
            </w:r>
            <w:r w:rsidRPr="00FB1122">
              <w:rPr>
                <w:rFonts w:asciiTheme="minorHAnsi" w:hAnsiTheme="minorHAnsi"/>
                <w:b w:val="0"/>
                <w:szCs w:val="22"/>
              </w:rPr>
              <w:t>che si trovano nelle vicinanze della struttura</w:t>
            </w:r>
          </w:p>
          <w:p w:rsidR="00271B6F" w:rsidRPr="008D53DB" w:rsidRDefault="00271B6F" w:rsidP="00066F3B">
            <w:pPr>
              <w:pStyle w:val="Normale1"/>
              <w:numPr>
                <w:ilvl w:val="0"/>
                <w:numId w:val="44"/>
              </w:numPr>
              <w:contextualSpacing w:val="0"/>
              <w:jc w:val="both"/>
              <w:rPr>
                <w:b w:val="0"/>
              </w:rPr>
            </w:pPr>
            <w:r>
              <w:rPr>
                <w:b w:val="0"/>
                <w:szCs w:val="22"/>
              </w:rPr>
              <w:t xml:space="preserve">L’utente seleziona “Aggiungi </w:t>
            </w:r>
            <w:r w:rsidRPr="00B34991">
              <w:rPr>
                <w:rFonts w:asciiTheme="minorHAnsi" w:hAnsiTheme="minorHAnsi"/>
                <w:b w:val="0"/>
                <w:szCs w:val="22"/>
              </w:rPr>
              <w:t>minimarket</w:t>
            </w:r>
            <w:r>
              <w:rPr>
                <w:b w:val="0"/>
                <w:szCs w:val="22"/>
              </w:rPr>
              <w:t>”.</w:t>
            </w:r>
          </w:p>
          <w:p w:rsidR="00271B6F" w:rsidRDefault="00271B6F" w:rsidP="00066F3B">
            <w:pPr>
              <w:pStyle w:val="Normale1"/>
              <w:numPr>
                <w:ilvl w:val="0"/>
                <w:numId w:val="44"/>
              </w:numPr>
              <w:contextualSpacing w:val="0"/>
              <w:jc w:val="both"/>
              <w:rPr>
                <w:b w:val="0"/>
              </w:rPr>
            </w:pPr>
            <w:r w:rsidRPr="00355FE0">
              <w:rPr>
                <w:b w:val="0"/>
              </w:rPr>
              <w:t xml:space="preserve">Il sistema mostra la pagina con il form da compilare :  </w:t>
            </w:r>
            <w:r w:rsidRPr="00FB1122">
              <w:rPr>
                <w:b w:val="0"/>
              </w:rPr>
              <w:t>nome, distanza</w:t>
            </w:r>
            <w:r>
              <w:rPr>
                <w:b w:val="0"/>
              </w:rPr>
              <w:t>.</w:t>
            </w:r>
            <w:r w:rsidRPr="00B212BC">
              <w:rPr>
                <w:b w:val="0"/>
              </w:rPr>
              <w:t xml:space="preserve"> </w:t>
            </w:r>
          </w:p>
          <w:p w:rsidR="00271B6F" w:rsidRPr="00355FE0" w:rsidRDefault="00271B6F" w:rsidP="00066F3B">
            <w:pPr>
              <w:pStyle w:val="Normale1"/>
              <w:numPr>
                <w:ilvl w:val="0"/>
                <w:numId w:val="44"/>
              </w:numPr>
              <w:contextualSpacing w:val="0"/>
              <w:jc w:val="both"/>
              <w:rPr>
                <w:b w:val="0"/>
              </w:rPr>
            </w:pPr>
            <w:r w:rsidRPr="00355FE0">
              <w:rPr>
                <w:b w:val="0"/>
                <w:szCs w:val="22"/>
              </w:rPr>
              <w:t>L’utente riempie i campi obbligatori.</w:t>
            </w:r>
          </w:p>
          <w:p w:rsidR="00271B6F" w:rsidRPr="001774CD" w:rsidRDefault="00271B6F" w:rsidP="00066F3B">
            <w:pPr>
              <w:pStyle w:val="Normale1"/>
              <w:numPr>
                <w:ilvl w:val="0"/>
                <w:numId w:val="44"/>
              </w:numPr>
              <w:contextualSpacing w:val="0"/>
              <w:jc w:val="both"/>
              <w:rPr>
                <w:b w:val="0"/>
              </w:rPr>
            </w:pPr>
            <w:r w:rsidRPr="001774CD">
              <w:rPr>
                <w:b w:val="0"/>
              </w:rPr>
              <w:t>L’utente salva i dati.</w:t>
            </w:r>
          </w:p>
          <w:p w:rsidR="00271B6F" w:rsidRPr="008D53DB" w:rsidRDefault="00271B6F" w:rsidP="00066F3B">
            <w:pPr>
              <w:pStyle w:val="Normale1"/>
              <w:numPr>
                <w:ilvl w:val="0"/>
                <w:numId w:val="44"/>
              </w:numPr>
              <w:contextualSpacing w:val="0"/>
              <w:jc w:val="both"/>
              <w:rPr>
                <w:b w:val="0"/>
              </w:rPr>
            </w:pPr>
            <w:r w:rsidRPr="001774CD">
              <w:rPr>
                <w:b w:val="0"/>
                <w:szCs w:val="22"/>
              </w:rPr>
              <w:t>Il sistema effettua l’operazione e notifica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6</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271B6F" w:rsidRDefault="00271B6F" w:rsidP="00271B6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Caso d’uso</w:t>
            </w:r>
          </w:p>
        </w:tc>
        <w:tc>
          <w:tcPr>
            <w:tcW w:w="6663" w:type="dxa"/>
            <w:shd w:val="clear" w:color="auto" w:fill="auto"/>
            <w:vAlign w:val="center"/>
          </w:tcPr>
          <w:p w:rsidR="00271B6F" w:rsidRPr="00A13F24"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minimarket presente nei pressi della struttura</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Attori</w:t>
            </w:r>
          </w:p>
        </w:tc>
        <w:tc>
          <w:tcPr>
            <w:tcW w:w="6663" w:type="dxa"/>
            <w:shd w:val="clear" w:color="auto" w:fill="auto"/>
          </w:tcPr>
          <w:p w:rsidR="00271B6F" w:rsidRPr="00461818" w:rsidRDefault="00271B6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rPr>
                <w:color w:val="auto"/>
              </w:rPr>
            </w:pPr>
            <w:r w:rsidRPr="00E546AD">
              <w:rPr>
                <w:color w:val="auto"/>
              </w:rPr>
              <w:t>Pre-condizioni</w:t>
            </w:r>
          </w:p>
        </w:tc>
        <w:tc>
          <w:tcPr>
            <w:tcW w:w="6663" w:type="dxa"/>
            <w:shd w:val="clear" w:color="auto" w:fill="auto"/>
          </w:tcPr>
          <w:p w:rsidR="00271B6F"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71B6F" w:rsidRPr="00A13F24" w:rsidRDefault="00271B6F" w:rsidP="00271B6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271B6F">
              <w:rPr>
                <w:rFonts w:asciiTheme="minorHAnsi" w:hAnsiTheme="minorHAnsi"/>
                <w:szCs w:val="22"/>
              </w:rPr>
              <w:t>minimarket</w:t>
            </w:r>
          </w:p>
        </w:tc>
      </w:tr>
      <w:tr w:rsidR="00271B6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1B6F" w:rsidRPr="00E546AD" w:rsidRDefault="00271B6F" w:rsidP="008E70BF">
            <w:pPr>
              <w:spacing w:line="276" w:lineRule="auto"/>
              <w:jc w:val="left"/>
              <w:rPr>
                <w:color w:val="auto"/>
              </w:rPr>
            </w:pPr>
            <w:r w:rsidRPr="00E546AD">
              <w:rPr>
                <w:color w:val="auto"/>
              </w:rPr>
              <w:t>Punto di estensione</w:t>
            </w:r>
          </w:p>
        </w:tc>
        <w:tc>
          <w:tcPr>
            <w:tcW w:w="6663" w:type="dxa"/>
            <w:shd w:val="clear" w:color="auto" w:fill="auto"/>
          </w:tcPr>
          <w:p w:rsidR="00271B6F" w:rsidRPr="00A13F24" w:rsidRDefault="00271B6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1B6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1B6F" w:rsidRPr="00E546AD" w:rsidRDefault="00271B6F" w:rsidP="008E70BF">
            <w:pPr>
              <w:spacing w:line="276" w:lineRule="auto"/>
              <w:jc w:val="center"/>
              <w:rPr>
                <w:color w:val="auto"/>
              </w:rPr>
            </w:pPr>
            <w:r w:rsidRPr="00E546AD">
              <w:rPr>
                <w:color w:val="auto"/>
              </w:rPr>
              <w:t xml:space="preserve">Scenario principale </w:t>
            </w:r>
          </w:p>
        </w:tc>
      </w:tr>
      <w:tr w:rsidR="00271B6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D36D07" w:rsidRDefault="00271B6F" w:rsidP="00066F3B">
            <w:pPr>
              <w:pStyle w:val="Normale1"/>
              <w:numPr>
                <w:ilvl w:val="0"/>
                <w:numId w:val="43"/>
              </w:numPr>
              <w:contextualSpacing w:val="0"/>
              <w:jc w:val="both"/>
              <w:rPr>
                <w:b w:val="0"/>
              </w:rPr>
            </w:pPr>
            <w:r w:rsidRPr="00D36D07">
              <w:rPr>
                <w:b w:val="0"/>
                <w:szCs w:val="22"/>
              </w:rPr>
              <w:t>L’utente seleziona la funzionalità “Elimina”.</w:t>
            </w:r>
          </w:p>
          <w:p w:rsidR="00271B6F" w:rsidRPr="00D36D07" w:rsidRDefault="00271B6F" w:rsidP="00066F3B">
            <w:pPr>
              <w:pStyle w:val="Normale1"/>
              <w:numPr>
                <w:ilvl w:val="0"/>
                <w:numId w:val="43"/>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71B6F" w:rsidRPr="00D36D07" w:rsidRDefault="00271B6F" w:rsidP="00066F3B">
            <w:pPr>
              <w:pStyle w:val="Normale1"/>
              <w:numPr>
                <w:ilvl w:val="0"/>
                <w:numId w:val="43"/>
              </w:numPr>
              <w:contextualSpacing w:val="0"/>
              <w:jc w:val="both"/>
              <w:rPr>
                <w:b w:val="0"/>
              </w:rPr>
            </w:pPr>
            <w:r w:rsidRPr="00D36D07">
              <w:rPr>
                <w:b w:val="0"/>
                <w:szCs w:val="22"/>
              </w:rPr>
              <w:t xml:space="preserve">L’utente conferma. </w:t>
            </w:r>
          </w:p>
          <w:p w:rsidR="00271B6F" w:rsidRPr="00D36D07" w:rsidRDefault="00271B6F" w:rsidP="00066F3B">
            <w:pPr>
              <w:pStyle w:val="Normale1"/>
              <w:numPr>
                <w:ilvl w:val="0"/>
                <w:numId w:val="43"/>
              </w:numPr>
              <w:contextualSpacing w:val="0"/>
              <w:jc w:val="both"/>
              <w:rPr>
                <w:b w:val="0"/>
              </w:rPr>
            </w:pPr>
            <w:r w:rsidRPr="00D36D07">
              <w:rPr>
                <w:b w:val="0"/>
                <w:szCs w:val="22"/>
              </w:rPr>
              <w:t xml:space="preserve">Il sistema elimina </w:t>
            </w:r>
            <w:r>
              <w:rPr>
                <w:b w:val="0"/>
                <w:szCs w:val="22"/>
              </w:rPr>
              <w:t xml:space="preserve">il </w:t>
            </w:r>
            <w:r w:rsidRPr="00B34991">
              <w:rPr>
                <w:rFonts w:asciiTheme="minorHAnsi" w:hAnsiTheme="minorHAnsi"/>
                <w:b w:val="0"/>
                <w:szCs w:val="22"/>
              </w:rPr>
              <w:t>minimarket</w:t>
            </w:r>
            <w:r w:rsidRPr="00D36D07">
              <w:rPr>
                <w:b w:val="0"/>
                <w:szCs w:val="22"/>
              </w:rPr>
              <w:t xml:space="preserve"> e conferma che l’operazione è stata eseguita con successo.</w:t>
            </w:r>
          </w:p>
        </w:tc>
      </w:tr>
      <w:tr w:rsidR="00271B6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Scenario alternativo</w:t>
            </w:r>
          </w:p>
        </w:tc>
      </w:tr>
      <w:tr w:rsidR="00271B6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367CCB" w:rsidRDefault="00271B6F" w:rsidP="008E70BF">
            <w:pPr>
              <w:pStyle w:val="Normale1"/>
              <w:contextualSpacing w:val="0"/>
              <w:jc w:val="both"/>
              <w:rPr>
                <w:b w:val="0"/>
              </w:rPr>
            </w:pPr>
            <w:r>
              <w:rPr>
                <w:b w:val="0"/>
                <w:szCs w:val="22"/>
              </w:rPr>
              <w:t>3</w:t>
            </w:r>
            <w:r w:rsidRPr="00367CCB">
              <w:rPr>
                <w:b w:val="0"/>
                <w:szCs w:val="22"/>
              </w:rPr>
              <w:t>(a) L’utente annulla l’operazione.</w:t>
            </w:r>
          </w:p>
        </w:tc>
      </w:tr>
      <w:tr w:rsidR="00271B6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1B6F" w:rsidRPr="00E546AD" w:rsidRDefault="00271B6F" w:rsidP="008E70BF">
            <w:pPr>
              <w:spacing w:line="276" w:lineRule="auto"/>
              <w:jc w:val="center"/>
              <w:rPr>
                <w:color w:val="auto"/>
              </w:rPr>
            </w:pPr>
            <w:r w:rsidRPr="00E546AD">
              <w:rPr>
                <w:color w:val="auto"/>
              </w:rPr>
              <w:t xml:space="preserve">Scenario d’errore </w:t>
            </w:r>
          </w:p>
        </w:tc>
      </w:tr>
      <w:tr w:rsidR="00271B6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1B6F" w:rsidRPr="00367CCB" w:rsidRDefault="00271B6F"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873AA2"/>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743760" w:rsidRPr="00A13F24"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mercato</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Attori</w:t>
            </w:r>
          </w:p>
        </w:tc>
        <w:tc>
          <w:tcPr>
            <w:tcW w:w="6663" w:type="dxa"/>
            <w:shd w:val="clear" w:color="auto" w:fill="auto"/>
          </w:tcPr>
          <w:p w:rsidR="00743760" w:rsidRPr="00461818"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Pre-condizioni</w:t>
            </w:r>
          </w:p>
        </w:tc>
        <w:tc>
          <w:tcPr>
            <w:tcW w:w="6663" w:type="dxa"/>
            <w:shd w:val="clear" w:color="auto" w:fill="auto"/>
          </w:tcPr>
          <w:p w:rsidR="00743760"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jc w:val="left"/>
              <w:rPr>
                <w:color w:val="auto"/>
              </w:rPr>
            </w:pPr>
            <w:r w:rsidRPr="00E546AD">
              <w:rPr>
                <w:color w:val="auto"/>
              </w:rPr>
              <w:t>Punto di estensione</w:t>
            </w:r>
          </w:p>
        </w:tc>
        <w:tc>
          <w:tcPr>
            <w:tcW w:w="6663" w:type="dxa"/>
            <w:shd w:val="clear" w:color="auto" w:fill="auto"/>
          </w:tcPr>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4376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43760" w:rsidRPr="00E546AD" w:rsidRDefault="00743760" w:rsidP="008E70BF">
            <w:pPr>
              <w:spacing w:line="276" w:lineRule="auto"/>
              <w:jc w:val="center"/>
              <w:rPr>
                <w:color w:val="auto"/>
              </w:rPr>
            </w:pPr>
            <w:r w:rsidRPr="00E546AD">
              <w:rPr>
                <w:color w:val="auto"/>
              </w:rPr>
              <w:t xml:space="preserve">Scenario principale </w:t>
            </w:r>
          </w:p>
        </w:tc>
      </w:tr>
      <w:tr w:rsidR="0074376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271B6F" w:rsidRDefault="00743760" w:rsidP="00066F3B">
            <w:pPr>
              <w:pStyle w:val="Normale1"/>
              <w:numPr>
                <w:ilvl w:val="0"/>
                <w:numId w:val="47"/>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w:t>
            </w:r>
            <w:r>
              <w:rPr>
                <w:rFonts w:asciiTheme="minorHAnsi" w:hAnsiTheme="minorHAnsi"/>
                <w:b w:val="0"/>
                <w:szCs w:val="22"/>
              </w:rPr>
              <w:t>M</w:t>
            </w:r>
            <w:r w:rsidRPr="00B34991">
              <w:rPr>
                <w:rFonts w:asciiTheme="minorHAnsi" w:hAnsiTheme="minorHAnsi"/>
                <w:b w:val="0"/>
                <w:szCs w:val="22"/>
              </w:rPr>
              <w:t>ercato</w:t>
            </w:r>
            <w:r>
              <w:rPr>
                <w:b w:val="0"/>
                <w:szCs w:val="22"/>
              </w:rPr>
              <w:t>”.</w:t>
            </w:r>
          </w:p>
          <w:p w:rsidR="00743760" w:rsidRPr="00FB1122" w:rsidRDefault="00743760" w:rsidP="00066F3B">
            <w:pPr>
              <w:pStyle w:val="Normale1"/>
              <w:numPr>
                <w:ilvl w:val="0"/>
                <w:numId w:val="47"/>
              </w:numPr>
              <w:contextualSpacing w:val="0"/>
              <w:jc w:val="both"/>
              <w:rPr>
                <w:b w:val="0"/>
              </w:rPr>
            </w:pPr>
            <w:r w:rsidRPr="00FB1122">
              <w:rPr>
                <w:b w:val="0"/>
                <w:szCs w:val="22"/>
              </w:rPr>
              <w:t xml:space="preserve">Il sistema mostra la lista </w:t>
            </w:r>
            <w:r>
              <w:rPr>
                <w:b w:val="0"/>
                <w:szCs w:val="22"/>
              </w:rPr>
              <w:t xml:space="preserve">dei </w:t>
            </w:r>
            <w:r w:rsidRPr="00B34991">
              <w:rPr>
                <w:rFonts w:asciiTheme="minorHAnsi" w:hAnsiTheme="minorHAnsi"/>
                <w:b w:val="0"/>
                <w:szCs w:val="22"/>
              </w:rPr>
              <w:t>minimarket</w:t>
            </w:r>
            <w:r w:rsidRPr="00FB1122">
              <w:rPr>
                <w:b w:val="0"/>
                <w:szCs w:val="22"/>
              </w:rPr>
              <w:t xml:space="preserve"> </w:t>
            </w:r>
            <w:r w:rsidRPr="00FB1122">
              <w:rPr>
                <w:rFonts w:asciiTheme="minorHAnsi" w:hAnsiTheme="minorHAnsi"/>
                <w:b w:val="0"/>
                <w:szCs w:val="22"/>
              </w:rPr>
              <w:t>che si trovano nelle vicinanze della struttura</w:t>
            </w:r>
          </w:p>
          <w:p w:rsidR="00743760" w:rsidRPr="008D53DB" w:rsidRDefault="00743760" w:rsidP="008E70BF">
            <w:pPr>
              <w:pStyle w:val="Normale1"/>
              <w:ind w:left="720"/>
              <w:contextualSpacing w:val="0"/>
              <w:jc w:val="both"/>
              <w:rPr>
                <w:b w:val="0"/>
              </w:rPr>
            </w:pPr>
          </w:p>
        </w:tc>
      </w:tr>
      <w:tr w:rsidR="0074376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Scenario alternativo</w:t>
            </w:r>
          </w:p>
        </w:tc>
      </w:tr>
      <w:tr w:rsidR="0074376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367CCB" w:rsidRDefault="00743760" w:rsidP="008E70BF">
            <w:pPr>
              <w:pStyle w:val="Normale1"/>
              <w:contextualSpacing w:val="0"/>
              <w:jc w:val="both"/>
              <w:rPr>
                <w:b w:val="0"/>
              </w:rPr>
            </w:pPr>
          </w:p>
        </w:tc>
      </w:tr>
      <w:tr w:rsidR="0074376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 xml:space="preserve">Scenario d’errore </w:t>
            </w:r>
          </w:p>
        </w:tc>
      </w:tr>
      <w:tr w:rsidR="0074376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43760" w:rsidRPr="00DA48C0" w:rsidRDefault="00743760"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743760" w:rsidRDefault="00743760" w:rsidP="007437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Caso d’uso</w:t>
            </w:r>
          </w:p>
        </w:tc>
        <w:tc>
          <w:tcPr>
            <w:tcW w:w="6663" w:type="dxa"/>
            <w:shd w:val="clear" w:color="auto" w:fill="auto"/>
            <w:vAlign w:val="center"/>
          </w:tcPr>
          <w:p w:rsidR="00743760" w:rsidRPr="00A13F24"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mercato presente nei pressi della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Attori</w:t>
            </w:r>
          </w:p>
        </w:tc>
        <w:tc>
          <w:tcPr>
            <w:tcW w:w="6663" w:type="dxa"/>
            <w:shd w:val="clear" w:color="auto" w:fill="auto"/>
          </w:tcPr>
          <w:p w:rsidR="00743760" w:rsidRPr="00461818"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Pre-condizioni</w:t>
            </w:r>
          </w:p>
        </w:tc>
        <w:tc>
          <w:tcPr>
            <w:tcW w:w="6663" w:type="dxa"/>
            <w:shd w:val="clear" w:color="auto" w:fill="auto"/>
          </w:tcPr>
          <w:p w:rsidR="00743760"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jc w:val="left"/>
              <w:rPr>
                <w:color w:val="auto"/>
              </w:rPr>
            </w:pPr>
            <w:r w:rsidRPr="00E546AD">
              <w:rPr>
                <w:color w:val="auto"/>
              </w:rPr>
              <w:t>Punto di estensione</w:t>
            </w:r>
          </w:p>
        </w:tc>
        <w:tc>
          <w:tcPr>
            <w:tcW w:w="6663" w:type="dxa"/>
            <w:shd w:val="clear" w:color="auto" w:fill="auto"/>
          </w:tcPr>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4376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43760" w:rsidRPr="00E546AD" w:rsidRDefault="00743760" w:rsidP="008E70BF">
            <w:pPr>
              <w:spacing w:line="276" w:lineRule="auto"/>
              <w:jc w:val="center"/>
              <w:rPr>
                <w:color w:val="auto"/>
              </w:rPr>
            </w:pPr>
            <w:r w:rsidRPr="00E546AD">
              <w:rPr>
                <w:color w:val="auto"/>
              </w:rPr>
              <w:t xml:space="preserve">Scenario principale </w:t>
            </w:r>
          </w:p>
        </w:tc>
      </w:tr>
      <w:tr w:rsidR="0074376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271B6F" w:rsidRDefault="00743760" w:rsidP="00066F3B">
            <w:pPr>
              <w:pStyle w:val="Normale1"/>
              <w:numPr>
                <w:ilvl w:val="0"/>
                <w:numId w:val="46"/>
              </w:numPr>
              <w:contextualSpacing w:val="0"/>
              <w:jc w:val="both"/>
              <w:rPr>
                <w:b w:val="0"/>
              </w:rPr>
            </w:pPr>
            <w:r w:rsidRPr="008D53DB">
              <w:rPr>
                <w:b w:val="0"/>
                <w:szCs w:val="22"/>
              </w:rPr>
              <w:t>L’utente seleziona il link “</w:t>
            </w:r>
            <w:r>
              <w:rPr>
                <w:b w:val="0"/>
                <w:szCs w:val="22"/>
              </w:rPr>
              <w:t>Shopping e ristoranti</w:t>
            </w:r>
            <w:r w:rsidRPr="008D53DB">
              <w:rPr>
                <w:b w:val="0"/>
                <w:szCs w:val="22"/>
              </w:rPr>
              <w:t>”</w:t>
            </w:r>
            <w:r>
              <w:rPr>
                <w:b w:val="0"/>
                <w:szCs w:val="22"/>
              </w:rPr>
              <w:t xml:space="preserve"> e seleziona la tab “M</w:t>
            </w:r>
            <w:r w:rsidRPr="00B34991">
              <w:rPr>
                <w:rFonts w:asciiTheme="minorHAnsi" w:hAnsiTheme="minorHAnsi"/>
                <w:b w:val="0"/>
                <w:szCs w:val="22"/>
              </w:rPr>
              <w:t>ercato</w:t>
            </w:r>
            <w:r>
              <w:rPr>
                <w:b w:val="0"/>
                <w:szCs w:val="22"/>
              </w:rPr>
              <w:t>”.</w:t>
            </w:r>
          </w:p>
          <w:p w:rsidR="00743760" w:rsidRPr="00FB1122" w:rsidRDefault="00743760" w:rsidP="00066F3B">
            <w:pPr>
              <w:pStyle w:val="Normale1"/>
              <w:numPr>
                <w:ilvl w:val="0"/>
                <w:numId w:val="46"/>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 xml:space="preserve">mercati </w:t>
            </w:r>
            <w:r w:rsidRPr="00FB1122">
              <w:rPr>
                <w:rFonts w:asciiTheme="minorHAnsi" w:hAnsiTheme="minorHAnsi"/>
                <w:b w:val="0"/>
                <w:szCs w:val="22"/>
              </w:rPr>
              <w:t>che si trovano nelle vicinanze della struttura</w:t>
            </w:r>
          </w:p>
          <w:p w:rsidR="00743760" w:rsidRPr="008D53DB" w:rsidRDefault="00743760" w:rsidP="00066F3B">
            <w:pPr>
              <w:pStyle w:val="Normale1"/>
              <w:numPr>
                <w:ilvl w:val="0"/>
                <w:numId w:val="46"/>
              </w:numPr>
              <w:contextualSpacing w:val="0"/>
              <w:jc w:val="both"/>
              <w:rPr>
                <w:b w:val="0"/>
              </w:rPr>
            </w:pPr>
            <w:r>
              <w:rPr>
                <w:b w:val="0"/>
                <w:szCs w:val="22"/>
              </w:rPr>
              <w:t xml:space="preserve">L’utente seleziona “Aggiungi </w:t>
            </w:r>
            <w:r w:rsidRPr="00B34991">
              <w:rPr>
                <w:rFonts w:asciiTheme="minorHAnsi" w:hAnsiTheme="minorHAnsi"/>
                <w:b w:val="0"/>
                <w:szCs w:val="22"/>
              </w:rPr>
              <w:t>mercato</w:t>
            </w:r>
            <w:r>
              <w:rPr>
                <w:b w:val="0"/>
                <w:szCs w:val="22"/>
              </w:rPr>
              <w:t>”.</w:t>
            </w:r>
          </w:p>
          <w:p w:rsidR="00743760" w:rsidRDefault="00743760" w:rsidP="00066F3B">
            <w:pPr>
              <w:pStyle w:val="Normale1"/>
              <w:numPr>
                <w:ilvl w:val="0"/>
                <w:numId w:val="46"/>
              </w:numPr>
              <w:contextualSpacing w:val="0"/>
              <w:jc w:val="both"/>
              <w:rPr>
                <w:b w:val="0"/>
              </w:rPr>
            </w:pPr>
            <w:r w:rsidRPr="00355FE0">
              <w:rPr>
                <w:b w:val="0"/>
              </w:rPr>
              <w:t xml:space="preserve">Il sistema mostra la pagina con il form da compilare :  </w:t>
            </w:r>
            <w:r w:rsidRPr="00FB1122">
              <w:rPr>
                <w:b w:val="0"/>
              </w:rPr>
              <w:t>nome, distanza</w:t>
            </w:r>
            <w:r>
              <w:rPr>
                <w:b w:val="0"/>
              </w:rPr>
              <w:t>.</w:t>
            </w:r>
            <w:r w:rsidRPr="00B212BC">
              <w:rPr>
                <w:b w:val="0"/>
              </w:rPr>
              <w:t xml:space="preserve"> </w:t>
            </w:r>
          </w:p>
          <w:p w:rsidR="00743760" w:rsidRPr="00355FE0" w:rsidRDefault="00743760" w:rsidP="00066F3B">
            <w:pPr>
              <w:pStyle w:val="Normale1"/>
              <w:numPr>
                <w:ilvl w:val="0"/>
                <w:numId w:val="46"/>
              </w:numPr>
              <w:contextualSpacing w:val="0"/>
              <w:jc w:val="both"/>
              <w:rPr>
                <w:b w:val="0"/>
              </w:rPr>
            </w:pPr>
            <w:r w:rsidRPr="00355FE0">
              <w:rPr>
                <w:b w:val="0"/>
                <w:szCs w:val="22"/>
              </w:rPr>
              <w:t>L’utente riempie i campi obbligatori.</w:t>
            </w:r>
          </w:p>
          <w:p w:rsidR="00743760" w:rsidRPr="001774CD" w:rsidRDefault="00743760" w:rsidP="00066F3B">
            <w:pPr>
              <w:pStyle w:val="Normale1"/>
              <w:numPr>
                <w:ilvl w:val="0"/>
                <w:numId w:val="46"/>
              </w:numPr>
              <w:contextualSpacing w:val="0"/>
              <w:jc w:val="both"/>
              <w:rPr>
                <w:b w:val="0"/>
              </w:rPr>
            </w:pPr>
            <w:r w:rsidRPr="001774CD">
              <w:rPr>
                <w:b w:val="0"/>
              </w:rPr>
              <w:t>L’utente salva i dati.</w:t>
            </w:r>
          </w:p>
          <w:p w:rsidR="00743760" w:rsidRPr="008D53DB" w:rsidRDefault="00743760" w:rsidP="00066F3B">
            <w:pPr>
              <w:pStyle w:val="Normale1"/>
              <w:numPr>
                <w:ilvl w:val="0"/>
                <w:numId w:val="46"/>
              </w:numPr>
              <w:contextualSpacing w:val="0"/>
              <w:jc w:val="both"/>
              <w:rPr>
                <w:b w:val="0"/>
              </w:rPr>
            </w:pPr>
            <w:r w:rsidRPr="001774CD">
              <w:rPr>
                <w:b w:val="0"/>
                <w:szCs w:val="22"/>
              </w:rPr>
              <w:t>Il sistema effettua l’operazione e notifica che l’operazione è stata eseguita con successo.</w:t>
            </w:r>
          </w:p>
        </w:tc>
      </w:tr>
      <w:tr w:rsidR="0074376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Scenario alternativo</w:t>
            </w:r>
          </w:p>
        </w:tc>
      </w:tr>
      <w:tr w:rsidR="0074376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367CCB" w:rsidRDefault="00743760" w:rsidP="008E70BF">
            <w:pPr>
              <w:pStyle w:val="Normale1"/>
              <w:contextualSpacing w:val="0"/>
              <w:jc w:val="both"/>
              <w:rPr>
                <w:b w:val="0"/>
              </w:rPr>
            </w:pPr>
            <w:r>
              <w:rPr>
                <w:b w:val="0"/>
                <w:szCs w:val="22"/>
              </w:rPr>
              <w:t>6</w:t>
            </w:r>
            <w:r w:rsidRPr="00367CCB">
              <w:rPr>
                <w:b w:val="0"/>
                <w:szCs w:val="22"/>
              </w:rPr>
              <w:t>(a) L’utente annulla l’operazione.</w:t>
            </w:r>
          </w:p>
        </w:tc>
      </w:tr>
      <w:tr w:rsidR="0074376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 xml:space="preserve">Scenario d’errore </w:t>
            </w:r>
          </w:p>
        </w:tc>
      </w:tr>
      <w:tr w:rsidR="0074376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43760" w:rsidRPr="00367CCB" w:rsidRDefault="00743760"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743760"/>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743760" w:rsidRPr="00A13F24"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570F59" w:rsidRPr="00B34991">
              <w:rPr>
                <w:rFonts w:asciiTheme="minorHAnsi" w:hAnsiTheme="minorHAnsi"/>
                <w:b/>
                <w:szCs w:val="22"/>
              </w:rPr>
              <w:t xml:space="preserve">mercato </w:t>
            </w:r>
            <w:r w:rsidRPr="00B34991">
              <w:rPr>
                <w:rFonts w:asciiTheme="minorHAnsi" w:hAnsiTheme="minorHAnsi"/>
                <w:b/>
                <w:szCs w:val="22"/>
              </w:rPr>
              <w:t>presente nei pressi della struttura</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Attori</w:t>
            </w:r>
          </w:p>
        </w:tc>
        <w:tc>
          <w:tcPr>
            <w:tcW w:w="6663" w:type="dxa"/>
            <w:shd w:val="clear" w:color="auto" w:fill="auto"/>
          </w:tcPr>
          <w:p w:rsidR="00743760" w:rsidRPr="00461818" w:rsidRDefault="0074376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rPr>
                <w:color w:val="auto"/>
              </w:rPr>
            </w:pPr>
            <w:r w:rsidRPr="00E546AD">
              <w:rPr>
                <w:color w:val="auto"/>
              </w:rPr>
              <w:t>Pre-condizioni</w:t>
            </w:r>
          </w:p>
        </w:tc>
        <w:tc>
          <w:tcPr>
            <w:tcW w:w="6663" w:type="dxa"/>
            <w:shd w:val="clear" w:color="auto" w:fill="auto"/>
          </w:tcPr>
          <w:p w:rsidR="00743760"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00570F59" w:rsidRPr="00570F59">
              <w:rPr>
                <w:rFonts w:asciiTheme="minorHAnsi" w:hAnsiTheme="minorHAnsi"/>
                <w:szCs w:val="22"/>
              </w:rPr>
              <w:t>mercato</w:t>
            </w:r>
          </w:p>
        </w:tc>
      </w:tr>
      <w:tr w:rsidR="0074376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43760" w:rsidRPr="00E546AD" w:rsidRDefault="00743760" w:rsidP="008E70BF">
            <w:pPr>
              <w:spacing w:line="276" w:lineRule="auto"/>
              <w:jc w:val="left"/>
              <w:rPr>
                <w:color w:val="auto"/>
              </w:rPr>
            </w:pPr>
            <w:r w:rsidRPr="00E546AD">
              <w:rPr>
                <w:color w:val="auto"/>
              </w:rPr>
              <w:t>Punto di estensione</w:t>
            </w:r>
          </w:p>
        </w:tc>
        <w:tc>
          <w:tcPr>
            <w:tcW w:w="6663" w:type="dxa"/>
            <w:shd w:val="clear" w:color="auto" w:fill="auto"/>
          </w:tcPr>
          <w:p w:rsidR="00743760" w:rsidRPr="00A13F24" w:rsidRDefault="0074376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4376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43760" w:rsidRPr="00E546AD" w:rsidRDefault="00743760" w:rsidP="008E70BF">
            <w:pPr>
              <w:spacing w:line="276" w:lineRule="auto"/>
              <w:jc w:val="center"/>
              <w:rPr>
                <w:color w:val="auto"/>
              </w:rPr>
            </w:pPr>
            <w:r w:rsidRPr="00E546AD">
              <w:rPr>
                <w:color w:val="auto"/>
              </w:rPr>
              <w:t xml:space="preserve">Scenario principale </w:t>
            </w:r>
          </w:p>
        </w:tc>
      </w:tr>
      <w:tr w:rsidR="0074376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D36D07" w:rsidRDefault="00743760" w:rsidP="00066F3B">
            <w:pPr>
              <w:pStyle w:val="Normale1"/>
              <w:numPr>
                <w:ilvl w:val="0"/>
                <w:numId w:val="48"/>
              </w:numPr>
              <w:contextualSpacing w:val="0"/>
              <w:jc w:val="both"/>
              <w:rPr>
                <w:b w:val="0"/>
              </w:rPr>
            </w:pPr>
            <w:r w:rsidRPr="00D36D07">
              <w:rPr>
                <w:b w:val="0"/>
                <w:szCs w:val="22"/>
              </w:rPr>
              <w:t>L’utente seleziona la funzionalità “Elimina”.</w:t>
            </w:r>
          </w:p>
          <w:p w:rsidR="00743760" w:rsidRPr="00D36D07" w:rsidRDefault="00743760" w:rsidP="00066F3B">
            <w:pPr>
              <w:pStyle w:val="Normale1"/>
              <w:numPr>
                <w:ilvl w:val="0"/>
                <w:numId w:val="48"/>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743760" w:rsidRPr="00D36D07" w:rsidRDefault="00743760" w:rsidP="00066F3B">
            <w:pPr>
              <w:pStyle w:val="Normale1"/>
              <w:numPr>
                <w:ilvl w:val="0"/>
                <w:numId w:val="48"/>
              </w:numPr>
              <w:contextualSpacing w:val="0"/>
              <w:jc w:val="both"/>
              <w:rPr>
                <w:b w:val="0"/>
              </w:rPr>
            </w:pPr>
            <w:r w:rsidRPr="00D36D07">
              <w:rPr>
                <w:b w:val="0"/>
                <w:szCs w:val="22"/>
              </w:rPr>
              <w:t xml:space="preserve">L’utente conferma. </w:t>
            </w:r>
          </w:p>
          <w:p w:rsidR="00743760" w:rsidRPr="00D36D07" w:rsidRDefault="00743760" w:rsidP="00066F3B">
            <w:pPr>
              <w:pStyle w:val="Normale1"/>
              <w:numPr>
                <w:ilvl w:val="0"/>
                <w:numId w:val="48"/>
              </w:numPr>
              <w:contextualSpacing w:val="0"/>
              <w:jc w:val="both"/>
              <w:rPr>
                <w:b w:val="0"/>
              </w:rPr>
            </w:pPr>
            <w:r w:rsidRPr="00D36D07">
              <w:rPr>
                <w:b w:val="0"/>
                <w:szCs w:val="22"/>
              </w:rPr>
              <w:t xml:space="preserve">Il sistema elimina </w:t>
            </w:r>
            <w:r>
              <w:rPr>
                <w:b w:val="0"/>
                <w:szCs w:val="22"/>
              </w:rPr>
              <w:t xml:space="preserve">il </w:t>
            </w:r>
            <w:r w:rsidR="00570F59" w:rsidRPr="00B34991">
              <w:rPr>
                <w:rFonts w:asciiTheme="minorHAnsi" w:hAnsiTheme="minorHAnsi"/>
                <w:b w:val="0"/>
                <w:szCs w:val="22"/>
              </w:rPr>
              <w:t xml:space="preserve">mercato </w:t>
            </w:r>
            <w:r w:rsidRPr="00D36D07">
              <w:rPr>
                <w:b w:val="0"/>
                <w:szCs w:val="22"/>
              </w:rPr>
              <w:t>e conferma che l’operazione è stata eseguita con successo.</w:t>
            </w:r>
          </w:p>
        </w:tc>
      </w:tr>
      <w:tr w:rsidR="0074376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Scenario alternativo</w:t>
            </w:r>
          </w:p>
        </w:tc>
      </w:tr>
      <w:tr w:rsidR="0074376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367CCB" w:rsidRDefault="00743760" w:rsidP="008E70BF">
            <w:pPr>
              <w:pStyle w:val="Normale1"/>
              <w:contextualSpacing w:val="0"/>
              <w:jc w:val="both"/>
              <w:rPr>
                <w:b w:val="0"/>
              </w:rPr>
            </w:pPr>
            <w:r>
              <w:rPr>
                <w:b w:val="0"/>
                <w:szCs w:val="22"/>
              </w:rPr>
              <w:t>3</w:t>
            </w:r>
            <w:r w:rsidRPr="00367CCB">
              <w:rPr>
                <w:b w:val="0"/>
                <w:szCs w:val="22"/>
              </w:rPr>
              <w:t>(a) L’utente annulla l’operazione.</w:t>
            </w:r>
          </w:p>
        </w:tc>
      </w:tr>
      <w:tr w:rsidR="0074376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43760" w:rsidRPr="00E546AD" w:rsidRDefault="00743760" w:rsidP="008E70BF">
            <w:pPr>
              <w:spacing w:line="276" w:lineRule="auto"/>
              <w:jc w:val="center"/>
              <w:rPr>
                <w:color w:val="auto"/>
              </w:rPr>
            </w:pPr>
            <w:r w:rsidRPr="00E546AD">
              <w:rPr>
                <w:color w:val="auto"/>
              </w:rPr>
              <w:t xml:space="preserve">Scenario d’errore </w:t>
            </w:r>
          </w:p>
        </w:tc>
      </w:tr>
      <w:tr w:rsidR="0074376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43760" w:rsidRPr="00367CCB" w:rsidRDefault="00743760"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E056F4" w:rsidRDefault="00996B29" w:rsidP="00E056F4">
      <w:pPr>
        <w:pStyle w:val="Titolo3"/>
        <w:rPr>
          <w:lang w:val="it-IT"/>
        </w:rPr>
      </w:pPr>
      <w:bookmarkStart w:id="99" w:name="_Toc507840463"/>
      <w:r>
        <w:rPr>
          <w:lang w:val="it-IT"/>
        </w:rPr>
        <w:t>UC_10</w:t>
      </w:r>
      <w:r w:rsidR="00E056F4" w:rsidRPr="00E056F4">
        <w:rPr>
          <w:lang w:val="it-IT"/>
        </w:rPr>
        <w:t xml:space="preserve"> </w:t>
      </w:r>
      <w:r w:rsidR="00E056F4" w:rsidRPr="00D270E0">
        <w:rPr>
          <w:lang w:val="it-IT"/>
        </w:rPr>
        <w:t>Gestione dintorni struttura</w:t>
      </w:r>
      <w:bookmarkEnd w:id="9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Caso d’uso</w:t>
            </w:r>
          </w:p>
        </w:tc>
        <w:tc>
          <w:tcPr>
            <w:tcW w:w="6663" w:type="dxa"/>
            <w:shd w:val="clear" w:color="auto" w:fill="auto"/>
            <w:vAlign w:val="center"/>
          </w:tcPr>
          <w:p w:rsidR="00570F59" w:rsidRPr="00A13F24" w:rsidRDefault="00570F59" w:rsidP="00570F59">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monte</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Attori</w:t>
            </w:r>
          </w:p>
        </w:tc>
        <w:tc>
          <w:tcPr>
            <w:tcW w:w="6663" w:type="dxa"/>
            <w:shd w:val="clear" w:color="auto" w:fill="auto"/>
          </w:tcPr>
          <w:p w:rsidR="00570F59" w:rsidRPr="00461818"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Pre-condizioni</w:t>
            </w:r>
          </w:p>
        </w:tc>
        <w:tc>
          <w:tcPr>
            <w:tcW w:w="6663" w:type="dxa"/>
            <w:shd w:val="clear" w:color="auto" w:fill="auto"/>
          </w:tcPr>
          <w:p w:rsidR="00570F59"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jc w:val="left"/>
              <w:rPr>
                <w:color w:val="auto"/>
              </w:rPr>
            </w:pPr>
            <w:r w:rsidRPr="00E546AD">
              <w:rPr>
                <w:color w:val="auto"/>
              </w:rPr>
              <w:t>Punto di estensione</w:t>
            </w:r>
          </w:p>
        </w:tc>
        <w:tc>
          <w:tcPr>
            <w:tcW w:w="6663" w:type="dxa"/>
            <w:shd w:val="clear" w:color="auto" w:fill="auto"/>
          </w:tcPr>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70F5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70F59" w:rsidRPr="00E546AD" w:rsidRDefault="00570F59" w:rsidP="008E70BF">
            <w:pPr>
              <w:spacing w:line="276" w:lineRule="auto"/>
              <w:jc w:val="center"/>
              <w:rPr>
                <w:color w:val="auto"/>
              </w:rPr>
            </w:pPr>
            <w:r w:rsidRPr="00E546AD">
              <w:rPr>
                <w:color w:val="auto"/>
              </w:rPr>
              <w:t xml:space="preserve">Scenario principale </w:t>
            </w:r>
          </w:p>
        </w:tc>
      </w:tr>
      <w:tr w:rsidR="00570F5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271B6F" w:rsidRDefault="00570F59" w:rsidP="00066F3B">
            <w:pPr>
              <w:pStyle w:val="Normale1"/>
              <w:numPr>
                <w:ilvl w:val="0"/>
                <w:numId w:val="49"/>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Monte</w:t>
            </w:r>
            <w:r>
              <w:rPr>
                <w:b w:val="0"/>
                <w:szCs w:val="22"/>
              </w:rPr>
              <w:t>”.</w:t>
            </w:r>
          </w:p>
          <w:p w:rsidR="00570F59" w:rsidRPr="00FB1122" w:rsidRDefault="00570F59" w:rsidP="00066F3B">
            <w:pPr>
              <w:pStyle w:val="Normale1"/>
              <w:numPr>
                <w:ilvl w:val="0"/>
                <w:numId w:val="49"/>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monti</w:t>
            </w:r>
            <w:r w:rsidRPr="00FB1122">
              <w:rPr>
                <w:b w:val="0"/>
                <w:szCs w:val="22"/>
              </w:rPr>
              <w:t xml:space="preserve"> </w:t>
            </w:r>
            <w:r w:rsidRPr="00FB1122">
              <w:rPr>
                <w:rFonts w:asciiTheme="minorHAnsi" w:hAnsiTheme="minorHAnsi"/>
                <w:b w:val="0"/>
                <w:szCs w:val="22"/>
              </w:rPr>
              <w:t>che si trovano nelle vicinanze della struttura</w:t>
            </w:r>
          </w:p>
          <w:p w:rsidR="00570F59" w:rsidRPr="008D53DB" w:rsidRDefault="00570F59" w:rsidP="008E70BF">
            <w:pPr>
              <w:pStyle w:val="Normale1"/>
              <w:ind w:left="720"/>
              <w:contextualSpacing w:val="0"/>
              <w:jc w:val="both"/>
              <w:rPr>
                <w:b w:val="0"/>
              </w:rPr>
            </w:pPr>
          </w:p>
        </w:tc>
      </w:tr>
      <w:tr w:rsidR="00570F5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Scenario alternativo</w:t>
            </w:r>
          </w:p>
        </w:tc>
      </w:tr>
      <w:tr w:rsidR="00570F5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367CCB" w:rsidRDefault="00570F59" w:rsidP="008E70BF">
            <w:pPr>
              <w:pStyle w:val="Normale1"/>
              <w:contextualSpacing w:val="0"/>
              <w:jc w:val="both"/>
              <w:rPr>
                <w:b w:val="0"/>
              </w:rPr>
            </w:pPr>
          </w:p>
        </w:tc>
      </w:tr>
      <w:tr w:rsidR="00570F59"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 xml:space="preserve">Scenario d’errore </w:t>
            </w:r>
          </w:p>
        </w:tc>
      </w:tr>
      <w:tr w:rsidR="00570F5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70F59" w:rsidRPr="00DA48C0" w:rsidRDefault="00570F59"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570F59"/>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570F59" w:rsidRPr="00A13F24" w:rsidRDefault="00570F59" w:rsidP="00570F59">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monte</w:t>
            </w:r>
            <w:r w:rsidRPr="00B34991">
              <w:rPr>
                <w:rFonts w:asciiTheme="minorHAnsi" w:hAnsiTheme="minorHAnsi"/>
                <w:b/>
                <w:szCs w:val="22"/>
              </w:rPr>
              <w:t xml:space="preserve"> presente nei pressi della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Attori</w:t>
            </w:r>
          </w:p>
        </w:tc>
        <w:tc>
          <w:tcPr>
            <w:tcW w:w="6663" w:type="dxa"/>
            <w:shd w:val="clear" w:color="auto" w:fill="auto"/>
          </w:tcPr>
          <w:p w:rsidR="00570F59" w:rsidRPr="00461818"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Pre-condizioni</w:t>
            </w:r>
          </w:p>
        </w:tc>
        <w:tc>
          <w:tcPr>
            <w:tcW w:w="6663" w:type="dxa"/>
            <w:shd w:val="clear" w:color="auto" w:fill="auto"/>
          </w:tcPr>
          <w:p w:rsidR="00570F59"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jc w:val="left"/>
              <w:rPr>
                <w:color w:val="auto"/>
              </w:rPr>
            </w:pPr>
            <w:r w:rsidRPr="00E546AD">
              <w:rPr>
                <w:color w:val="auto"/>
              </w:rPr>
              <w:t>Punto di estensione</w:t>
            </w:r>
          </w:p>
        </w:tc>
        <w:tc>
          <w:tcPr>
            <w:tcW w:w="6663" w:type="dxa"/>
            <w:shd w:val="clear" w:color="auto" w:fill="auto"/>
          </w:tcPr>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70F5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70F59" w:rsidRPr="00E546AD" w:rsidRDefault="00570F59" w:rsidP="008E70BF">
            <w:pPr>
              <w:spacing w:line="276" w:lineRule="auto"/>
              <w:jc w:val="center"/>
              <w:rPr>
                <w:color w:val="auto"/>
              </w:rPr>
            </w:pPr>
            <w:r w:rsidRPr="00E546AD">
              <w:rPr>
                <w:color w:val="auto"/>
              </w:rPr>
              <w:t xml:space="preserve">Scenario principale </w:t>
            </w:r>
          </w:p>
        </w:tc>
      </w:tr>
      <w:tr w:rsidR="00570F5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271B6F" w:rsidRDefault="00570F59" w:rsidP="00066F3B">
            <w:pPr>
              <w:pStyle w:val="Normale1"/>
              <w:numPr>
                <w:ilvl w:val="0"/>
                <w:numId w:val="50"/>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Monte</w:t>
            </w:r>
            <w:r>
              <w:rPr>
                <w:b w:val="0"/>
                <w:szCs w:val="22"/>
              </w:rPr>
              <w:t>”.</w:t>
            </w:r>
          </w:p>
          <w:p w:rsidR="00570F59" w:rsidRPr="00570F59" w:rsidRDefault="00570F59" w:rsidP="00066F3B">
            <w:pPr>
              <w:pStyle w:val="Normale1"/>
              <w:numPr>
                <w:ilvl w:val="0"/>
                <w:numId w:val="50"/>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monti</w:t>
            </w:r>
            <w:r w:rsidRPr="00FB1122">
              <w:rPr>
                <w:b w:val="0"/>
                <w:szCs w:val="22"/>
              </w:rPr>
              <w:t xml:space="preserve"> </w:t>
            </w:r>
            <w:r w:rsidRPr="00FB1122">
              <w:rPr>
                <w:rFonts w:asciiTheme="minorHAnsi" w:hAnsiTheme="minorHAnsi"/>
                <w:b w:val="0"/>
                <w:szCs w:val="22"/>
              </w:rPr>
              <w:t>che si trovano nelle vicinanze della struttura</w:t>
            </w:r>
          </w:p>
          <w:p w:rsidR="00570F59" w:rsidRPr="008D53DB" w:rsidRDefault="00570F59" w:rsidP="00066F3B">
            <w:pPr>
              <w:pStyle w:val="Normale1"/>
              <w:numPr>
                <w:ilvl w:val="0"/>
                <w:numId w:val="50"/>
              </w:numPr>
              <w:contextualSpacing w:val="0"/>
              <w:jc w:val="both"/>
              <w:rPr>
                <w:b w:val="0"/>
              </w:rPr>
            </w:pPr>
            <w:r>
              <w:rPr>
                <w:b w:val="0"/>
                <w:szCs w:val="22"/>
              </w:rPr>
              <w:t xml:space="preserve">L’utente seleziona “Aggiungi </w:t>
            </w:r>
            <w:r>
              <w:rPr>
                <w:rFonts w:asciiTheme="minorHAnsi" w:hAnsiTheme="minorHAnsi"/>
                <w:b w:val="0"/>
                <w:szCs w:val="22"/>
              </w:rPr>
              <w:t>monte</w:t>
            </w:r>
            <w:r>
              <w:rPr>
                <w:b w:val="0"/>
                <w:szCs w:val="22"/>
              </w:rPr>
              <w:t>”.</w:t>
            </w:r>
          </w:p>
          <w:p w:rsidR="00570F59" w:rsidRDefault="00570F59" w:rsidP="00066F3B">
            <w:pPr>
              <w:pStyle w:val="Normale1"/>
              <w:numPr>
                <w:ilvl w:val="0"/>
                <w:numId w:val="5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570F59" w:rsidRPr="00355FE0" w:rsidRDefault="00570F59" w:rsidP="00066F3B">
            <w:pPr>
              <w:pStyle w:val="Normale1"/>
              <w:numPr>
                <w:ilvl w:val="0"/>
                <w:numId w:val="50"/>
              </w:numPr>
              <w:contextualSpacing w:val="0"/>
              <w:jc w:val="both"/>
              <w:rPr>
                <w:b w:val="0"/>
              </w:rPr>
            </w:pPr>
            <w:r w:rsidRPr="00355FE0">
              <w:rPr>
                <w:b w:val="0"/>
                <w:szCs w:val="22"/>
              </w:rPr>
              <w:t>L’utente riempie i campi obbligatori.</w:t>
            </w:r>
          </w:p>
          <w:p w:rsidR="00570F59" w:rsidRPr="001774CD" w:rsidRDefault="00570F59" w:rsidP="00066F3B">
            <w:pPr>
              <w:pStyle w:val="Normale1"/>
              <w:numPr>
                <w:ilvl w:val="0"/>
                <w:numId w:val="50"/>
              </w:numPr>
              <w:contextualSpacing w:val="0"/>
              <w:jc w:val="both"/>
              <w:rPr>
                <w:b w:val="0"/>
              </w:rPr>
            </w:pPr>
            <w:r w:rsidRPr="001774CD">
              <w:rPr>
                <w:b w:val="0"/>
              </w:rPr>
              <w:t>L’utente salva i dati.</w:t>
            </w:r>
          </w:p>
          <w:p w:rsidR="00570F59" w:rsidRPr="008D53DB" w:rsidRDefault="00570F59" w:rsidP="00066F3B">
            <w:pPr>
              <w:pStyle w:val="Normale1"/>
              <w:numPr>
                <w:ilvl w:val="0"/>
                <w:numId w:val="50"/>
              </w:numPr>
              <w:contextualSpacing w:val="0"/>
              <w:jc w:val="both"/>
              <w:rPr>
                <w:b w:val="0"/>
              </w:rPr>
            </w:pPr>
            <w:r w:rsidRPr="001774CD">
              <w:rPr>
                <w:b w:val="0"/>
                <w:szCs w:val="22"/>
              </w:rPr>
              <w:t>Il sistema effettua l’operazione e notifica che l’operazione è stata eseguita con successo.</w:t>
            </w:r>
          </w:p>
        </w:tc>
      </w:tr>
      <w:tr w:rsidR="00570F5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Scenario alternativo</w:t>
            </w:r>
          </w:p>
        </w:tc>
      </w:tr>
      <w:tr w:rsidR="00570F5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367CCB" w:rsidRDefault="00570F59" w:rsidP="008E70BF">
            <w:pPr>
              <w:pStyle w:val="Normale1"/>
              <w:contextualSpacing w:val="0"/>
              <w:jc w:val="both"/>
              <w:rPr>
                <w:b w:val="0"/>
              </w:rPr>
            </w:pPr>
            <w:r>
              <w:rPr>
                <w:b w:val="0"/>
                <w:szCs w:val="22"/>
              </w:rPr>
              <w:t>6</w:t>
            </w:r>
            <w:r w:rsidRPr="00367CCB">
              <w:rPr>
                <w:b w:val="0"/>
                <w:szCs w:val="22"/>
              </w:rPr>
              <w:t>(a) L’utente annulla l’operazione.</w:t>
            </w:r>
          </w:p>
        </w:tc>
      </w:tr>
      <w:tr w:rsidR="00570F59"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 xml:space="preserve">Scenario d’errore </w:t>
            </w:r>
          </w:p>
        </w:tc>
      </w:tr>
      <w:tr w:rsidR="00570F5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70F59" w:rsidRPr="00367CCB" w:rsidRDefault="00570F59"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570F59" w:rsidRDefault="00570F59" w:rsidP="00570F59"/>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Caso d’uso</w:t>
            </w:r>
          </w:p>
        </w:tc>
        <w:tc>
          <w:tcPr>
            <w:tcW w:w="6663" w:type="dxa"/>
            <w:shd w:val="clear" w:color="auto" w:fill="auto"/>
            <w:vAlign w:val="center"/>
          </w:tcPr>
          <w:p w:rsidR="00570F59" w:rsidRPr="00A13F24"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mercato presente nei pressi della struttura</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Attori</w:t>
            </w:r>
          </w:p>
        </w:tc>
        <w:tc>
          <w:tcPr>
            <w:tcW w:w="6663" w:type="dxa"/>
            <w:shd w:val="clear" w:color="auto" w:fill="auto"/>
          </w:tcPr>
          <w:p w:rsidR="00570F59" w:rsidRPr="00461818" w:rsidRDefault="00570F59"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rPr>
                <w:color w:val="auto"/>
              </w:rPr>
            </w:pPr>
            <w:r w:rsidRPr="00E546AD">
              <w:rPr>
                <w:color w:val="auto"/>
              </w:rPr>
              <w:t>Pre-condizioni</w:t>
            </w:r>
          </w:p>
        </w:tc>
        <w:tc>
          <w:tcPr>
            <w:tcW w:w="6663" w:type="dxa"/>
            <w:shd w:val="clear" w:color="auto" w:fill="auto"/>
          </w:tcPr>
          <w:p w:rsidR="00570F59"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70F59" w:rsidRPr="00A13F24" w:rsidRDefault="00570F59" w:rsidP="00570F59">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monte</w:t>
            </w:r>
          </w:p>
        </w:tc>
      </w:tr>
      <w:tr w:rsidR="00570F59"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70F59" w:rsidRPr="00E546AD" w:rsidRDefault="00570F59" w:rsidP="008E70BF">
            <w:pPr>
              <w:spacing w:line="276" w:lineRule="auto"/>
              <w:jc w:val="left"/>
              <w:rPr>
                <w:color w:val="auto"/>
              </w:rPr>
            </w:pPr>
            <w:r w:rsidRPr="00E546AD">
              <w:rPr>
                <w:color w:val="auto"/>
              </w:rPr>
              <w:t>Punto di estensione</w:t>
            </w:r>
          </w:p>
        </w:tc>
        <w:tc>
          <w:tcPr>
            <w:tcW w:w="6663" w:type="dxa"/>
            <w:shd w:val="clear" w:color="auto" w:fill="auto"/>
          </w:tcPr>
          <w:p w:rsidR="00570F59" w:rsidRPr="00A13F24" w:rsidRDefault="00570F59"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70F59"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70F59" w:rsidRPr="00E546AD" w:rsidRDefault="00570F59" w:rsidP="008E70BF">
            <w:pPr>
              <w:spacing w:line="276" w:lineRule="auto"/>
              <w:jc w:val="center"/>
              <w:rPr>
                <w:color w:val="auto"/>
              </w:rPr>
            </w:pPr>
            <w:r w:rsidRPr="00E546AD">
              <w:rPr>
                <w:color w:val="auto"/>
              </w:rPr>
              <w:t xml:space="preserve">Scenario principale </w:t>
            </w:r>
          </w:p>
        </w:tc>
      </w:tr>
      <w:tr w:rsidR="00570F59"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D36D07" w:rsidRDefault="00570F59" w:rsidP="00066F3B">
            <w:pPr>
              <w:pStyle w:val="Normale1"/>
              <w:numPr>
                <w:ilvl w:val="0"/>
                <w:numId w:val="51"/>
              </w:numPr>
              <w:contextualSpacing w:val="0"/>
              <w:jc w:val="both"/>
              <w:rPr>
                <w:b w:val="0"/>
              </w:rPr>
            </w:pPr>
            <w:r w:rsidRPr="00D36D07">
              <w:rPr>
                <w:b w:val="0"/>
                <w:szCs w:val="22"/>
              </w:rPr>
              <w:t>L’utente seleziona la funzionalità “Elimina”.</w:t>
            </w:r>
          </w:p>
          <w:p w:rsidR="00570F59" w:rsidRPr="00D36D07" w:rsidRDefault="00570F59" w:rsidP="00066F3B">
            <w:pPr>
              <w:pStyle w:val="Normale1"/>
              <w:numPr>
                <w:ilvl w:val="0"/>
                <w:numId w:val="5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570F59" w:rsidRPr="00D36D07" w:rsidRDefault="00570F59" w:rsidP="00066F3B">
            <w:pPr>
              <w:pStyle w:val="Normale1"/>
              <w:numPr>
                <w:ilvl w:val="0"/>
                <w:numId w:val="51"/>
              </w:numPr>
              <w:contextualSpacing w:val="0"/>
              <w:jc w:val="both"/>
              <w:rPr>
                <w:b w:val="0"/>
              </w:rPr>
            </w:pPr>
            <w:r w:rsidRPr="00D36D07">
              <w:rPr>
                <w:b w:val="0"/>
                <w:szCs w:val="22"/>
              </w:rPr>
              <w:t xml:space="preserve">L’utente conferma. </w:t>
            </w:r>
          </w:p>
          <w:p w:rsidR="00570F59" w:rsidRPr="00D36D07" w:rsidRDefault="00570F59" w:rsidP="00066F3B">
            <w:pPr>
              <w:pStyle w:val="Normale1"/>
              <w:numPr>
                <w:ilvl w:val="0"/>
                <w:numId w:val="51"/>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monte</w:t>
            </w:r>
            <w:r w:rsidRPr="00B34991">
              <w:rPr>
                <w:rFonts w:asciiTheme="minorHAnsi" w:hAnsiTheme="minorHAnsi"/>
                <w:b w:val="0"/>
                <w:szCs w:val="22"/>
              </w:rPr>
              <w:t xml:space="preserve"> </w:t>
            </w:r>
            <w:r w:rsidRPr="00D36D07">
              <w:rPr>
                <w:b w:val="0"/>
                <w:szCs w:val="22"/>
              </w:rPr>
              <w:t>e conferma che l’operazione è stata eseguita con successo.</w:t>
            </w:r>
          </w:p>
        </w:tc>
      </w:tr>
      <w:tr w:rsidR="00570F59"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Scenario alternativo</w:t>
            </w:r>
          </w:p>
        </w:tc>
      </w:tr>
      <w:tr w:rsidR="00570F59"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367CCB" w:rsidRDefault="00570F59" w:rsidP="008E70BF">
            <w:pPr>
              <w:pStyle w:val="Normale1"/>
              <w:contextualSpacing w:val="0"/>
              <w:jc w:val="both"/>
              <w:rPr>
                <w:b w:val="0"/>
              </w:rPr>
            </w:pPr>
            <w:r>
              <w:rPr>
                <w:b w:val="0"/>
                <w:szCs w:val="22"/>
              </w:rPr>
              <w:t>3</w:t>
            </w:r>
            <w:r w:rsidRPr="00367CCB">
              <w:rPr>
                <w:b w:val="0"/>
                <w:szCs w:val="22"/>
              </w:rPr>
              <w:t>(a) L’utente annulla l’operazione.</w:t>
            </w:r>
          </w:p>
        </w:tc>
      </w:tr>
      <w:tr w:rsidR="00570F59"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70F59" w:rsidRPr="00E546AD" w:rsidRDefault="00570F59" w:rsidP="008E70BF">
            <w:pPr>
              <w:spacing w:line="276" w:lineRule="auto"/>
              <w:jc w:val="center"/>
              <w:rPr>
                <w:color w:val="auto"/>
              </w:rPr>
            </w:pPr>
            <w:r w:rsidRPr="00E546AD">
              <w:rPr>
                <w:color w:val="auto"/>
              </w:rPr>
              <w:t xml:space="preserve">Scenario d’errore </w:t>
            </w:r>
          </w:p>
        </w:tc>
      </w:tr>
      <w:tr w:rsidR="00570F59"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70F59" w:rsidRPr="00367CCB" w:rsidRDefault="00570F59"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3F1488"/>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E60B6D" w:rsidRPr="00A13F24" w:rsidRDefault="00E60B6D" w:rsidP="00E60B6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lago</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Attori</w:t>
            </w:r>
          </w:p>
        </w:tc>
        <w:tc>
          <w:tcPr>
            <w:tcW w:w="6663" w:type="dxa"/>
            <w:shd w:val="clear" w:color="auto" w:fill="auto"/>
          </w:tcPr>
          <w:p w:rsidR="00E60B6D" w:rsidRPr="00461818"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Pre-condizioni</w:t>
            </w:r>
          </w:p>
        </w:tc>
        <w:tc>
          <w:tcPr>
            <w:tcW w:w="6663" w:type="dxa"/>
            <w:shd w:val="clear" w:color="auto" w:fill="auto"/>
          </w:tcPr>
          <w:p w:rsidR="00E60B6D"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jc w:val="left"/>
              <w:rPr>
                <w:color w:val="auto"/>
              </w:rPr>
            </w:pPr>
            <w:r w:rsidRPr="00E546AD">
              <w:rPr>
                <w:color w:val="auto"/>
              </w:rPr>
              <w:t>Punto di estensione</w:t>
            </w:r>
          </w:p>
        </w:tc>
        <w:tc>
          <w:tcPr>
            <w:tcW w:w="6663" w:type="dxa"/>
            <w:shd w:val="clear" w:color="auto" w:fill="auto"/>
          </w:tcPr>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60B6D"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60B6D" w:rsidRPr="00E546AD" w:rsidRDefault="00E60B6D" w:rsidP="008E70BF">
            <w:pPr>
              <w:spacing w:line="276" w:lineRule="auto"/>
              <w:jc w:val="center"/>
              <w:rPr>
                <w:color w:val="auto"/>
              </w:rPr>
            </w:pPr>
            <w:r w:rsidRPr="00E546AD">
              <w:rPr>
                <w:color w:val="auto"/>
              </w:rPr>
              <w:t xml:space="preserve">Scenario principale </w:t>
            </w:r>
          </w:p>
        </w:tc>
      </w:tr>
      <w:tr w:rsidR="00E60B6D"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271B6F" w:rsidRDefault="00E60B6D" w:rsidP="00066F3B">
            <w:pPr>
              <w:pStyle w:val="Normale1"/>
              <w:numPr>
                <w:ilvl w:val="0"/>
                <w:numId w:val="54"/>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Lago</w:t>
            </w:r>
            <w:r>
              <w:rPr>
                <w:b w:val="0"/>
                <w:szCs w:val="22"/>
              </w:rPr>
              <w:t>”.</w:t>
            </w:r>
          </w:p>
          <w:p w:rsidR="00E60B6D" w:rsidRPr="00FB1122" w:rsidRDefault="00E60B6D" w:rsidP="00066F3B">
            <w:pPr>
              <w:pStyle w:val="Normale1"/>
              <w:numPr>
                <w:ilvl w:val="0"/>
                <w:numId w:val="54"/>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laghi</w:t>
            </w:r>
            <w:r w:rsidRPr="00FB1122">
              <w:rPr>
                <w:rFonts w:asciiTheme="minorHAnsi" w:hAnsiTheme="minorHAnsi"/>
                <w:b w:val="0"/>
                <w:szCs w:val="22"/>
              </w:rPr>
              <w:t xml:space="preserve"> che si trovano nelle vicinanze della struttura</w:t>
            </w:r>
          </w:p>
          <w:p w:rsidR="00E60B6D" w:rsidRPr="008D53DB" w:rsidRDefault="00E60B6D" w:rsidP="008E70BF">
            <w:pPr>
              <w:pStyle w:val="Normale1"/>
              <w:ind w:left="720"/>
              <w:contextualSpacing w:val="0"/>
              <w:jc w:val="both"/>
              <w:rPr>
                <w:b w:val="0"/>
              </w:rPr>
            </w:pPr>
          </w:p>
        </w:tc>
      </w:tr>
      <w:tr w:rsidR="00E60B6D"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Scenario alternativo</w:t>
            </w:r>
          </w:p>
        </w:tc>
      </w:tr>
      <w:tr w:rsidR="00E60B6D"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367CCB" w:rsidRDefault="00E60B6D" w:rsidP="008E70BF">
            <w:pPr>
              <w:pStyle w:val="Normale1"/>
              <w:contextualSpacing w:val="0"/>
              <w:jc w:val="both"/>
              <w:rPr>
                <w:b w:val="0"/>
              </w:rPr>
            </w:pPr>
          </w:p>
        </w:tc>
      </w:tr>
      <w:tr w:rsidR="00E60B6D"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 xml:space="preserve">Scenario d’errore </w:t>
            </w:r>
          </w:p>
        </w:tc>
      </w:tr>
      <w:tr w:rsidR="00E60B6D"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60B6D" w:rsidRPr="00DA48C0" w:rsidRDefault="00E60B6D"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E60B6D" w:rsidRDefault="00E60B6D" w:rsidP="00E60B6D"/>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Caso d’uso</w:t>
            </w:r>
          </w:p>
        </w:tc>
        <w:tc>
          <w:tcPr>
            <w:tcW w:w="6663" w:type="dxa"/>
            <w:shd w:val="clear" w:color="auto" w:fill="auto"/>
            <w:vAlign w:val="center"/>
          </w:tcPr>
          <w:p w:rsidR="00E60B6D" w:rsidRPr="00A13F24"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lago</w:t>
            </w:r>
            <w:r w:rsidRPr="00B34991">
              <w:rPr>
                <w:rFonts w:asciiTheme="minorHAnsi" w:hAnsiTheme="minorHAnsi"/>
                <w:b/>
                <w:szCs w:val="22"/>
              </w:rPr>
              <w:t xml:space="preserve"> presente nei pressi della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Attori</w:t>
            </w:r>
          </w:p>
        </w:tc>
        <w:tc>
          <w:tcPr>
            <w:tcW w:w="6663" w:type="dxa"/>
            <w:shd w:val="clear" w:color="auto" w:fill="auto"/>
          </w:tcPr>
          <w:p w:rsidR="00E60B6D" w:rsidRPr="00461818"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Pre-condizioni</w:t>
            </w:r>
          </w:p>
        </w:tc>
        <w:tc>
          <w:tcPr>
            <w:tcW w:w="6663" w:type="dxa"/>
            <w:shd w:val="clear" w:color="auto" w:fill="auto"/>
          </w:tcPr>
          <w:p w:rsidR="00E60B6D"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jc w:val="left"/>
              <w:rPr>
                <w:color w:val="auto"/>
              </w:rPr>
            </w:pPr>
            <w:r w:rsidRPr="00E546AD">
              <w:rPr>
                <w:color w:val="auto"/>
              </w:rPr>
              <w:t>Punto di estensione</w:t>
            </w:r>
          </w:p>
        </w:tc>
        <w:tc>
          <w:tcPr>
            <w:tcW w:w="6663" w:type="dxa"/>
            <w:shd w:val="clear" w:color="auto" w:fill="auto"/>
          </w:tcPr>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60B6D"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60B6D" w:rsidRPr="00E546AD" w:rsidRDefault="00E60B6D" w:rsidP="008E70BF">
            <w:pPr>
              <w:spacing w:line="276" w:lineRule="auto"/>
              <w:jc w:val="center"/>
              <w:rPr>
                <w:color w:val="auto"/>
              </w:rPr>
            </w:pPr>
            <w:r w:rsidRPr="00E546AD">
              <w:rPr>
                <w:color w:val="auto"/>
              </w:rPr>
              <w:t xml:space="preserve">Scenario principale </w:t>
            </w:r>
          </w:p>
        </w:tc>
      </w:tr>
      <w:tr w:rsidR="00E60B6D"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271B6F" w:rsidRDefault="00E60B6D" w:rsidP="00066F3B">
            <w:pPr>
              <w:pStyle w:val="Normale1"/>
              <w:numPr>
                <w:ilvl w:val="0"/>
                <w:numId w:val="53"/>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Lago</w:t>
            </w:r>
            <w:r>
              <w:rPr>
                <w:b w:val="0"/>
                <w:szCs w:val="22"/>
              </w:rPr>
              <w:t>”.</w:t>
            </w:r>
          </w:p>
          <w:p w:rsidR="00E60B6D" w:rsidRPr="00570F59" w:rsidRDefault="00E60B6D" w:rsidP="00066F3B">
            <w:pPr>
              <w:pStyle w:val="Normale1"/>
              <w:numPr>
                <w:ilvl w:val="0"/>
                <w:numId w:val="53"/>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laghi</w:t>
            </w:r>
            <w:r w:rsidRPr="00FB1122">
              <w:rPr>
                <w:b w:val="0"/>
                <w:szCs w:val="22"/>
              </w:rPr>
              <w:t xml:space="preserve"> </w:t>
            </w:r>
            <w:r w:rsidRPr="00FB1122">
              <w:rPr>
                <w:rFonts w:asciiTheme="minorHAnsi" w:hAnsiTheme="minorHAnsi"/>
                <w:b w:val="0"/>
                <w:szCs w:val="22"/>
              </w:rPr>
              <w:t>che si trovano nelle vicinanze della struttura</w:t>
            </w:r>
          </w:p>
          <w:p w:rsidR="00E60B6D" w:rsidRPr="008D53DB" w:rsidRDefault="00E60B6D" w:rsidP="00066F3B">
            <w:pPr>
              <w:pStyle w:val="Normale1"/>
              <w:numPr>
                <w:ilvl w:val="0"/>
                <w:numId w:val="53"/>
              </w:numPr>
              <w:contextualSpacing w:val="0"/>
              <w:jc w:val="both"/>
              <w:rPr>
                <w:b w:val="0"/>
              </w:rPr>
            </w:pPr>
            <w:r>
              <w:rPr>
                <w:b w:val="0"/>
                <w:szCs w:val="22"/>
              </w:rPr>
              <w:t xml:space="preserve">L’utente seleziona “Aggiungi </w:t>
            </w:r>
            <w:r>
              <w:rPr>
                <w:rFonts w:asciiTheme="minorHAnsi" w:hAnsiTheme="minorHAnsi"/>
                <w:b w:val="0"/>
                <w:szCs w:val="22"/>
              </w:rPr>
              <w:t>lago</w:t>
            </w:r>
            <w:r>
              <w:rPr>
                <w:b w:val="0"/>
                <w:szCs w:val="22"/>
              </w:rPr>
              <w:t>”.</w:t>
            </w:r>
          </w:p>
          <w:p w:rsidR="00E60B6D" w:rsidRDefault="00E60B6D" w:rsidP="00066F3B">
            <w:pPr>
              <w:pStyle w:val="Normale1"/>
              <w:numPr>
                <w:ilvl w:val="0"/>
                <w:numId w:val="53"/>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E60B6D" w:rsidRPr="00355FE0" w:rsidRDefault="00E60B6D" w:rsidP="00066F3B">
            <w:pPr>
              <w:pStyle w:val="Normale1"/>
              <w:numPr>
                <w:ilvl w:val="0"/>
                <w:numId w:val="53"/>
              </w:numPr>
              <w:contextualSpacing w:val="0"/>
              <w:jc w:val="both"/>
              <w:rPr>
                <w:b w:val="0"/>
              </w:rPr>
            </w:pPr>
            <w:r w:rsidRPr="00355FE0">
              <w:rPr>
                <w:b w:val="0"/>
                <w:szCs w:val="22"/>
              </w:rPr>
              <w:t>L’utente riempie i campi obbligatori.</w:t>
            </w:r>
          </w:p>
          <w:p w:rsidR="00E60B6D" w:rsidRPr="001774CD" w:rsidRDefault="00E60B6D" w:rsidP="00066F3B">
            <w:pPr>
              <w:pStyle w:val="Normale1"/>
              <w:numPr>
                <w:ilvl w:val="0"/>
                <w:numId w:val="53"/>
              </w:numPr>
              <w:contextualSpacing w:val="0"/>
              <w:jc w:val="both"/>
              <w:rPr>
                <w:b w:val="0"/>
              </w:rPr>
            </w:pPr>
            <w:r w:rsidRPr="001774CD">
              <w:rPr>
                <w:b w:val="0"/>
              </w:rPr>
              <w:t>L’utente salva i dati.</w:t>
            </w:r>
          </w:p>
          <w:p w:rsidR="00E60B6D" w:rsidRPr="008D53DB" w:rsidRDefault="00E60B6D" w:rsidP="00066F3B">
            <w:pPr>
              <w:pStyle w:val="Normale1"/>
              <w:numPr>
                <w:ilvl w:val="0"/>
                <w:numId w:val="53"/>
              </w:numPr>
              <w:contextualSpacing w:val="0"/>
              <w:jc w:val="both"/>
              <w:rPr>
                <w:b w:val="0"/>
              </w:rPr>
            </w:pPr>
            <w:r w:rsidRPr="001774CD">
              <w:rPr>
                <w:b w:val="0"/>
                <w:szCs w:val="22"/>
              </w:rPr>
              <w:t>Il sistema effettua l’operazione e notifica che l’operazione è stata eseguita con successo.</w:t>
            </w:r>
          </w:p>
        </w:tc>
      </w:tr>
      <w:tr w:rsidR="00E60B6D"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Scenario alternativo</w:t>
            </w:r>
          </w:p>
        </w:tc>
      </w:tr>
      <w:tr w:rsidR="00E60B6D"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367CCB" w:rsidRDefault="00E60B6D" w:rsidP="008E70BF">
            <w:pPr>
              <w:pStyle w:val="Normale1"/>
              <w:contextualSpacing w:val="0"/>
              <w:jc w:val="both"/>
              <w:rPr>
                <w:b w:val="0"/>
              </w:rPr>
            </w:pPr>
            <w:r>
              <w:rPr>
                <w:b w:val="0"/>
                <w:szCs w:val="22"/>
              </w:rPr>
              <w:t>6</w:t>
            </w:r>
            <w:r w:rsidRPr="00367CCB">
              <w:rPr>
                <w:b w:val="0"/>
                <w:szCs w:val="22"/>
              </w:rPr>
              <w:t>(a) L’utente annulla l’operazione.</w:t>
            </w:r>
          </w:p>
        </w:tc>
      </w:tr>
      <w:tr w:rsidR="00E60B6D"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 xml:space="preserve">Scenario d’errore </w:t>
            </w:r>
          </w:p>
        </w:tc>
      </w:tr>
      <w:tr w:rsidR="00E60B6D"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60B6D" w:rsidRPr="00367CCB" w:rsidRDefault="00E60B6D"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E60B6D"/>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E60B6D" w:rsidRPr="00A13F24" w:rsidRDefault="00E60B6D" w:rsidP="00E60B6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lago</w:t>
            </w:r>
            <w:r w:rsidRPr="00B34991">
              <w:rPr>
                <w:rFonts w:asciiTheme="minorHAnsi" w:hAnsiTheme="minorHAnsi"/>
                <w:b/>
                <w:szCs w:val="22"/>
              </w:rPr>
              <w:t xml:space="preserve"> presente nei pressi della struttura</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Attori</w:t>
            </w:r>
          </w:p>
        </w:tc>
        <w:tc>
          <w:tcPr>
            <w:tcW w:w="6663" w:type="dxa"/>
            <w:shd w:val="clear" w:color="auto" w:fill="auto"/>
          </w:tcPr>
          <w:p w:rsidR="00E60B6D" w:rsidRPr="00461818" w:rsidRDefault="00E60B6D"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rPr>
                <w:color w:val="auto"/>
              </w:rPr>
            </w:pPr>
            <w:r w:rsidRPr="00E546AD">
              <w:rPr>
                <w:color w:val="auto"/>
              </w:rPr>
              <w:t>Pre-condizioni</w:t>
            </w:r>
          </w:p>
        </w:tc>
        <w:tc>
          <w:tcPr>
            <w:tcW w:w="6663" w:type="dxa"/>
            <w:shd w:val="clear" w:color="auto" w:fill="auto"/>
          </w:tcPr>
          <w:p w:rsidR="00E60B6D"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60B6D" w:rsidRPr="00A13F24" w:rsidRDefault="00E60B6D" w:rsidP="00E60B6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lago</w:t>
            </w:r>
          </w:p>
        </w:tc>
      </w:tr>
      <w:tr w:rsidR="00E60B6D"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60B6D" w:rsidRPr="00E546AD" w:rsidRDefault="00E60B6D" w:rsidP="008E70BF">
            <w:pPr>
              <w:spacing w:line="276" w:lineRule="auto"/>
              <w:jc w:val="left"/>
              <w:rPr>
                <w:color w:val="auto"/>
              </w:rPr>
            </w:pPr>
            <w:r w:rsidRPr="00E546AD">
              <w:rPr>
                <w:color w:val="auto"/>
              </w:rPr>
              <w:t>Punto di estensione</w:t>
            </w:r>
          </w:p>
        </w:tc>
        <w:tc>
          <w:tcPr>
            <w:tcW w:w="6663" w:type="dxa"/>
            <w:shd w:val="clear" w:color="auto" w:fill="auto"/>
          </w:tcPr>
          <w:p w:rsidR="00E60B6D" w:rsidRPr="00A13F24" w:rsidRDefault="00E60B6D"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60B6D"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60B6D" w:rsidRPr="00E546AD" w:rsidRDefault="00E60B6D" w:rsidP="008E70BF">
            <w:pPr>
              <w:spacing w:line="276" w:lineRule="auto"/>
              <w:jc w:val="center"/>
              <w:rPr>
                <w:color w:val="auto"/>
              </w:rPr>
            </w:pPr>
            <w:r w:rsidRPr="00E546AD">
              <w:rPr>
                <w:color w:val="auto"/>
              </w:rPr>
              <w:t xml:space="preserve">Scenario principale </w:t>
            </w:r>
          </w:p>
        </w:tc>
      </w:tr>
      <w:tr w:rsidR="00E60B6D"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D36D07" w:rsidRDefault="00E60B6D" w:rsidP="00066F3B">
            <w:pPr>
              <w:pStyle w:val="Normale1"/>
              <w:numPr>
                <w:ilvl w:val="0"/>
                <w:numId w:val="52"/>
              </w:numPr>
              <w:contextualSpacing w:val="0"/>
              <w:jc w:val="both"/>
              <w:rPr>
                <w:b w:val="0"/>
              </w:rPr>
            </w:pPr>
            <w:r w:rsidRPr="00D36D07">
              <w:rPr>
                <w:b w:val="0"/>
                <w:szCs w:val="22"/>
              </w:rPr>
              <w:t>L’utente seleziona la funzionalità “Elimina”.</w:t>
            </w:r>
          </w:p>
          <w:p w:rsidR="00E60B6D" w:rsidRPr="00D36D07" w:rsidRDefault="00E60B6D" w:rsidP="00066F3B">
            <w:pPr>
              <w:pStyle w:val="Normale1"/>
              <w:numPr>
                <w:ilvl w:val="0"/>
                <w:numId w:val="5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E60B6D" w:rsidRPr="00D36D07" w:rsidRDefault="00E60B6D" w:rsidP="00066F3B">
            <w:pPr>
              <w:pStyle w:val="Normale1"/>
              <w:numPr>
                <w:ilvl w:val="0"/>
                <w:numId w:val="52"/>
              </w:numPr>
              <w:contextualSpacing w:val="0"/>
              <w:jc w:val="both"/>
              <w:rPr>
                <w:b w:val="0"/>
              </w:rPr>
            </w:pPr>
            <w:r w:rsidRPr="00D36D07">
              <w:rPr>
                <w:b w:val="0"/>
                <w:szCs w:val="22"/>
              </w:rPr>
              <w:t xml:space="preserve">L’utente conferma. </w:t>
            </w:r>
          </w:p>
          <w:p w:rsidR="00E60B6D" w:rsidRPr="00D36D07" w:rsidRDefault="00E60B6D" w:rsidP="00066F3B">
            <w:pPr>
              <w:pStyle w:val="Normale1"/>
              <w:numPr>
                <w:ilvl w:val="0"/>
                <w:numId w:val="52"/>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lago</w:t>
            </w:r>
            <w:r w:rsidRPr="00B34991">
              <w:rPr>
                <w:rFonts w:asciiTheme="minorHAnsi" w:hAnsiTheme="minorHAnsi"/>
                <w:b w:val="0"/>
                <w:szCs w:val="22"/>
              </w:rPr>
              <w:t xml:space="preserve"> </w:t>
            </w:r>
            <w:r w:rsidRPr="00D36D07">
              <w:rPr>
                <w:b w:val="0"/>
                <w:szCs w:val="22"/>
              </w:rPr>
              <w:t>e conferma che l’operazione è stata eseguita con successo.</w:t>
            </w:r>
          </w:p>
        </w:tc>
      </w:tr>
      <w:tr w:rsidR="00E60B6D"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Scenario alternativo</w:t>
            </w:r>
          </w:p>
        </w:tc>
      </w:tr>
      <w:tr w:rsidR="00E60B6D"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367CCB" w:rsidRDefault="00E60B6D" w:rsidP="008E70BF">
            <w:pPr>
              <w:pStyle w:val="Normale1"/>
              <w:contextualSpacing w:val="0"/>
              <w:jc w:val="both"/>
              <w:rPr>
                <w:b w:val="0"/>
              </w:rPr>
            </w:pPr>
            <w:r>
              <w:rPr>
                <w:b w:val="0"/>
                <w:szCs w:val="22"/>
              </w:rPr>
              <w:t>3</w:t>
            </w:r>
            <w:r w:rsidRPr="00367CCB">
              <w:rPr>
                <w:b w:val="0"/>
                <w:szCs w:val="22"/>
              </w:rPr>
              <w:t>(a) L’utente annulla l’operazione.</w:t>
            </w:r>
          </w:p>
        </w:tc>
      </w:tr>
      <w:tr w:rsidR="00E60B6D"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60B6D" w:rsidRPr="00E546AD" w:rsidRDefault="00E60B6D" w:rsidP="008E70BF">
            <w:pPr>
              <w:spacing w:line="276" w:lineRule="auto"/>
              <w:jc w:val="center"/>
              <w:rPr>
                <w:color w:val="auto"/>
              </w:rPr>
            </w:pPr>
            <w:r w:rsidRPr="00E546AD">
              <w:rPr>
                <w:color w:val="auto"/>
              </w:rPr>
              <w:t xml:space="preserve">Scenario d’errore </w:t>
            </w:r>
          </w:p>
        </w:tc>
      </w:tr>
      <w:tr w:rsidR="00E60B6D"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60B6D" w:rsidRPr="00367CCB" w:rsidRDefault="00E60B6D"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F1488" w:rsidRDefault="003F1488" w:rsidP="003F148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Caso d’uso</w:t>
            </w:r>
          </w:p>
        </w:tc>
        <w:tc>
          <w:tcPr>
            <w:tcW w:w="6663" w:type="dxa"/>
            <w:shd w:val="clear" w:color="auto" w:fill="auto"/>
            <w:vAlign w:val="center"/>
          </w:tcPr>
          <w:p w:rsidR="00466D74" w:rsidRPr="00A13F24" w:rsidRDefault="00466D74" w:rsidP="00466D7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fiume</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Attori</w:t>
            </w:r>
          </w:p>
        </w:tc>
        <w:tc>
          <w:tcPr>
            <w:tcW w:w="6663" w:type="dxa"/>
            <w:shd w:val="clear" w:color="auto" w:fill="auto"/>
          </w:tcPr>
          <w:p w:rsidR="00466D74" w:rsidRPr="00461818" w:rsidRDefault="00466D74"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Pre-condizioni</w:t>
            </w:r>
          </w:p>
        </w:tc>
        <w:tc>
          <w:tcPr>
            <w:tcW w:w="6663" w:type="dxa"/>
            <w:shd w:val="clear" w:color="auto" w:fill="auto"/>
          </w:tcPr>
          <w:p w:rsidR="00466D7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jc w:val="left"/>
              <w:rPr>
                <w:color w:val="auto"/>
              </w:rPr>
            </w:pPr>
            <w:r w:rsidRPr="00E546AD">
              <w:rPr>
                <w:color w:val="auto"/>
              </w:rPr>
              <w:t>Punto di estensione</w:t>
            </w:r>
          </w:p>
        </w:tc>
        <w:tc>
          <w:tcPr>
            <w:tcW w:w="6663" w:type="dxa"/>
            <w:shd w:val="clear" w:color="auto" w:fill="auto"/>
          </w:tcPr>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6D74"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6D74" w:rsidRPr="00E546AD" w:rsidRDefault="00466D74" w:rsidP="008E70BF">
            <w:pPr>
              <w:spacing w:line="276" w:lineRule="auto"/>
              <w:jc w:val="center"/>
              <w:rPr>
                <w:color w:val="auto"/>
              </w:rPr>
            </w:pPr>
            <w:r w:rsidRPr="00E546AD">
              <w:rPr>
                <w:color w:val="auto"/>
              </w:rPr>
              <w:t xml:space="preserve">Scenario principale </w:t>
            </w:r>
          </w:p>
        </w:tc>
      </w:tr>
      <w:tr w:rsidR="00466D74"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271B6F" w:rsidRDefault="00466D74" w:rsidP="00066F3B">
            <w:pPr>
              <w:pStyle w:val="Normale1"/>
              <w:numPr>
                <w:ilvl w:val="0"/>
                <w:numId w:val="56"/>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Fiume</w:t>
            </w:r>
            <w:r>
              <w:rPr>
                <w:b w:val="0"/>
                <w:szCs w:val="22"/>
              </w:rPr>
              <w:t>”.</w:t>
            </w:r>
          </w:p>
          <w:p w:rsidR="00466D74" w:rsidRPr="00FB1122" w:rsidRDefault="00466D74" w:rsidP="00066F3B">
            <w:pPr>
              <w:pStyle w:val="Normale1"/>
              <w:numPr>
                <w:ilvl w:val="0"/>
                <w:numId w:val="56"/>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fiumi</w:t>
            </w:r>
            <w:r w:rsidRPr="00FB1122">
              <w:rPr>
                <w:rFonts w:asciiTheme="minorHAnsi" w:hAnsiTheme="minorHAnsi"/>
                <w:b w:val="0"/>
                <w:szCs w:val="22"/>
              </w:rPr>
              <w:t xml:space="preserve"> che si trovano nelle vicinanze della struttura</w:t>
            </w:r>
          </w:p>
          <w:p w:rsidR="00466D74" w:rsidRPr="008D53DB" w:rsidRDefault="00466D74" w:rsidP="008E70BF">
            <w:pPr>
              <w:pStyle w:val="Normale1"/>
              <w:ind w:left="720"/>
              <w:contextualSpacing w:val="0"/>
              <w:jc w:val="both"/>
              <w:rPr>
                <w:b w:val="0"/>
              </w:rPr>
            </w:pPr>
          </w:p>
        </w:tc>
      </w:tr>
      <w:tr w:rsidR="00466D74"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Scenario alternativo</w:t>
            </w:r>
          </w:p>
        </w:tc>
      </w:tr>
      <w:tr w:rsidR="00466D74"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367CCB" w:rsidRDefault="00466D74" w:rsidP="008E70BF">
            <w:pPr>
              <w:pStyle w:val="Normale1"/>
              <w:contextualSpacing w:val="0"/>
              <w:jc w:val="both"/>
              <w:rPr>
                <w:b w:val="0"/>
              </w:rPr>
            </w:pPr>
          </w:p>
        </w:tc>
      </w:tr>
      <w:tr w:rsidR="00466D74"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 xml:space="preserve">Scenario d’errore </w:t>
            </w:r>
          </w:p>
        </w:tc>
      </w:tr>
      <w:tr w:rsidR="00466D74"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6D74" w:rsidRPr="00DA48C0" w:rsidRDefault="00466D74"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466D74"/>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466D74" w:rsidRPr="00A13F24" w:rsidRDefault="00466D74" w:rsidP="00466D7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fiume</w:t>
            </w:r>
            <w:r w:rsidRPr="00B34991">
              <w:rPr>
                <w:rFonts w:asciiTheme="minorHAnsi" w:hAnsiTheme="minorHAnsi"/>
                <w:b/>
                <w:szCs w:val="22"/>
              </w:rPr>
              <w:t xml:space="preserve"> presente nei pressi della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Attori</w:t>
            </w:r>
          </w:p>
        </w:tc>
        <w:tc>
          <w:tcPr>
            <w:tcW w:w="6663" w:type="dxa"/>
            <w:shd w:val="clear" w:color="auto" w:fill="auto"/>
          </w:tcPr>
          <w:p w:rsidR="00466D74" w:rsidRPr="00461818" w:rsidRDefault="00466D74"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Pre-condizioni</w:t>
            </w:r>
          </w:p>
        </w:tc>
        <w:tc>
          <w:tcPr>
            <w:tcW w:w="6663" w:type="dxa"/>
            <w:shd w:val="clear" w:color="auto" w:fill="auto"/>
          </w:tcPr>
          <w:p w:rsidR="00466D7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jc w:val="left"/>
              <w:rPr>
                <w:color w:val="auto"/>
              </w:rPr>
            </w:pPr>
            <w:r w:rsidRPr="00E546AD">
              <w:rPr>
                <w:color w:val="auto"/>
              </w:rPr>
              <w:t>Punto di estensione</w:t>
            </w:r>
          </w:p>
        </w:tc>
        <w:tc>
          <w:tcPr>
            <w:tcW w:w="6663" w:type="dxa"/>
            <w:shd w:val="clear" w:color="auto" w:fill="auto"/>
          </w:tcPr>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6D74"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6D74" w:rsidRPr="00E546AD" w:rsidRDefault="00466D74" w:rsidP="008E70BF">
            <w:pPr>
              <w:spacing w:line="276" w:lineRule="auto"/>
              <w:jc w:val="center"/>
              <w:rPr>
                <w:color w:val="auto"/>
              </w:rPr>
            </w:pPr>
            <w:r w:rsidRPr="00E546AD">
              <w:rPr>
                <w:color w:val="auto"/>
              </w:rPr>
              <w:t xml:space="preserve">Scenario principale </w:t>
            </w:r>
          </w:p>
        </w:tc>
      </w:tr>
      <w:tr w:rsidR="00466D74"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271B6F" w:rsidRDefault="00466D74" w:rsidP="00066F3B">
            <w:pPr>
              <w:pStyle w:val="Normale1"/>
              <w:numPr>
                <w:ilvl w:val="0"/>
                <w:numId w:val="55"/>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Fiume</w:t>
            </w:r>
            <w:r>
              <w:rPr>
                <w:b w:val="0"/>
                <w:szCs w:val="22"/>
              </w:rPr>
              <w:t>”.</w:t>
            </w:r>
          </w:p>
          <w:p w:rsidR="00466D74" w:rsidRPr="00570F59" w:rsidRDefault="00466D74" w:rsidP="00066F3B">
            <w:pPr>
              <w:pStyle w:val="Normale1"/>
              <w:numPr>
                <w:ilvl w:val="0"/>
                <w:numId w:val="55"/>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fiumi</w:t>
            </w:r>
            <w:r w:rsidRPr="00FB1122">
              <w:rPr>
                <w:b w:val="0"/>
                <w:szCs w:val="22"/>
              </w:rPr>
              <w:t xml:space="preserve"> </w:t>
            </w:r>
            <w:r w:rsidRPr="00FB1122">
              <w:rPr>
                <w:rFonts w:asciiTheme="minorHAnsi" w:hAnsiTheme="minorHAnsi"/>
                <w:b w:val="0"/>
                <w:szCs w:val="22"/>
              </w:rPr>
              <w:t>che si trovano nelle vicinanze della struttura</w:t>
            </w:r>
          </w:p>
          <w:p w:rsidR="00466D74" w:rsidRPr="008D53DB" w:rsidRDefault="00466D74" w:rsidP="00066F3B">
            <w:pPr>
              <w:pStyle w:val="Normale1"/>
              <w:numPr>
                <w:ilvl w:val="0"/>
                <w:numId w:val="55"/>
              </w:numPr>
              <w:contextualSpacing w:val="0"/>
              <w:jc w:val="both"/>
              <w:rPr>
                <w:b w:val="0"/>
              </w:rPr>
            </w:pPr>
            <w:r>
              <w:rPr>
                <w:b w:val="0"/>
                <w:szCs w:val="22"/>
              </w:rPr>
              <w:t xml:space="preserve">L’utente seleziona “Aggiungi </w:t>
            </w:r>
            <w:r>
              <w:rPr>
                <w:rFonts w:asciiTheme="minorHAnsi" w:hAnsiTheme="minorHAnsi"/>
                <w:b w:val="0"/>
                <w:szCs w:val="22"/>
              </w:rPr>
              <w:t>fiume</w:t>
            </w:r>
            <w:r>
              <w:rPr>
                <w:b w:val="0"/>
                <w:szCs w:val="22"/>
              </w:rPr>
              <w:t>”.</w:t>
            </w:r>
          </w:p>
          <w:p w:rsidR="00466D74" w:rsidRDefault="00466D74" w:rsidP="00066F3B">
            <w:pPr>
              <w:pStyle w:val="Normale1"/>
              <w:numPr>
                <w:ilvl w:val="0"/>
                <w:numId w:val="55"/>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466D74" w:rsidRPr="00355FE0" w:rsidRDefault="00466D74" w:rsidP="00066F3B">
            <w:pPr>
              <w:pStyle w:val="Normale1"/>
              <w:numPr>
                <w:ilvl w:val="0"/>
                <w:numId w:val="55"/>
              </w:numPr>
              <w:contextualSpacing w:val="0"/>
              <w:jc w:val="both"/>
              <w:rPr>
                <w:b w:val="0"/>
              </w:rPr>
            </w:pPr>
            <w:r w:rsidRPr="00355FE0">
              <w:rPr>
                <w:b w:val="0"/>
                <w:szCs w:val="22"/>
              </w:rPr>
              <w:t>L’utente riempie i campi obbligatori.</w:t>
            </w:r>
          </w:p>
          <w:p w:rsidR="00466D74" w:rsidRPr="001774CD" w:rsidRDefault="00466D74" w:rsidP="00066F3B">
            <w:pPr>
              <w:pStyle w:val="Normale1"/>
              <w:numPr>
                <w:ilvl w:val="0"/>
                <w:numId w:val="55"/>
              </w:numPr>
              <w:contextualSpacing w:val="0"/>
              <w:jc w:val="both"/>
              <w:rPr>
                <w:b w:val="0"/>
              </w:rPr>
            </w:pPr>
            <w:r w:rsidRPr="001774CD">
              <w:rPr>
                <w:b w:val="0"/>
              </w:rPr>
              <w:t>L’utente salva i dati.</w:t>
            </w:r>
          </w:p>
          <w:p w:rsidR="00466D74" w:rsidRPr="008D53DB" w:rsidRDefault="00466D74" w:rsidP="00066F3B">
            <w:pPr>
              <w:pStyle w:val="Normale1"/>
              <w:numPr>
                <w:ilvl w:val="0"/>
                <w:numId w:val="55"/>
              </w:numPr>
              <w:contextualSpacing w:val="0"/>
              <w:jc w:val="both"/>
              <w:rPr>
                <w:b w:val="0"/>
              </w:rPr>
            </w:pPr>
            <w:r w:rsidRPr="001774CD">
              <w:rPr>
                <w:b w:val="0"/>
                <w:szCs w:val="22"/>
              </w:rPr>
              <w:t>Il sistema effettua l’operazione e notifica che l’operazione è stata eseguita con successo.</w:t>
            </w:r>
          </w:p>
        </w:tc>
      </w:tr>
      <w:tr w:rsidR="00466D74"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Scenario alternativo</w:t>
            </w:r>
          </w:p>
        </w:tc>
      </w:tr>
      <w:tr w:rsidR="00466D74"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367CCB" w:rsidRDefault="00466D74" w:rsidP="008E70BF">
            <w:pPr>
              <w:pStyle w:val="Normale1"/>
              <w:contextualSpacing w:val="0"/>
              <w:jc w:val="both"/>
              <w:rPr>
                <w:b w:val="0"/>
              </w:rPr>
            </w:pPr>
            <w:r>
              <w:rPr>
                <w:b w:val="0"/>
                <w:szCs w:val="22"/>
              </w:rPr>
              <w:t>6</w:t>
            </w:r>
            <w:r w:rsidRPr="00367CCB">
              <w:rPr>
                <w:b w:val="0"/>
                <w:szCs w:val="22"/>
              </w:rPr>
              <w:t>(a) L’utente annulla l’operazione.</w:t>
            </w:r>
          </w:p>
        </w:tc>
      </w:tr>
      <w:tr w:rsidR="00466D74"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 xml:space="preserve">Scenario d’errore </w:t>
            </w:r>
          </w:p>
        </w:tc>
      </w:tr>
      <w:tr w:rsidR="00466D74"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6D74" w:rsidRPr="00367CCB" w:rsidRDefault="00466D74"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466D74" w:rsidRDefault="00466D74" w:rsidP="00466D7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Caso d’uso</w:t>
            </w:r>
          </w:p>
        </w:tc>
        <w:tc>
          <w:tcPr>
            <w:tcW w:w="6663" w:type="dxa"/>
            <w:shd w:val="clear" w:color="auto" w:fill="auto"/>
            <w:vAlign w:val="center"/>
          </w:tcPr>
          <w:p w:rsidR="00466D74" w:rsidRPr="00A13F24" w:rsidRDefault="00466D74" w:rsidP="00466D7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fiume</w:t>
            </w:r>
            <w:r w:rsidRPr="00B34991">
              <w:rPr>
                <w:rFonts w:asciiTheme="minorHAnsi" w:hAnsiTheme="minorHAnsi"/>
                <w:b/>
                <w:szCs w:val="22"/>
              </w:rPr>
              <w:t xml:space="preserve"> presente nei pressi della struttura</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Attori</w:t>
            </w:r>
          </w:p>
        </w:tc>
        <w:tc>
          <w:tcPr>
            <w:tcW w:w="6663" w:type="dxa"/>
            <w:shd w:val="clear" w:color="auto" w:fill="auto"/>
          </w:tcPr>
          <w:p w:rsidR="00466D74" w:rsidRPr="00461818" w:rsidRDefault="00466D74"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rPr>
                <w:color w:val="auto"/>
              </w:rPr>
            </w:pPr>
            <w:r w:rsidRPr="00E546AD">
              <w:rPr>
                <w:color w:val="auto"/>
              </w:rPr>
              <w:t>Pre-condizioni</w:t>
            </w:r>
          </w:p>
        </w:tc>
        <w:tc>
          <w:tcPr>
            <w:tcW w:w="6663" w:type="dxa"/>
            <w:shd w:val="clear" w:color="auto" w:fill="auto"/>
          </w:tcPr>
          <w:p w:rsidR="00466D7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66D74" w:rsidRPr="00A13F24" w:rsidRDefault="00466D74" w:rsidP="00466D74">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fiume</w:t>
            </w:r>
          </w:p>
        </w:tc>
      </w:tr>
      <w:tr w:rsidR="00466D74"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66D74" w:rsidRPr="00E546AD" w:rsidRDefault="00466D74" w:rsidP="008E70BF">
            <w:pPr>
              <w:spacing w:line="276" w:lineRule="auto"/>
              <w:jc w:val="left"/>
              <w:rPr>
                <w:color w:val="auto"/>
              </w:rPr>
            </w:pPr>
            <w:r w:rsidRPr="00E546AD">
              <w:rPr>
                <w:color w:val="auto"/>
              </w:rPr>
              <w:t>Punto di estensione</w:t>
            </w:r>
          </w:p>
        </w:tc>
        <w:tc>
          <w:tcPr>
            <w:tcW w:w="6663" w:type="dxa"/>
            <w:shd w:val="clear" w:color="auto" w:fill="auto"/>
          </w:tcPr>
          <w:p w:rsidR="00466D74" w:rsidRPr="00A13F24" w:rsidRDefault="00466D74"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66D74"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66D74" w:rsidRPr="00E546AD" w:rsidRDefault="00466D74" w:rsidP="008E70BF">
            <w:pPr>
              <w:spacing w:line="276" w:lineRule="auto"/>
              <w:jc w:val="center"/>
              <w:rPr>
                <w:color w:val="auto"/>
              </w:rPr>
            </w:pPr>
            <w:r w:rsidRPr="00E546AD">
              <w:rPr>
                <w:color w:val="auto"/>
              </w:rPr>
              <w:t xml:space="preserve">Scenario principale </w:t>
            </w:r>
          </w:p>
        </w:tc>
      </w:tr>
      <w:tr w:rsidR="00466D74"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D36D07" w:rsidRDefault="00466D74" w:rsidP="00066F3B">
            <w:pPr>
              <w:pStyle w:val="Normale1"/>
              <w:numPr>
                <w:ilvl w:val="0"/>
                <w:numId w:val="57"/>
              </w:numPr>
              <w:contextualSpacing w:val="0"/>
              <w:jc w:val="both"/>
              <w:rPr>
                <w:b w:val="0"/>
              </w:rPr>
            </w:pPr>
            <w:r w:rsidRPr="00D36D07">
              <w:rPr>
                <w:b w:val="0"/>
                <w:szCs w:val="22"/>
              </w:rPr>
              <w:t>L’utente seleziona la funzionalità “Elimina”.</w:t>
            </w:r>
          </w:p>
          <w:p w:rsidR="00466D74" w:rsidRPr="00D36D07" w:rsidRDefault="00466D74" w:rsidP="00066F3B">
            <w:pPr>
              <w:pStyle w:val="Normale1"/>
              <w:numPr>
                <w:ilvl w:val="0"/>
                <w:numId w:val="57"/>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466D74" w:rsidRPr="00D36D07" w:rsidRDefault="00466D74" w:rsidP="00066F3B">
            <w:pPr>
              <w:pStyle w:val="Normale1"/>
              <w:numPr>
                <w:ilvl w:val="0"/>
                <w:numId w:val="57"/>
              </w:numPr>
              <w:contextualSpacing w:val="0"/>
              <w:jc w:val="both"/>
              <w:rPr>
                <w:b w:val="0"/>
              </w:rPr>
            </w:pPr>
            <w:r w:rsidRPr="00D36D07">
              <w:rPr>
                <w:b w:val="0"/>
                <w:szCs w:val="22"/>
              </w:rPr>
              <w:t xml:space="preserve">L’utente conferma. </w:t>
            </w:r>
          </w:p>
          <w:p w:rsidR="00466D74" w:rsidRPr="00D36D07" w:rsidRDefault="00466D74" w:rsidP="00066F3B">
            <w:pPr>
              <w:pStyle w:val="Normale1"/>
              <w:numPr>
                <w:ilvl w:val="0"/>
                <w:numId w:val="57"/>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fiume</w:t>
            </w:r>
            <w:r w:rsidRPr="00B34991">
              <w:rPr>
                <w:rFonts w:asciiTheme="minorHAnsi" w:hAnsiTheme="minorHAnsi"/>
                <w:b w:val="0"/>
                <w:szCs w:val="22"/>
              </w:rPr>
              <w:t xml:space="preserve"> </w:t>
            </w:r>
            <w:r w:rsidRPr="00D36D07">
              <w:rPr>
                <w:b w:val="0"/>
                <w:szCs w:val="22"/>
              </w:rPr>
              <w:t>e conferma che l’operazione è stata eseguita con successo.</w:t>
            </w:r>
          </w:p>
        </w:tc>
      </w:tr>
      <w:tr w:rsidR="00466D74"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Scenario alternativo</w:t>
            </w:r>
          </w:p>
        </w:tc>
      </w:tr>
      <w:tr w:rsidR="00466D74"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367CCB" w:rsidRDefault="00466D74" w:rsidP="008E70BF">
            <w:pPr>
              <w:pStyle w:val="Normale1"/>
              <w:contextualSpacing w:val="0"/>
              <w:jc w:val="both"/>
              <w:rPr>
                <w:b w:val="0"/>
              </w:rPr>
            </w:pPr>
            <w:r>
              <w:rPr>
                <w:b w:val="0"/>
                <w:szCs w:val="22"/>
              </w:rPr>
              <w:t>3</w:t>
            </w:r>
            <w:r w:rsidRPr="00367CCB">
              <w:rPr>
                <w:b w:val="0"/>
                <w:szCs w:val="22"/>
              </w:rPr>
              <w:t>(a) L’utente annulla l’operazione.</w:t>
            </w:r>
          </w:p>
        </w:tc>
      </w:tr>
      <w:tr w:rsidR="00466D74"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66D74" w:rsidRPr="00E546AD" w:rsidRDefault="00466D74" w:rsidP="008E70BF">
            <w:pPr>
              <w:spacing w:line="276" w:lineRule="auto"/>
              <w:jc w:val="center"/>
              <w:rPr>
                <w:color w:val="auto"/>
              </w:rPr>
            </w:pPr>
            <w:r w:rsidRPr="00E546AD">
              <w:rPr>
                <w:color w:val="auto"/>
              </w:rPr>
              <w:t xml:space="preserve">Scenario d’errore </w:t>
            </w:r>
          </w:p>
        </w:tc>
      </w:tr>
      <w:tr w:rsidR="00466D74"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66D74" w:rsidRPr="00367CCB" w:rsidRDefault="00466D74"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3F1488"/>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197C1E" w:rsidRPr="00A13F24" w:rsidRDefault="00197C1E" w:rsidP="00197C1E">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mare</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56"/>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Mare</w:t>
            </w:r>
            <w:r>
              <w:rPr>
                <w:b w:val="0"/>
                <w:szCs w:val="22"/>
              </w:rPr>
              <w:t>”.</w:t>
            </w:r>
          </w:p>
          <w:p w:rsidR="00197C1E" w:rsidRPr="00FB1122" w:rsidRDefault="00197C1E" w:rsidP="00066F3B">
            <w:pPr>
              <w:pStyle w:val="Normale1"/>
              <w:numPr>
                <w:ilvl w:val="0"/>
                <w:numId w:val="56"/>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mari</w:t>
            </w:r>
            <w:r w:rsidRPr="00FB1122">
              <w:rPr>
                <w:rFonts w:asciiTheme="minorHAnsi" w:hAnsiTheme="minorHAnsi"/>
                <w:b w:val="0"/>
                <w:szCs w:val="22"/>
              </w:rPr>
              <w:t xml:space="preserve"> che si trovano nelle vicinanze della struttura</w:t>
            </w:r>
          </w:p>
          <w:p w:rsidR="00197C1E" w:rsidRPr="008D53DB" w:rsidRDefault="00197C1E" w:rsidP="008E70BF">
            <w:pPr>
              <w:pStyle w:val="Normale1"/>
              <w:ind w:left="720"/>
              <w:contextualSpacing w:val="0"/>
              <w:jc w:val="both"/>
              <w:rPr>
                <w:b w:val="0"/>
              </w:rPr>
            </w:pP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DA48C0" w:rsidRDefault="00197C1E"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197C1E" w:rsidRDefault="00197C1E" w:rsidP="00197C1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Caso d’uso</w:t>
            </w:r>
          </w:p>
        </w:tc>
        <w:tc>
          <w:tcPr>
            <w:tcW w:w="6663" w:type="dxa"/>
            <w:shd w:val="clear" w:color="auto" w:fill="auto"/>
            <w:vAlign w:val="center"/>
          </w:tcPr>
          <w:p w:rsidR="00197C1E" w:rsidRPr="00A13F24" w:rsidRDefault="00197C1E" w:rsidP="00197C1E">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mare</w:t>
            </w:r>
            <w:r w:rsidRPr="00B34991">
              <w:rPr>
                <w:rFonts w:asciiTheme="minorHAnsi" w:hAnsiTheme="minorHAnsi"/>
                <w:b/>
                <w:szCs w:val="22"/>
              </w:rPr>
              <w:t xml:space="preserve">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58"/>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Mare</w:t>
            </w:r>
            <w:r>
              <w:rPr>
                <w:b w:val="0"/>
                <w:szCs w:val="22"/>
              </w:rPr>
              <w:t>”.</w:t>
            </w:r>
          </w:p>
          <w:p w:rsidR="00197C1E" w:rsidRPr="00570F59" w:rsidRDefault="00197C1E" w:rsidP="00066F3B">
            <w:pPr>
              <w:pStyle w:val="Normale1"/>
              <w:numPr>
                <w:ilvl w:val="0"/>
                <w:numId w:val="58"/>
              </w:numPr>
              <w:contextualSpacing w:val="0"/>
              <w:jc w:val="both"/>
              <w:rPr>
                <w:b w:val="0"/>
              </w:rPr>
            </w:pPr>
            <w:r w:rsidRPr="00FB1122">
              <w:rPr>
                <w:b w:val="0"/>
                <w:szCs w:val="22"/>
              </w:rPr>
              <w:t xml:space="preserve">Il sistema mostra la lista </w:t>
            </w:r>
            <w:r>
              <w:rPr>
                <w:b w:val="0"/>
                <w:szCs w:val="22"/>
              </w:rPr>
              <w:t xml:space="preserve">dei </w:t>
            </w:r>
            <w:r w:rsidR="00905B16">
              <w:rPr>
                <w:rFonts w:asciiTheme="minorHAnsi" w:hAnsiTheme="minorHAnsi"/>
                <w:b w:val="0"/>
                <w:szCs w:val="22"/>
              </w:rPr>
              <w:t>mari</w:t>
            </w:r>
            <w:r w:rsidRPr="00FB1122">
              <w:rPr>
                <w:b w:val="0"/>
                <w:szCs w:val="22"/>
              </w:rPr>
              <w:t xml:space="preserve"> </w:t>
            </w:r>
            <w:r w:rsidRPr="00FB1122">
              <w:rPr>
                <w:rFonts w:asciiTheme="minorHAnsi" w:hAnsiTheme="minorHAnsi"/>
                <w:b w:val="0"/>
                <w:szCs w:val="22"/>
              </w:rPr>
              <w:t>che si trovano nelle vicinanze della struttura</w:t>
            </w:r>
          </w:p>
          <w:p w:rsidR="00197C1E" w:rsidRPr="008D53DB" w:rsidRDefault="00197C1E" w:rsidP="00066F3B">
            <w:pPr>
              <w:pStyle w:val="Normale1"/>
              <w:numPr>
                <w:ilvl w:val="0"/>
                <w:numId w:val="58"/>
              </w:numPr>
              <w:contextualSpacing w:val="0"/>
              <w:jc w:val="both"/>
              <w:rPr>
                <w:b w:val="0"/>
              </w:rPr>
            </w:pPr>
            <w:r>
              <w:rPr>
                <w:b w:val="0"/>
                <w:szCs w:val="22"/>
              </w:rPr>
              <w:t xml:space="preserve">L’utente seleziona “Aggiungi </w:t>
            </w:r>
            <w:r>
              <w:rPr>
                <w:rFonts w:asciiTheme="minorHAnsi" w:hAnsiTheme="minorHAnsi"/>
                <w:b w:val="0"/>
                <w:szCs w:val="22"/>
              </w:rPr>
              <w:t>mare</w:t>
            </w:r>
            <w:r>
              <w:rPr>
                <w:b w:val="0"/>
                <w:szCs w:val="22"/>
              </w:rPr>
              <w:t>”.</w:t>
            </w:r>
          </w:p>
          <w:p w:rsidR="00197C1E" w:rsidRDefault="00197C1E" w:rsidP="00066F3B">
            <w:pPr>
              <w:pStyle w:val="Normale1"/>
              <w:numPr>
                <w:ilvl w:val="0"/>
                <w:numId w:val="58"/>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197C1E" w:rsidRPr="00355FE0" w:rsidRDefault="00197C1E" w:rsidP="00066F3B">
            <w:pPr>
              <w:pStyle w:val="Normale1"/>
              <w:numPr>
                <w:ilvl w:val="0"/>
                <w:numId w:val="58"/>
              </w:numPr>
              <w:contextualSpacing w:val="0"/>
              <w:jc w:val="both"/>
              <w:rPr>
                <w:b w:val="0"/>
              </w:rPr>
            </w:pPr>
            <w:r w:rsidRPr="00355FE0">
              <w:rPr>
                <w:b w:val="0"/>
                <w:szCs w:val="22"/>
              </w:rPr>
              <w:t>L’utente riempie i campi obbligatori.</w:t>
            </w:r>
          </w:p>
          <w:p w:rsidR="00197C1E" w:rsidRPr="001774CD" w:rsidRDefault="00197C1E" w:rsidP="00066F3B">
            <w:pPr>
              <w:pStyle w:val="Normale1"/>
              <w:numPr>
                <w:ilvl w:val="0"/>
                <w:numId w:val="58"/>
              </w:numPr>
              <w:contextualSpacing w:val="0"/>
              <w:jc w:val="both"/>
              <w:rPr>
                <w:b w:val="0"/>
              </w:rPr>
            </w:pPr>
            <w:r w:rsidRPr="001774CD">
              <w:rPr>
                <w:b w:val="0"/>
              </w:rPr>
              <w:t>L’utente salva i dati.</w:t>
            </w:r>
          </w:p>
          <w:p w:rsidR="00197C1E" w:rsidRPr="008D53DB" w:rsidRDefault="00197C1E" w:rsidP="00066F3B">
            <w:pPr>
              <w:pStyle w:val="Normale1"/>
              <w:numPr>
                <w:ilvl w:val="0"/>
                <w:numId w:val="58"/>
              </w:numPr>
              <w:contextualSpacing w:val="0"/>
              <w:jc w:val="both"/>
              <w:rPr>
                <w:b w:val="0"/>
              </w:rPr>
            </w:pPr>
            <w:r w:rsidRPr="001774CD">
              <w:rPr>
                <w:b w:val="0"/>
                <w:szCs w:val="22"/>
              </w:rPr>
              <w:t>Il sistema effettua l’operazione e notifica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6</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B762E5" w:rsidRDefault="00B762E5" w:rsidP="00197C1E"/>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197C1E" w:rsidRPr="00A13F24" w:rsidRDefault="00197C1E" w:rsidP="00197C1E">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mare</w:t>
            </w:r>
            <w:r w:rsidRPr="00B34991">
              <w:rPr>
                <w:rFonts w:asciiTheme="minorHAnsi" w:hAnsiTheme="minorHAnsi"/>
                <w:b/>
                <w:szCs w:val="22"/>
              </w:rPr>
              <w:t xml:space="preserve">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197C1E">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Pr>
                <w:rFonts w:asciiTheme="minorHAnsi" w:hAnsiTheme="minorHAnsi"/>
                <w:szCs w:val="22"/>
              </w:rPr>
              <w:t>mare</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D36D07" w:rsidRDefault="00197C1E" w:rsidP="00066F3B">
            <w:pPr>
              <w:pStyle w:val="Normale1"/>
              <w:numPr>
                <w:ilvl w:val="0"/>
                <w:numId w:val="59"/>
              </w:numPr>
              <w:contextualSpacing w:val="0"/>
              <w:jc w:val="both"/>
              <w:rPr>
                <w:b w:val="0"/>
              </w:rPr>
            </w:pPr>
            <w:r w:rsidRPr="00D36D07">
              <w:rPr>
                <w:b w:val="0"/>
                <w:szCs w:val="22"/>
              </w:rPr>
              <w:t>L’utente seleziona la funzionalità “Elimina”.</w:t>
            </w:r>
          </w:p>
          <w:p w:rsidR="00197C1E" w:rsidRPr="00D36D07" w:rsidRDefault="00197C1E" w:rsidP="00066F3B">
            <w:pPr>
              <w:pStyle w:val="Normale1"/>
              <w:numPr>
                <w:ilvl w:val="0"/>
                <w:numId w:val="59"/>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97C1E" w:rsidRPr="00D36D07" w:rsidRDefault="00197C1E" w:rsidP="00066F3B">
            <w:pPr>
              <w:pStyle w:val="Normale1"/>
              <w:numPr>
                <w:ilvl w:val="0"/>
                <w:numId w:val="59"/>
              </w:numPr>
              <w:contextualSpacing w:val="0"/>
              <w:jc w:val="both"/>
              <w:rPr>
                <w:b w:val="0"/>
              </w:rPr>
            </w:pPr>
            <w:r w:rsidRPr="00D36D07">
              <w:rPr>
                <w:b w:val="0"/>
                <w:szCs w:val="22"/>
              </w:rPr>
              <w:t xml:space="preserve">L’utente conferma. </w:t>
            </w:r>
          </w:p>
          <w:p w:rsidR="00197C1E" w:rsidRPr="00D36D07" w:rsidRDefault="00197C1E" w:rsidP="00066F3B">
            <w:pPr>
              <w:pStyle w:val="Normale1"/>
              <w:numPr>
                <w:ilvl w:val="0"/>
                <w:numId w:val="59"/>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mare</w:t>
            </w:r>
            <w:r w:rsidRPr="00B34991">
              <w:rPr>
                <w:rFonts w:asciiTheme="minorHAnsi" w:hAnsiTheme="minorHAnsi"/>
                <w:b w:val="0"/>
                <w:szCs w:val="22"/>
              </w:rPr>
              <w:t xml:space="preserve"> </w:t>
            </w:r>
            <w:r w:rsidRPr="00D36D07">
              <w:rPr>
                <w:b w:val="0"/>
                <w:szCs w:val="22"/>
              </w:rPr>
              <w:t>e conferma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3</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F1488" w:rsidRDefault="003F1488" w:rsidP="003F148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Caso d’uso</w:t>
            </w:r>
          </w:p>
        </w:tc>
        <w:tc>
          <w:tcPr>
            <w:tcW w:w="6663" w:type="dxa"/>
            <w:shd w:val="clear" w:color="auto" w:fill="auto"/>
            <w:vAlign w:val="center"/>
          </w:tcPr>
          <w:p w:rsidR="00197C1E" w:rsidRPr="00A13F24"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spiaggia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61"/>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“S</w:t>
            </w:r>
            <w:r w:rsidRPr="00B34991">
              <w:rPr>
                <w:rFonts w:asciiTheme="minorHAnsi" w:hAnsiTheme="minorHAnsi"/>
                <w:b w:val="0"/>
                <w:szCs w:val="22"/>
              </w:rPr>
              <w:t>piaggia</w:t>
            </w:r>
            <w:r>
              <w:rPr>
                <w:b w:val="0"/>
                <w:szCs w:val="22"/>
              </w:rPr>
              <w:t>”.</w:t>
            </w:r>
          </w:p>
          <w:p w:rsidR="00197C1E" w:rsidRPr="00FB1122" w:rsidRDefault="00197C1E" w:rsidP="00066F3B">
            <w:pPr>
              <w:pStyle w:val="Normale1"/>
              <w:numPr>
                <w:ilvl w:val="0"/>
                <w:numId w:val="61"/>
              </w:numPr>
              <w:contextualSpacing w:val="0"/>
              <w:jc w:val="both"/>
              <w:rPr>
                <w:b w:val="0"/>
              </w:rPr>
            </w:pPr>
            <w:r w:rsidRPr="00FB1122">
              <w:rPr>
                <w:b w:val="0"/>
                <w:szCs w:val="22"/>
              </w:rPr>
              <w:t xml:space="preserve">Il sistema mostra la lista </w:t>
            </w:r>
            <w:r>
              <w:rPr>
                <w:b w:val="0"/>
                <w:szCs w:val="22"/>
              </w:rPr>
              <w:t>delle spiagge</w:t>
            </w:r>
            <w:r w:rsidRPr="00FB1122">
              <w:rPr>
                <w:rFonts w:asciiTheme="minorHAnsi" w:hAnsiTheme="minorHAnsi"/>
                <w:b w:val="0"/>
                <w:szCs w:val="22"/>
              </w:rPr>
              <w:t xml:space="preserve"> che si trovano nelle vicinanze della struttura</w:t>
            </w:r>
          </w:p>
          <w:p w:rsidR="00197C1E" w:rsidRPr="008D53DB" w:rsidRDefault="00197C1E" w:rsidP="008E70BF">
            <w:pPr>
              <w:pStyle w:val="Normale1"/>
              <w:ind w:left="720"/>
              <w:contextualSpacing w:val="0"/>
              <w:jc w:val="both"/>
              <w:rPr>
                <w:b w:val="0"/>
              </w:rPr>
            </w:pP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DA48C0" w:rsidRDefault="00197C1E"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B762E5" w:rsidRDefault="00B762E5" w:rsidP="00197C1E"/>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197C1E" w:rsidRPr="00A13F24"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spiaggia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271B6F" w:rsidRDefault="00197C1E" w:rsidP="00066F3B">
            <w:pPr>
              <w:pStyle w:val="Normale1"/>
              <w:numPr>
                <w:ilvl w:val="0"/>
                <w:numId w:val="60"/>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S</w:t>
            </w:r>
            <w:r w:rsidRPr="00B34991">
              <w:rPr>
                <w:rFonts w:asciiTheme="minorHAnsi" w:hAnsiTheme="minorHAnsi"/>
                <w:b w:val="0"/>
                <w:szCs w:val="22"/>
              </w:rPr>
              <w:t>piaggia</w:t>
            </w:r>
            <w:r>
              <w:rPr>
                <w:b w:val="0"/>
                <w:szCs w:val="22"/>
              </w:rPr>
              <w:t>”.</w:t>
            </w:r>
          </w:p>
          <w:p w:rsidR="00197C1E" w:rsidRPr="00570F59" w:rsidRDefault="00197C1E" w:rsidP="00066F3B">
            <w:pPr>
              <w:pStyle w:val="Normale1"/>
              <w:numPr>
                <w:ilvl w:val="0"/>
                <w:numId w:val="60"/>
              </w:numPr>
              <w:contextualSpacing w:val="0"/>
              <w:jc w:val="both"/>
              <w:rPr>
                <w:b w:val="0"/>
              </w:rPr>
            </w:pPr>
            <w:r w:rsidRPr="00FB1122">
              <w:rPr>
                <w:b w:val="0"/>
                <w:szCs w:val="22"/>
              </w:rPr>
              <w:t xml:space="preserve">Il sistema mostra la lista </w:t>
            </w:r>
            <w:r w:rsidR="00905B16">
              <w:rPr>
                <w:b w:val="0"/>
                <w:szCs w:val="22"/>
              </w:rPr>
              <w:t>delle spiagge</w:t>
            </w:r>
            <w:r w:rsidRPr="00FB1122">
              <w:rPr>
                <w:b w:val="0"/>
                <w:szCs w:val="22"/>
              </w:rPr>
              <w:t xml:space="preserve"> </w:t>
            </w:r>
            <w:r w:rsidRPr="00FB1122">
              <w:rPr>
                <w:rFonts w:asciiTheme="minorHAnsi" w:hAnsiTheme="minorHAnsi"/>
                <w:b w:val="0"/>
                <w:szCs w:val="22"/>
              </w:rPr>
              <w:t>che si trovano nelle vicinanze della struttura</w:t>
            </w:r>
          </w:p>
          <w:p w:rsidR="00197C1E" w:rsidRPr="008D53DB" w:rsidRDefault="00197C1E" w:rsidP="00066F3B">
            <w:pPr>
              <w:pStyle w:val="Normale1"/>
              <w:numPr>
                <w:ilvl w:val="0"/>
                <w:numId w:val="60"/>
              </w:numPr>
              <w:contextualSpacing w:val="0"/>
              <w:jc w:val="both"/>
              <w:rPr>
                <w:b w:val="0"/>
              </w:rPr>
            </w:pPr>
            <w:r>
              <w:rPr>
                <w:b w:val="0"/>
                <w:szCs w:val="22"/>
              </w:rPr>
              <w:t xml:space="preserve">L’utente seleziona “Aggiungi </w:t>
            </w:r>
            <w:r w:rsidRPr="00B34991">
              <w:rPr>
                <w:rFonts w:asciiTheme="minorHAnsi" w:hAnsiTheme="minorHAnsi"/>
                <w:b w:val="0"/>
                <w:szCs w:val="22"/>
              </w:rPr>
              <w:t>spiaggia</w:t>
            </w:r>
            <w:r>
              <w:rPr>
                <w:b w:val="0"/>
                <w:szCs w:val="22"/>
              </w:rPr>
              <w:t>”.</w:t>
            </w:r>
          </w:p>
          <w:p w:rsidR="00197C1E" w:rsidRDefault="00197C1E" w:rsidP="00066F3B">
            <w:pPr>
              <w:pStyle w:val="Normale1"/>
              <w:numPr>
                <w:ilvl w:val="0"/>
                <w:numId w:val="6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197C1E" w:rsidRPr="00355FE0" w:rsidRDefault="00197C1E" w:rsidP="00066F3B">
            <w:pPr>
              <w:pStyle w:val="Normale1"/>
              <w:numPr>
                <w:ilvl w:val="0"/>
                <w:numId w:val="60"/>
              </w:numPr>
              <w:contextualSpacing w:val="0"/>
              <w:jc w:val="both"/>
              <w:rPr>
                <w:b w:val="0"/>
              </w:rPr>
            </w:pPr>
            <w:r w:rsidRPr="00355FE0">
              <w:rPr>
                <w:b w:val="0"/>
                <w:szCs w:val="22"/>
              </w:rPr>
              <w:t>L’utente riempie i campi obbligatori.</w:t>
            </w:r>
          </w:p>
          <w:p w:rsidR="00197C1E" w:rsidRPr="001774CD" w:rsidRDefault="00197C1E" w:rsidP="00066F3B">
            <w:pPr>
              <w:pStyle w:val="Normale1"/>
              <w:numPr>
                <w:ilvl w:val="0"/>
                <w:numId w:val="60"/>
              </w:numPr>
              <w:contextualSpacing w:val="0"/>
              <w:jc w:val="both"/>
              <w:rPr>
                <w:b w:val="0"/>
              </w:rPr>
            </w:pPr>
            <w:r w:rsidRPr="001774CD">
              <w:rPr>
                <w:b w:val="0"/>
              </w:rPr>
              <w:t>L’utente salva i dati.</w:t>
            </w:r>
          </w:p>
          <w:p w:rsidR="00197C1E" w:rsidRPr="008D53DB" w:rsidRDefault="00197C1E" w:rsidP="00066F3B">
            <w:pPr>
              <w:pStyle w:val="Normale1"/>
              <w:numPr>
                <w:ilvl w:val="0"/>
                <w:numId w:val="60"/>
              </w:numPr>
              <w:contextualSpacing w:val="0"/>
              <w:jc w:val="both"/>
              <w:rPr>
                <w:b w:val="0"/>
              </w:rPr>
            </w:pPr>
            <w:r w:rsidRPr="001774CD">
              <w:rPr>
                <w:b w:val="0"/>
                <w:szCs w:val="22"/>
              </w:rPr>
              <w:t>Il sistema effettua l’operazione e notifica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6</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197C1E" w:rsidRDefault="00197C1E" w:rsidP="00197C1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Caso d’uso</w:t>
            </w:r>
          </w:p>
        </w:tc>
        <w:tc>
          <w:tcPr>
            <w:tcW w:w="6663" w:type="dxa"/>
            <w:shd w:val="clear" w:color="auto" w:fill="auto"/>
            <w:vAlign w:val="center"/>
          </w:tcPr>
          <w:p w:rsidR="00197C1E" w:rsidRPr="00A13F24"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spiaggia presente nei pressi della struttura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Attori</w:t>
            </w:r>
          </w:p>
        </w:tc>
        <w:tc>
          <w:tcPr>
            <w:tcW w:w="6663" w:type="dxa"/>
            <w:shd w:val="clear" w:color="auto" w:fill="auto"/>
          </w:tcPr>
          <w:p w:rsidR="00197C1E" w:rsidRPr="00461818" w:rsidRDefault="00197C1E"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rPr>
                <w:color w:val="auto"/>
              </w:rPr>
            </w:pPr>
            <w:r w:rsidRPr="00E546AD">
              <w:rPr>
                <w:color w:val="auto"/>
              </w:rPr>
              <w:t>Pre-condizioni</w:t>
            </w:r>
          </w:p>
        </w:tc>
        <w:tc>
          <w:tcPr>
            <w:tcW w:w="6663" w:type="dxa"/>
            <w:shd w:val="clear" w:color="auto" w:fill="auto"/>
          </w:tcPr>
          <w:p w:rsidR="00197C1E"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97C1E" w:rsidRPr="00A13F24" w:rsidRDefault="00197C1E" w:rsidP="00197C1E">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spiaggia</w:t>
            </w:r>
          </w:p>
        </w:tc>
      </w:tr>
      <w:tr w:rsidR="00197C1E"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97C1E" w:rsidRPr="00E546AD" w:rsidRDefault="00197C1E" w:rsidP="008E70BF">
            <w:pPr>
              <w:spacing w:line="276" w:lineRule="auto"/>
              <w:jc w:val="left"/>
              <w:rPr>
                <w:color w:val="auto"/>
              </w:rPr>
            </w:pPr>
            <w:r w:rsidRPr="00E546AD">
              <w:rPr>
                <w:color w:val="auto"/>
              </w:rPr>
              <w:t>Punto di estensione</w:t>
            </w:r>
          </w:p>
        </w:tc>
        <w:tc>
          <w:tcPr>
            <w:tcW w:w="6663" w:type="dxa"/>
            <w:shd w:val="clear" w:color="auto" w:fill="auto"/>
          </w:tcPr>
          <w:p w:rsidR="00197C1E" w:rsidRPr="00A13F24" w:rsidRDefault="00197C1E"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97C1E"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97C1E" w:rsidRPr="00E546AD" w:rsidRDefault="00197C1E" w:rsidP="008E70BF">
            <w:pPr>
              <w:spacing w:line="276" w:lineRule="auto"/>
              <w:jc w:val="center"/>
              <w:rPr>
                <w:color w:val="auto"/>
              </w:rPr>
            </w:pPr>
            <w:r w:rsidRPr="00E546AD">
              <w:rPr>
                <w:color w:val="auto"/>
              </w:rPr>
              <w:t xml:space="preserve">Scenario principale </w:t>
            </w:r>
          </w:p>
        </w:tc>
      </w:tr>
      <w:tr w:rsidR="00197C1E"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D36D07" w:rsidRDefault="00197C1E" w:rsidP="00066F3B">
            <w:pPr>
              <w:pStyle w:val="Normale1"/>
              <w:numPr>
                <w:ilvl w:val="0"/>
                <w:numId w:val="62"/>
              </w:numPr>
              <w:contextualSpacing w:val="0"/>
              <w:jc w:val="both"/>
              <w:rPr>
                <w:b w:val="0"/>
              </w:rPr>
            </w:pPr>
            <w:r w:rsidRPr="00D36D07">
              <w:rPr>
                <w:b w:val="0"/>
                <w:szCs w:val="22"/>
              </w:rPr>
              <w:t>L’utente seleziona la funzionalità “Elimina”.</w:t>
            </w:r>
          </w:p>
          <w:p w:rsidR="00197C1E" w:rsidRPr="00D36D07" w:rsidRDefault="00197C1E" w:rsidP="00066F3B">
            <w:pPr>
              <w:pStyle w:val="Normale1"/>
              <w:numPr>
                <w:ilvl w:val="0"/>
                <w:numId w:val="6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97C1E" w:rsidRPr="00D36D07" w:rsidRDefault="00197C1E" w:rsidP="00066F3B">
            <w:pPr>
              <w:pStyle w:val="Normale1"/>
              <w:numPr>
                <w:ilvl w:val="0"/>
                <w:numId w:val="62"/>
              </w:numPr>
              <w:contextualSpacing w:val="0"/>
              <w:jc w:val="both"/>
              <w:rPr>
                <w:b w:val="0"/>
              </w:rPr>
            </w:pPr>
            <w:r w:rsidRPr="00D36D07">
              <w:rPr>
                <w:b w:val="0"/>
                <w:szCs w:val="22"/>
              </w:rPr>
              <w:t xml:space="preserve">L’utente conferma. </w:t>
            </w:r>
          </w:p>
          <w:p w:rsidR="00197C1E" w:rsidRPr="00D36D07" w:rsidRDefault="00197C1E" w:rsidP="00066F3B">
            <w:pPr>
              <w:pStyle w:val="Normale1"/>
              <w:numPr>
                <w:ilvl w:val="0"/>
                <w:numId w:val="62"/>
              </w:numPr>
              <w:contextualSpacing w:val="0"/>
              <w:jc w:val="both"/>
              <w:rPr>
                <w:b w:val="0"/>
              </w:rPr>
            </w:pPr>
            <w:r w:rsidRPr="00D36D07">
              <w:rPr>
                <w:b w:val="0"/>
                <w:szCs w:val="22"/>
              </w:rPr>
              <w:t xml:space="preserve">Il sistema elimina </w:t>
            </w:r>
            <w:r>
              <w:rPr>
                <w:b w:val="0"/>
                <w:szCs w:val="22"/>
              </w:rPr>
              <w:t>la spiaggia</w:t>
            </w:r>
            <w:r w:rsidRPr="00B34991">
              <w:rPr>
                <w:rFonts w:asciiTheme="minorHAnsi" w:hAnsiTheme="minorHAnsi"/>
                <w:b w:val="0"/>
                <w:szCs w:val="22"/>
              </w:rPr>
              <w:t xml:space="preserve"> </w:t>
            </w:r>
            <w:r w:rsidRPr="00D36D07">
              <w:rPr>
                <w:b w:val="0"/>
                <w:szCs w:val="22"/>
              </w:rPr>
              <w:t>e conferma che l’operazione è stata eseguita con successo.</w:t>
            </w:r>
          </w:p>
        </w:tc>
      </w:tr>
      <w:tr w:rsidR="00197C1E"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Scenario alternativo</w:t>
            </w:r>
          </w:p>
        </w:tc>
      </w:tr>
      <w:tr w:rsidR="00197C1E"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367CCB" w:rsidRDefault="00197C1E" w:rsidP="008E70BF">
            <w:pPr>
              <w:pStyle w:val="Normale1"/>
              <w:contextualSpacing w:val="0"/>
              <w:jc w:val="both"/>
              <w:rPr>
                <w:b w:val="0"/>
              </w:rPr>
            </w:pPr>
            <w:r>
              <w:rPr>
                <w:b w:val="0"/>
                <w:szCs w:val="22"/>
              </w:rPr>
              <w:t>3</w:t>
            </w:r>
            <w:r w:rsidRPr="00367CCB">
              <w:rPr>
                <w:b w:val="0"/>
                <w:szCs w:val="22"/>
              </w:rPr>
              <w:t>(a) L’utente annulla l’operazione.</w:t>
            </w:r>
          </w:p>
        </w:tc>
      </w:tr>
      <w:tr w:rsidR="00197C1E"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97C1E" w:rsidRPr="00E546AD" w:rsidRDefault="00197C1E" w:rsidP="008E70BF">
            <w:pPr>
              <w:spacing w:line="276" w:lineRule="auto"/>
              <w:jc w:val="center"/>
              <w:rPr>
                <w:color w:val="auto"/>
              </w:rPr>
            </w:pPr>
            <w:r w:rsidRPr="00E546AD">
              <w:rPr>
                <w:color w:val="auto"/>
              </w:rPr>
              <w:t xml:space="preserve">Scenario d’errore </w:t>
            </w:r>
          </w:p>
        </w:tc>
      </w:tr>
      <w:tr w:rsidR="00197C1E"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97C1E" w:rsidRPr="00367CCB" w:rsidRDefault="00197C1E"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B762E5" w:rsidRDefault="00B762E5" w:rsidP="003F1488"/>
    <w:p w:rsidR="00B762E5" w:rsidRDefault="00B762E5">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583E10" w:rsidRPr="00A13F24" w:rsidRDefault="00583E10" w:rsidP="00583E1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ski lift</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Attori</w:t>
            </w:r>
          </w:p>
        </w:tc>
        <w:tc>
          <w:tcPr>
            <w:tcW w:w="6663" w:type="dxa"/>
            <w:shd w:val="clear" w:color="auto" w:fill="auto"/>
          </w:tcPr>
          <w:p w:rsidR="00583E10" w:rsidRPr="00461818"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Pre-condizioni</w:t>
            </w:r>
          </w:p>
        </w:tc>
        <w:tc>
          <w:tcPr>
            <w:tcW w:w="6663" w:type="dxa"/>
            <w:shd w:val="clear" w:color="auto" w:fill="auto"/>
          </w:tcPr>
          <w:p w:rsidR="00583E10"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jc w:val="left"/>
              <w:rPr>
                <w:color w:val="auto"/>
              </w:rPr>
            </w:pPr>
            <w:r w:rsidRPr="00E546AD">
              <w:rPr>
                <w:color w:val="auto"/>
              </w:rPr>
              <w:t>Punto di estensione</w:t>
            </w:r>
          </w:p>
        </w:tc>
        <w:tc>
          <w:tcPr>
            <w:tcW w:w="6663" w:type="dxa"/>
            <w:shd w:val="clear" w:color="auto" w:fill="auto"/>
          </w:tcPr>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83E1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83E10" w:rsidRPr="00E546AD" w:rsidRDefault="00583E10" w:rsidP="008E70BF">
            <w:pPr>
              <w:spacing w:line="276" w:lineRule="auto"/>
              <w:jc w:val="center"/>
              <w:rPr>
                <w:color w:val="auto"/>
              </w:rPr>
            </w:pPr>
            <w:r w:rsidRPr="00E546AD">
              <w:rPr>
                <w:color w:val="auto"/>
              </w:rPr>
              <w:t xml:space="preserve">Scenario principale </w:t>
            </w:r>
          </w:p>
        </w:tc>
      </w:tr>
      <w:tr w:rsidR="00583E1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271B6F" w:rsidRDefault="00583E10" w:rsidP="00066F3B">
            <w:pPr>
              <w:pStyle w:val="Normale1"/>
              <w:numPr>
                <w:ilvl w:val="0"/>
                <w:numId w:val="63"/>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Ski lift</w:t>
            </w:r>
            <w:r>
              <w:rPr>
                <w:b w:val="0"/>
                <w:szCs w:val="22"/>
              </w:rPr>
              <w:t>”.</w:t>
            </w:r>
          </w:p>
          <w:p w:rsidR="00583E10" w:rsidRPr="00FB1122" w:rsidRDefault="00583E10" w:rsidP="00066F3B">
            <w:pPr>
              <w:pStyle w:val="Normale1"/>
              <w:numPr>
                <w:ilvl w:val="0"/>
                <w:numId w:val="63"/>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ski lift</w:t>
            </w:r>
            <w:r w:rsidRPr="00FB1122">
              <w:rPr>
                <w:rFonts w:asciiTheme="minorHAnsi" w:hAnsiTheme="minorHAnsi"/>
                <w:b w:val="0"/>
                <w:szCs w:val="22"/>
              </w:rPr>
              <w:t xml:space="preserve"> che si trovano nelle vicinanze della struttura</w:t>
            </w:r>
          </w:p>
          <w:p w:rsidR="00583E10" w:rsidRPr="008D53DB" w:rsidRDefault="00583E10" w:rsidP="008E70BF">
            <w:pPr>
              <w:pStyle w:val="Normale1"/>
              <w:ind w:left="720"/>
              <w:contextualSpacing w:val="0"/>
              <w:jc w:val="both"/>
              <w:rPr>
                <w:b w:val="0"/>
              </w:rPr>
            </w:pPr>
          </w:p>
        </w:tc>
      </w:tr>
      <w:tr w:rsidR="00583E1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Scenario alternativo</w:t>
            </w:r>
          </w:p>
        </w:tc>
      </w:tr>
      <w:tr w:rsidR="00583E1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367CCB" w:rsidRDefault="00583E10" w:rsidP="008E70BF">
            <w:pPr>
              <w:pStyle w:val="Normale1"/>
              <w:contextualSpacing w:val="0"/>
              <w:jc w:val="both"/>
              <w:rPr>
                <w:b w:val="0"/>
              </w:rPr>
            </w:pPr>
          </w:p>
        </w:tc>
      </w:tr>
      <w:tr w:rsidR="00583E1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 xml:space="preserve">Scenario d’errore </w:t>
            </w:r>
          </w:p>
        </w:tc>
      </w:tr>
      <w:tr w:rsidR="00583E1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83E10" w:rsidRPr="00DA48C0" w:rsidRDefault="00583E10" w:rsidP="008E70B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583E10" w:rsidRDefault="00583E10" w:rsidP="00583E1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Caso d’uso</w:t>
            </w:r>
          </w:p>
        </w:tc>
        <w:tc>
          <w:tcPr>
            <w:tcW w:w="6663" w:type="dxa"/>
            <w:shd w:val="clear" w:color="auto" w:fill="auto"/>
            <w:vAlign w:val="center"/>
          </w:tcPr>
          <w:p w:rsidR="00583E10" w:rsidRPr="00A13F24"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Pr>
                <w:rFonts w:asciiTheme="minorHAnsi" w:hAnsiTheme="minorHAnsi"/>
                <w:b/>
                <w:szCs w:val="22"/>
              </w:rPr>
              <w:t>ski lift</w:t>
            </w:r>
            <w:r w:rsidRPr="00B34991">
              <w:rPr>
                <w:rFonts w:asciiTheme="minorHAnsi" w:hAnsiTheme="minorHAnsi"/>
                <w:b/>
                <w:szCs w:val="22"/>
              </w:rPr>
              <w:t xml:space="preserve"> presente nei pressi della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Attori</w:t>
            </w:r>
          </w:p>
        </w:tc>
        <w:tc>
          <w:tcPr>
            <w:tcW w:w="6663" w:type="dxa"/>
            <w:shd w:val="clear" w:color="auto" w:fill="auto"/>
          </w:tcPr>
          <w:p w:rsidR="00583E10" w:rsidRPr="00461818"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Pre-condizioni</w:t>
            </w:r>
          </w:p>
        </w:tc>
        <w:tc>
          <w:tcPr>
            <w:tcW w:w="6663" w:type="dxa"/>
            <w:shd w:val="clear" w:color="auto" w:fill="auto"/>
          </w:tcPr>
          <w:p w:rsidR="00583E10"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jc w:val="left"/>
              <w:rPr>
                <w:color w:val="auto"/>
              </w:rPr>
            </w:pPr>
            <w:r w:rsidRPr="00E546AD">
              <w:rPr>
                <w:color w:val="auto"/>
              </w:rPr>
              <w:t>Punto di estensione</w:t>
            </w:r>
          </w:p>
        </w:tc>
        <w:tc>
          <w:tcPr>
            <w:tcW w:w="6663" w:type="dxa"/>
            <w:shd w:val="clear" w:color="auto" w:fill="auto"/>
          </w:tcPr>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83E1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83E10" w:rsidRPr="00E546AD" w:rsidRDefault="00583E10" w:rsidP="008E70BF">
            <w:pPr>
              <w:spacing w:line="276" w:lineRule="auto"/>
              <w:jc w:val="center"/>
              <w:rPr>
                <w:color w:val="auto"/>
              </w:rPr>
            </w:pPr>
            <w:r w:rsidRPr="00E546AD">
              <w:rPr>
                <w:color w:val="auto"/>
              </w:rPr>
              <w:t xml:space="preserve">Scenario principale </w:t>
            </w:r>
          </w:p>
        </w:tc>
      </w:tr>
      <w:tr w:rsidR="00583E1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271B6F" w:rsidRDefault="00583E10" w:rsidP="00C03179">
            <w:pPr>
              <w:pStyle w:val="Normale1"/>
              <w:numPr>
                <w:ilvl w:val="0"/>
                <w:numId w:val="200"/>
              </w:numPr>
              <w:contextualSpacing w:val="0"/>
              <w:jc w:val="both"/>
              <w:rPr>
                <w:b w:val="0"/>
              </w:rPr>
            </w:pPr>
            <w:r w:rsidRPr="008D53DB">
              <w:rPr>
                <w:b w:val="0"/>
                <w:szCs w:val="22"/>
              </w:rPr>
              <w:t>L’utente seleziona il link “</w:t>
            </w:r>
            <w:r>
              <w:rPr>
                <w:b w:val="0"/>
                <w:szCs w:val="22"/>
              </w:rPr>
              <w:t>Luoghi di interesse</w:t>
            </w:r>
            <w:r w:rsidRPr="008D53DB">
              <w:rPr>
                <w:b w:val="0"/>
                <w:szCs w:val="22"/>
              </w:rPr>
              <w:t>”</w:t>
            </w:r>
            <w:r>
              <w:rPr>
                <w:b w:val="0"/>
                <w:szCs w:val="22"/>
              </w:rPr>
              <w:t xml:space="preserve"> e seleziona la tab “</w:t>
            </w:r>
            <w:r>
              <w:rPr>
                <w:rFonts w:asciiTheme="minorHAnsi" w:hAnsiTheme="minorHAnsi"/>
                <w:b w:val="0"/>
                <w:szCs w:val="22"/>
              </w:rPr>
              <w:t>Ski lift</w:t>
            </w:r>
            <w:r>
              <w:rPr>
                <w:b w:val="0"/>
                <w:szCs w:val="22"/>
              </w:rPr>
              <w:t>”.</w:t>
            </w:r>
          </w:p>
          <w:p w:rsidR="00583E10" w:rsidRPr="00570F59" w:rsidRDefault="00583E10" w:rsidP="00C03179">
            <w:pPr>
              <w:pStyle w:val="Normale1"/>
              <w:numPr>
                <w:ilvl w:val="0"/>
                <w:numId w:val="200"/>
              </w:numPr>
              <w:contextualSpacing w:val="0"/>
              <w:jc w:val="both"/>
              <w:rPr>
                <w:b w:val="0"/>
              </w:rPr>
            </w:pPr>
            <w:r w:rsidRPr="00FB1122">
              <w:rPr>
                <w:b w:val="0"/>
                <w:szCs w:val="22"/>
              </w:rPr>
              <w:t xml:space="preserve">Il sistema mostra la lista </w:t>
            </w:r>
            <w:r>
              <w:rPr>
                <w:b w:val="0"/>
                <w:szCs w:val="22"/>
              </w:rPr>
              <w:t xml:space="preserve">dei </w:t>
            </w:r>
            <w:r>
              <w:rPr>
                <w:rFonts w:asciiTheme="minorHAnsi" w:hAnsiTheme="minorHAnsi"/>
                <w:b w:val="0"/>
                <w:szCs w:val="22"/>
              </w:rPr>
              <w:t>ski lift</w:t>
            </w:r>
            <w:r w:rsidRPr="00FB1122">
              <w:rPr>
                <w:rFonts w:asciiTheme="minorHAnsi" w:hAnsiTheme="minorHAnsi"/>
                <w:b w:val="0"/>
                <w:szCs w:val="22"/>
              </w:rPr>
              <w:t xml:space="preserve"> che si trovano nelle vicinanze della struttura</w:t>
            </w:r>
          </w:p>
          <w:p w:rsidR="00583E10" w:rsidRPr="008D53DB" w:rsidRDefault="00583E10" w:rsidP="00C03179">
            <w:pPr>
              <w:pStyle w:val="Normale1"/>
              <w:numPr>
                <w:ilvl w:val="0"/>
                <w:numId w:val="200"/>
              </w:numPr>
              <w:contextualSpacing w:val="0"/>
              <w:jc w:val="both"/>
              <w:rPr>
                <w:b w:val="0"/>
              </w:rPr>
            </w:pPr>
            <w:r>
              <w:rPr>
                <w:b w:val="0"/>
                <w:szCs w:val="22"/>
              </w:rPr>
              <w:t xml:space="preserve">L’utente seleziona “Aggiungi </w:t>
            </w:r>
            <w:r>
              <w:rPr>
                <w:rFonts w:asciiTheme="minorHAnsi" w:hAnsiTheme="minorHAnsi"/>
                <w:b w:val="0"/>
                <w:szCs w:val="22"/>
              </w:rPr>
              <w:t>ski lift</w:t>
            </w:r>
            <w:r>
              <w:rPr>
                <w:b w:val="0"/>
                <w:szCs w:val="22"/>
              </w:rPr>
              <w:t>”.</w:t>
            </w:r>
          </w:p>
          <w:p w:rsidR="00583E10" w:rsidRDefault="00583E10" w:rsidP="00C03179">
            <w:pPr>
              <w:pStyle w:val="Normale1"/>
              <w:numPr>
                <w:ilvl w:val="0"/>
                <w:numId w:val="200"/>
              </w:numPr>
              <w:contextualSpacing w:val="0"/>
              <w:jc w:val="both"/>
              <w:rPr>
                <w:b w:val="0"/>
              </w:rPr>
            </w:pPr>
            <w:r w:rsidRPr="00355FE0">
              <w:rPr>
                <w:b w:val="0"/>
              </w:rPr>
              <w:t xml:space="preserve">Il sistema mostra la pagina con il form da compilare: </w:t>
            </w:r>
            <w:r w:rsidRPr="00FB1122">
              <w:rPr>
                <w:b w:val="0"/>
              </w:rPr>
              <w:t>nome, distanza</w:t>
            </w:r>
            <w:r>
              <w:rPr>
                <w:b w:val="0"/>
              </w:rPr>
              <w:t>.</w:t>
            </w:r>
            <w:r w:rsidRPr="00B212BC">
              <w:rPr>
                <w:b w:val="0"/>
              </w:rPr>
              <w:t xml:space="preserve"> </w:t>
            </w:r>
          </w:p>
          <w:p w:rsidR="00583E10" w:rsidRPr="00355FE0" w:rsidRDefault="00583E10" w:rsidP="00C03179">
            <w:pPr>
              <w:pStyle w:val="Normale1"/>
              <w:numPr>
                <w:ilvl w:val="0"/>
                <w:numId w:val="200"/>
              </w:numPr>
              <w:contextualSpacing w:val="0"/>
              <w:jc w:val="both"/>
              <w:rPr>
                <w:b w:val="0"/>
              </w:rPr>
            </w:pPr>
            <w:r w:rsidRPr="00355FE0">
              <w:rPr>
                <w:b w:val="0"/>
                <w:szCs w:val="22"/>
              </w:rPr>
              <w:t>L’utente riempie i campi obbligatori.</w:t>
            </w:r>
          </w:p>
          <w:p w:rsidR="00583E10" w:rsidRPr="001774CD" w:rsidRDefault="00583E10" w:rsidP="00C03179">
            <w:pPr>
              <w:pStyle w:val="Normale1"/>
              <w:numPr>
                <w:ilvl w:val="0"/>
                <w:numId w:val="200"/>
              </w:numPr>
              <w:contextualSpacing w:val="0"/>
              <w:jc w:val="both"/>
              <w:rPr>
                <w:b w:val="0"/>
              </w:rPr>
            </w:pPr>
            <w:r w:rsidRPr="001774CD">
              <w:rPr>
                <w:b w:val="0"/>
              </w:rPr>
              <w:t>L’utente salva i dati.</w:t>
            </w:r>
          </w:p>
          <w:p w:rsidR="00583E10" w:rsidRPr="008D53DB" w:rsidRDefault="00583E10" w:rsidP="00C03179">
            <w:pPr>
              <w:pStyle w:val="Normale1"/>
              <w:numPr>
                <w:ilvl w:val="0"/>
                <w:numId w:val="200"/>
              </w:numPr>
              <w:contextualSpacing w:val="0"/>
              <w:jc w:val="both"/>
              <w:rPr>
                <w:b w:val="0"/>
              </w:rPr>
            </w:pPr>
            <w:r w:rsidRPr="001774CD">
              <w:rPr>
                <w:b w:val="0"/>
                <w:szCs w:val="22"/>
              </w:rPr>
              <w:t>Il sistema effettua l’operazione e notifica che l’operazione è stata eseguita con successo.</w:t>
            </w:r>
          </w:p>
        </w:tc>
      </w:tr>
      <w:tr w:rsidR="00583E1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Scenario alternativo</w:t>
            </w:r>
          </w:p>
        </w:tc>
      </w:tr>
      <w:tr w:rsidR="00583E1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367CCB" w:rsidRDefault="00583E10" w:rsidP="008E70BF">
            <w:pPr>
              <w:pStyle w:val="Normale1"/>
              <w:contextualSpacing w:val="0"/>
              <w:jc w:val="both"/>
              <w:rPr>
                <w:b w:val="0"/>
              </w:rPr>
            </w:pPr>
            <w:r>
              <w:rPr>
                <w:b w:val="0"/>
                <w:szCs w:val="22"/>
              </w:rPr>
              <w:t>6</w:t>
            </w:r>
            <w:r w:rsidRPr="00367CCB">
              <w:rPr>
                <w:b w:val="0"/>
                <w:szCs w:val="22"/>
              </w:rPr>
              <w:t>(a) L’utente annulla l’operazione.</w:t>
            </w:r>
          </w:p>
        </w:tc>
      </w:tr>
      <w:tr w:rsidR="00583E1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 xml:space="preserve">Scenario d’errore </w:t>
            </w:r>
          </w:p>
        </w:tc>
      </w:tr>
      <w:tr w:rsidR="00583E1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83E10" w:rsidRPr="00367CCB" w:rsidRDefault="00583E10" w:rsidP="008E70B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C03179" w:rsidRDefault="00C03179" w:rsidP="00583E10"/>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lastRenderedPageBreak/>
              <w:t>Caso d’uso</w:t>
            </w:r>
          </w:p>
        </w:tc>
        <w:tc>
          <w:tcPr>
            <w:tcW w:w="6663" w:type="dxa"/>
            <w:shd w:val="clear" w:color="auto" w:fill="auto"/>
            <w:vAlign w:val="center"/>
          </w:tcPr>
          <w:p w:rsidR="00583E10" w:rsidRPr="00A13F24"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ski lift</w:t>
            </w:r>
            <w:r w:rsidRPr="00B34991">
              <w:rPr>
                <w:rFonts w:asciiTheme="minorHAnsi" w:hAnsiTheme="minorHAnsi"/>
                <w:b/>
                <w:szCs w:val="22"/>
              </w:rPr>
              <w:t xml:space="preserve"> presente nei pressi della struttura</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Attori</w:t>
            </w:r>
          </w:p>
        </w:tc>
        <w:tc>
          <w:tcPr>
            <w:tcW w:w="6663" w:type="dxa"/>
            <w:shd w:val="clear" w:color="auto" w:fill="auto"/>
          </w:tcPr>
          <w:p w:rsidR="00583E10" w:rsidRPr="00461818" w:rsidRDefault="00583E10"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rPr>
                <w:color w:val="auto"/>
              </w:rPr>
            </w:pPr>
            <w:r w:rsidRPr="00E546AD">
              <w:rPr>
                <w:color w:val="auto"/>
              </w:rPr>
              <w:t>Pre-condizioni</w:t>
            </w:r>
          </w:p>
        </w:tc>
        <w:tc>
          <w:tcPr>
            <w:tcW w:w="6663" w:type="dxa"/>
            <w:shd w:val="clear" w:color="auto" w:fill="auto"/>
          </w:tcPr>
          <w:p w:rsidR="00583E10"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83E10" w:rsidRPr="00A13F24" w:rsidRDefault="00583E10" w:rsidP="00583E10">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lo </w:t>
            </w:r>
            <w:r w:rsidRPr="00583E10">
              <w:rPr>
                <w:rFonts w:asciiTheme="minorHAnsi" w:hAnsiTheme="minorHAnsi"/>
                <w:szCs w:val="22"/>
              </w:rPr>
              <w:t>ski lift</w:t>
            </w:r>
          </w:p>
        </w:tc>
      </w:tr>
      <w:tr w:rsidR="00583E10"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83E10" w:rsidRPr="00E546AD" w:rsidRDefault="00583E10" w:rsidP="008E70BF">
            <w:pPr>
              <w:spacing w:line="276" w:lineRule="auto"/>
              <w:jc w:val="left"/>
              <w:rPr>
                <w:color w:val="auto"/>
              </w:rPr>
            </w:pPr>
            <w:r w:rsidRPr="00E546AD">
              <w:rPr>
                <w:color w:val="auto"/>
              </w:rPr>
              <w:t>Punto di estensione</w:t>
            </w:r>
          </w:p>
        </w:tc>
        <w:tc>
          <w:tcPr>
            <w:tcW w:w="6663" w:type="dxa"/>
            <w:shd w:val="clear" w:color="auto" w:fill="auto"/>
          </w:tcPr>
          <w:p w:rsidR="00583E10" w:rsidRPr="00A13F24" w:rsidRDefault="00583E10"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83E10"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83E10" w:rsidRPr="00E546AD" w:rsidRDefault="00583E10" w:rsidP="008E70BF">
            <w:pPr>
              <w:spacing w:line="276" w:lineRule="auto"/>
              <w:jc w:val="center"/>
              <w:rPr>
                <w:color w:val="auto"/>
              </w:rPr>
            </w:pPr>
            <w:r w:rsidRPr="00E546AD">
              <w:rPr>
                <w:color w:val="auto"/>
              </w:rPr>
              <w:t xml:space="preserve">Scenario principale </w:t>
            </w:r>
          </w:p>
        </w:tc>
      </w:tr>
      <w:tr w:rsidR="00583E10"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D36D07" w:rsidRDefault="00583E10" w:rsidP="00066F3B">
            <w:pPr>
              <w:pStyle w:val="Normale1"/>
              <w:numPr>
                <w:ilvl w:val="0"/>
                <w:numId w:val="62"/>
              </w:numPr>
              <w:contextualSpacing w:val="0"/>
              <w:jc w:val="both"/>
              <w:rPr>
                <w:b w:val="0"/>
              </w:rPr>
            </w:pPr>
            <w:r w:rsidRPr="00D36D07">
              <w:rPr>
                <w:b w:val="0"/>
                <w:szCs w:val="22"/>
              </w:rPr>
              <w:t>L’utente seleziona la funzionalità “Elimina”.</w:t>
            </w:r>
          </w:p>
          <w:p w:rsidR="00583E10" w:rsidRPr="00D36D07" w:rsidRDefault="00583E10" w:rsidP="00066F3B">
            <w:pPr>
              <w:pStyle w:val="Normale1"/>
              <w:numPr>
                <w:ilvl w:val="0"/>
                <w:numId w:val="6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583E10" w:rsidRPr="00D36D07" w:rsidRDefault="00583E10" w:rsidP="00066F3B">
            <w:pPr>
              <w:pStyle w:val="Normale1"/>
              <w:numPr>
                <w:ilvl w:val="0"/>
                <w:numId w:val="62"/>
              </w:numPr>
              <w:contextualSpacing w:val="0"/>
              <w:jc w:val="both"/>
              <w:rPr>
                <w:b w:val="0"/>
              </w:rPr>
            </w:pPr>
            <w:r w:rsidRPr="00D36D07">
              <w:rPr>
                <w:b w:val="0"/>
                <w:szCs w:val="22"/>
              </w:rPr>
              <w:t xml:space="preserve">L’utente conferma. </w:t>
            </w:r>
          </w:p>
          <w:p w:rsidR="00583E10" w:rsidRPr="00D36D07" w:rsidRDefault="00583E10" w:rsidP="00066F3B">
            <w:pPr>
              <w:pStyle w:val="Normale1"/>
              <w:numPr>
                <w:ilvl w:val="0"/>
                <w:numId w:val="62"/>
              </w:numPr>
              <w:contextualSpacing w:val="0"/>
              <w:jc w:val="both"/>
              <w:rPr>
                <w:b w:val="0"/>
              </w:rPr>
            </w:pPr>
            <w:r w:rsidRPr="00D36D07">
              <w:rPr>
                <w:b w:val="0"/>
                <w:szCs w:val="22"/>
              </w:rPr>
              <w:t xml:space="preserve">Il sistema elimina </w:t>
            </w:r>
            <w:r>
              <w:rPr>
                <w:b w:val="0"/>
                <w:szCs w:val="22"/>
              </w:rPr>
              <w:t xml:space="preserve">lo </w:t>
            </w:r>
            <w:r>
              <w:rPr>
                <w:rFonts w:asciiTheme="minorHAnsi" w:hAnsiTheme="minorHAnsi"/>
                <w:b w:val="0"/>
                <w:szCs w:val="22"/>
              </w:rPr>
              <w:t>ski lift</w:t>
            </w:r>
            <w:r w:rsidRPr="00B34991">
              <w:rPr>
                <w:rFonts w:asciiTheme="minorHAnsi" w:hAnsiTheme="minorHAnsi"/>
                <w:b w:val="0"/>
                <w:szCs w:val="22"/>
              </w:rPr>
              <w:t xml:space="preserve"> </w:t>
            </w:r>
            <w:r w:rsidRPr="00D36D07">
              <w:rPr>
                <w:b w:val="0"/>
                <w:szCs w:val="22"/>
              </w:rPr>
              <w:t>e conferma che l’operazione è stata eseguita con successo.</w:t>
            </w:r>
          </w:p>
        </w:tc>
      </w:tr>
      <w:tr w:rsidR="00583E10"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Scenario alternativo</w:t>
            </w:r>
          </w:p>
        </w:tc>
      </w:tr>
      <w:tr w:rsidR="00583E10"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367CCB" w:rsidRDefault="00583E10" w:rsidP="008E70BF">
            <w:pPr>
              <w:pStyle w:val="Normale1"/>
              <w:contextualSpacing w:val="0"/>
              <w:jc w:val="both"/>
              <w:rPr>
                <w:b w:val="0"/>
              </w:rPr>
            </w:pPr>
            <w:r>
              <w:rPr>
                <w:b w:val="0"/>
                <w:szCs w:val="22"/>
              </w:rPr>
              <w:t>3</w:t>
            </w:r>
            <w:r w:rsidRPr="00367CCB">
              <w:rPr>
                <w:b w:val="0"/>
                <w:szCs w:val="22"/>
              </w:rPr>
              <w:t>(a) L’utente annulla l’operazione.</w:t>
            </w:r>
          </w:p>
        </w:tc>
      </w:tr>
      <w:tr w:rsidR="00583E10"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83E10" w:rsidRPr="00E546AD" w:rsidRDefault="00583E10" w:rsidP="008E70BF">
            <w:pPr>
              <w:spacing w:line="276" w:lineRule="auto"/>
              <w:jc w:val="center"/>
              <w:rPr>
                <w:color w:val="auto"/>
              </w:rPr>
            </w:pPr>
            <w:r w:rsidRPr="00E546AD">
              <w:rPr>
                <w:color w:val="auto"/>
              </w:rPr>
              <w:t xml:space="preserve">Scenario d’errore </w:t>
            </w:r>
          </w:p>
        </w:tc>
      </w:tr>
      <w:tr w:rsidR="00583E10"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83E10" w:rsidRPr="00367CCB" w:rsidRDefault="00583E10" w:rsidP="008E70B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F1488" w:rsidRPr="00E056F4" w:rsidRDefault="003F1488" w:rsidP="003F1488"/>
    <w:p w:rsidR="00E056F4" w:rsidRDefault="00996B29" w:rsidP="00E056F4">
      <w:pPr>
        <w:pStyle w:val="Titolo3"/>
        <w:rPr>
          <w:lang w:val="it-IT"/>
        </w:rPr>
      </w:pPr>
      <w:bookmarkStart w:id="100" w:name="_Toc507840464"/>
      <w:r>
        <w:rPr>
          <w:lang w:val="it-IT"/>
        </w:rPr>
        <w:t>UC_11</w:t>
      </w:r>
      <w:r w:rsidR="00E056F4" w:rsidRPr="00E056F4">
        <w:rPr>
          <w:lang w:val="it-IT"/>
        </w:rPr>
        <w:t xml:space="preserve"> </w:t>
      </w:r>
      <w:r w:rsidR="00E056F4" w:rsidRPr="00D270E0">
        <w:rPr>
          <w:lang w:val="it-IT"/>
        </w:rPr>
        <w:t>Gestione servizi della struttura</w:t>
      </w:r>
      <w:bookmarkEnd w:id="10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rPr>
                <w:color w:val="auto"/>
              </w:rPr>
            </w:pPr>
            <w:r w:rsidRPr="00E546AD">
              <w:rPr>
                <w:color w:val="auto"/>
              </w:rPr>
              <w:t>Caso d’uso</w:t>
            </w:r>
          </w:p>
        </w:tc>
        <w:tc>
          <w:tcPr>
            <w:tcW w:w="6663" w:type="dxa"/>
            <w:shd w:val="clear" w:color="auto" w:fill="auto"/>
            <w:vAlign w:val="center"/>
          </w:tcPr>
          <w:p w:rsidR="008E70BF" w:rsidRPr="00A13F24" w:rsidRDefault="008E70B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pasti</w:t>
            </w:r>
          </w:p>
        </w:tc>
      </w:tr>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rPr>
                <w:color w:val="auto"/>
              </w:rPr>
            </w:pPr>
            <w:r w:rsidRPr="00E546AD">
              <w:rPr>
                <w:color w:val="auto"/>
              </w:rPr>
              <w:t>Attori</w:t>
            </w:r>
          </w:p>
        </w:tc>
        <w:tc>
          <w:tcPr>
            <w:tcW w:w="6663" w:type="dxa"/>
            <w:shd w:val="clear" w:color="auto" w:fill="auto"/>
          </w:tcPr>
          <w:p w:rsidR="008E70BF" w:rsidRPr="00461818" w:rsidRDefault="008E70BF" w:rsidP="008E70B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rPr>
                <w:color w:val="auto"/>
              </w:rPr>
            </w:pPr>
            <w:r w:rsidRPr="00E546AD">
              <w:rPr>
                <w:color w:val="auto"/>
              </w:rPr>
              <w:t>Pre-condizioni</w:t>
            </w:r>
          </w:p>
        </w:tc>
        <w:tc>
          <w:tcPr>
            <w:tcW w:w="6663" w:type="dxa"/>
            <w:shd w:val="clear" w:color="auto" w:fill="auto"/>
          </w:tcPr>
          <w:p w:rsidR="008E70BF" w:rsidRDefault="008E70B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E70BF" w:rsidRPr="00A13F24" w:rsidRDefault="008E70BF" w:rsidP="008E70B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E70BF" w:rsidRPr="00A13F24" w:rsidTr="008E70B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E70BF" w:rsidRPr="00E546AD" w:rsidRDefault="008E70BF" w:rsidP="008E70BF">
            <w:pPr>
              <w:spacing w:line="276" w:lineRule="auto"/>
              <w:jc w:val="left"/>
              <w:rPr>
                <w:color w:val="auto"/>
              </w:rPr>
            </w:pPr>
            <w:r w:rsidRPr="00E546AD">
              <w:rPr>
                <w:color w:val="auto"/>
              </w:rPr>
              <w:t>Punto di estensione</w:t>
            </w:r>
          </w:p>
        </w:tc>
        <w:tc>
          <w:tcPr>
            <w:tcW w:w="6663" w:type="dxa"/>
            <w:shd w:val="clear" w:color="auto" w:fill="auto"/>
          </w:tcPr>
          <w:p w:rsidR="008E70BF" w:rsidRPr="00A13F24" w:rsidRDefault="008E70BF" w:rsidP="008E70B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E70BF" w:rsidRPr="00A13F24" w:rsidTr="008E70B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E70BF" w:rsidRPr="00E546AD" w:rsidRDefault="008E70BF" w:rsidP="008E70BF">
            <w:pPr>
              <w:spacing w:line="276" w:lineRule="auto"/>
              <w:jc w:val="center"/>
              <w:rPr>
                <w:color w:val="auto"/>
              </w:rPr>
            </w:pPr>
            <w:r w:rsidRPr="00E546AD">
              <w:rPr>
                <w:color w:val="auto"/>
              </w:rPr>
              <w:t xml:space="preserve">Scenario principale </w:t>
            </w:r>
          </w:p>
        </w:tc>
      </w:tr>
      <w:tr w:rsidR="008E70BF" w:rsidRPr="00A13F24" w:rsidTr="008E70B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5F7365" w:rsidRDefault="008E70BF" w:rsidP="008E70BF">
            <w:pPr>
              <w:pStyle w:val="Normale1"/>
              <w:numPr>
                <w:ilvl w:val="0"/>
                <w:numId w:val="64"/>
              </w:numPr>
              <w:contextualSpacing w:val="0"/>
              <w:jc w:val="both"/>
              <w:rPr>
                <w:b w:val="0"/>
              </w:rPr>
            </w:pPr>
            <w:r w:rsidRPr="008D53DB">
              <w:rPr>
                <w:b w:val="0"/>
                <w:szCs w:val="22"/>
              </w:rPr>
              <w:t>L’utente seleziona il link “</w:t>
            </w:r>
            <w:r w:rsidR="00BC0E42">
              <w:rPr>
                <w:b w:val="0"/>
                <w:szCs w:val="22"/>
              </w:rPr>
              <w:t>Servizi</w:t>
            </w:r>
            <w:r w:rsidRPr="008D53DB">
              <w:rPr>
                <w:b w:val="0"/>
                <w:szCs w:val="22"/>
              </w:rPr>
              <w:t>”</w:t>
            </w:r>
            <w:r w:rsidR="00BC0E42">
              <w:rPr>
                <w:b w:val="0"/>
                <w:szCs w:val="22"/>
              </w:rPr>
              <w:t xml:space="preserve"> e seleziona la tab “</w:t>
            </w:r>
            <w:r w:rsidR="00BC0E42">
              <w:rPr>
                <w:rFonts w:asciiTheme="minorHAnsi" w:hAnsiTheme="minorHAnsi"/>
                <w:b w:val="0"/>
                <w:szCs w:val="22"/>
              </w:rPr>
              <w:t>Servizi Pasti</w:t>
            </w:r>
            <w:r w:rsidR="00BC0E42">
              <w:rPr>
                <w:b w:val="0"/>
                <w:szCs w:val="22"/>
              </w:rPr>
              <w:t>”.</w:t>
            </w:r>
          </w:p>
          <w:p w:rsidR="00BC0E42" w:rsidRPr="00BC0E42" w:rsidRDefault="008E70BF" w:rsidP="00BC0E42">
            <w:pPr>
              <w:pStyle w:val="Normale1"/>
              <w:numPr>
                <w:ilvl w:val="0"/>
                <w:numId w:val="64"/>
              </w:numPr>
              <w:contextualSpacing w:val="0"/>
              <w:jc w:val="both"/>
              <w:rPr>
                <w:b w:val="0"/>
              </w:rPr>
            </w:pPr>
            <w:r w:rsidRPr="001774CD">
              <w:rPr>
                <w:b w:val="0"/>
              </w:rPr>
              <w:t xml:space="preserve">Il sistema mostra la pagina con il form da compilare: </w:t>
            </w:r>
            <w:r w:rsidR="00BC0E42" w:rsidRPr="00BC0E42">
              <w:rPr>
                <w:rFonts w:asciiTheme="minorHAnsi" w:hAnsiTheme="minorHAnsi"/>
                <w:b w:val="0"/>
              </w:rPr>
              <w:t>offri colazione e/o pranzo e/o cena</w:t>
            </w:r>
            <w:r w:rsidR="00BC0E42">
              <w:rPr>
                <w:rFonts w:asciiTheme="minorHAnsi" w:hAnsiTheme="minorHAnsi"/>
                <w:b w:val="0"/>
              </w:rPr>
              <w:t>, colazione inclusa nel prezzo, vuole vendere i pasti on line,</w:t>
            </w:r>
            <w:r w:rsidR="00BC0E42" w:rsidRPr="00BC0E42">
              <w:rPr>
                <w:rFonts w:asciiTheme="minorHAnsi" w:hAnsiTheme="minorHAnsi"/>
                <w:b w:val="0"/>
              </w:rPr>
              <w:t xml:space="preserve"> prezzo colazione venduta on line, prezzo pranzo venduto on line</w:t>
            </w:r>
            <w:r w:rsidR="00BC0E42">
              <w:rPr>
                <w:rFonts w:asciiTheme="minorHAnsi" w:hAnsiTheme="minorHAnsi"/>
                <w:b w:val="0"/>
              </w:rPr>
              <w:t xml:space="preserve">, prezzo cena venduta on line, colazione americana, colazione senza glutine, colazione vegetariana, </w:t>
            </w:r>
            <w:r w:rsidR="00BC0E42" w:rsidRPr="00BC0E42">
              <w:rPr>
                <w:rFonts w:asciiTheme="minorHAnsi" w:hAnsiTheme="minorHAnsi"/>
                <w:b w:val="0"/>
              </w:rPr>
              <w:t>colazi</w:t>
            </w:r>
            <w:r w:rsidR="00BC0E42">
              <w:rPr>
                <w:rFonts w:asciiTheme="minorHAnsi" w:hAnsiTheme="minorHAnsi"/>
                <w:b w:val="0"/>
              </w:rPr>
              <w:t xml:space="preserve">one asiatica, colazione </w:t>
            </w:r>
            <w:proofErr w:type="spellStart"/>
            <w:r w:rsidR="00BC0E42">
              <w:rPr>
                <w:rFonts w:asciiTheme="minorHAnsi" w:hAnsiTheme="minorHAnsi"/>
                <w:b w:val="0"/>
              </w:rPr>
              <w:t>halal</w:t>
            </w:r>
            <w:proofErr w:type="spellEnd"/>
            <w:r w:rsidR="00BC0E42">
              <w:rPr>
                <w:rFonts w:asciiTheme="minorHAnsi" w:hAnsiTheme="minorHAnsi"/>
                <w:b w:val="0"/>
              </w:rPr>
              <w:t xml:space="preserve">, colazione vegana, colazione a buffet, colazione italiana, colazione inglese, colazione continentale, colazione </w:t>
            </w:r>
            <w:proofErr w:type="spellStart"/>
            <w:r w:rsidR="00BC0E42">
              <w:rPr>
                <w:rFonts w:asciiTheme="minorHAnsi" w:hAnsiTheme="minorHAnsi"/>
                <w:b w:val="0"/>
              </w:rPr>
              <w:t>koser</w:t>
            </w:r>
            <w:proofErr w:type="spellEnd"/>
            <w:r w:rsidR="00BC0E42">
              <w:rPr>
                <w:rFonts w:asciiTheme="minorHAnsi" w:hAnsiTheme="minorHAnsi"/>
                <w:b w:val="0"/>
              </w:rPr>
              <w:t>.</w:t>
            </w:r>
          </w:p>
          <w:p w:rsidR="008E70BF" w:rsidRPr="001774CD" w:rsidRDefault="008E70BF" w:rsidP="00BC0E42">
            <w:pPr>
              <w:pStyle w:val="Normale1"/>
              <w:numPr>
                <w:ilvl w:val="0"/>
                <w:numId w:val="64"/>
              </w:numPr>
              <w:contextualSpacing w:val="0"/>
              <w:jc w:val="both"/>
              <w:rPr>
                <w:b w:val="0"/>
              </w:rPr>
            </w:pPr>
            <w:r w:rsidRPr="001774CD">
              <w:rPr>
                <w:b w:val="0"/>
                <w:szCs w:val="22"/>
              </w:rPr>
              <w:t>L’utente riempie i campi obbligatori.</w:t>
            </w:r>
          </w:p>
          <w:p w:rsidR="008E70BF" w:rsidRPr="001774CD" w:rsidRDefault="008E70BF" w:rsidP="008E70BF">
            <w:pPr>
              <w:pStyle w:val="Normale1"/>
              <w:numPr>
                <w:ilvl w:val="0"/>
                <w:numId w:val="64"/>
              </w:numPr>
              <w:contextualSpacing w:val="0"/>
              <w:jc w:val="both"/>
              <w:rPr>
                <w:b w:val="0"/>
              </w:rPr>
            </w:pPr>
            <w:r w:rsidRPr="001774CD">
              <w:rPr>
                <w:b w:val="0"/>
              </w:rPr>
              <w:t>L’utente salva i dati.</w:t>
            </w:r>
          </w:p>
          <w:p w:rsidR="008E70BF" w:rsidRPr="008D53DB" w:rsidRDefault="008E70BF" w:rsidP="008E70BF">
            <w:pPr>
              <w:pStyle w:val="Normale1"/>
              <w:numPr>
                <w:ilvl w:val="0"/>
                <w:numId w:val="64"/>
              </w:numPr>
              <w:contextualSpacing w:val="0"/>
              <w:jc w:val="both"/>
              <w:rPr>
                <w:b w:val="0"/>
              </w:rPr>
            </w:pPr>
            <w:r w:rsidRPr="001774CD">
              <w:rPr>
                <w:b w:val="0"/>
                <w:szCs w:val="22"/>
              </w:rPr>
              <w:t>Il sistema effettua l’operazione e notifica che l’operazione è stata eseguita con successo.</w:t>
            </w:r>
          </w:p>
        </w:tc>
      </w:tr>
      <w:tr w:rsidR="008E70BF" w:rsidRPr="00A13F24" w:rsidTr="008E70B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E546AD" w:rsidRDefault="008E70BF" w:rsidP="008E70BF">
            <w:pPr>
              <w:spacing w:line="276" w:lineRule="auto"/>
              <w:jc w:val="center"/>
              <w:rPr>
                <w:color w:val="auto"/>
              </w:rPr>
            </w:pPr>
            <w:r w:rsidRPr="00E546AD">
              <w:rPr>
                <w:color w:val="auto"/>
              </w:rPr>
              <w:t>Scenario alternativo</w:t>
            </w:r>
          </w:p>
        </w:tc>
      </w:tr>
      <w:tr w:rsidR="008E70BF" w:rsidRPr="00A13F24" w:rsidTr="008E70B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367CCB" w:rsidRDefault="008E70BF" w:rsidP="008E70BF">
            <w:pPr>
              <w:pStyle w:val="Normale1"/>
              <w:contextualSpacing w:val="0"/>
              <w:jc w:val="both"/>
              <w:rPr>
                <w:b w:val="0"/>
              </w:rPr>
            </w:pPr>
            <w:r>
              <w:rPr>
                <w:b w:val="0"/>
                <w:szCs w:val="22"/>
              </w:rPr>
              <w:t>4</w:t>
            </w:r>
            <w:r w:rsidRPr="00367CCB">
              <w:rPr>
                <w:b w:val="0"/>
                <w:szCs w:val="22"/>
              </w:rPr>
              <w:t>(a) L’utente annulla l’operazione.</w:t>
            </w:r>
          </w:p>
        </w:tc>
      </w:tr>
      <w:tr w:rsidR="008E70BF" w:rsidRPr="00A13F24" w:rsidTr="008E70B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E70BF" w:rsidRPr="00E546AD" w:rsidRDefault="008E70BF" w:rsidP="008E70BF">
            <w:pPr>
              <w:spacing w:line="276" w:lineRule="auto"/>
              <w:jc w:val="center"/>
              <w:rPr>
                <w:color w:val="auto"/>
              </w:rPr>
            </w:pPr>
            <w:r w:rsidRPr="00E546AD">
              <w:rPr>
                <w:color w:val="auto"/>
              </w:rPr>
              <w:t xml:space="preserve">Scenario d’errore </w:t>
            </w:r>
          </w:p>
        </w:tc>
      </w:tr>
      <w:tr w:rsidR="008E70BF" w:rsidRPr="00A13F24" w:rsidTr="008E70B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E70BF" w:rsidRPr="00367CCB" w:rsidRDefault="008E70BF" w:rsidP="008E70B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8E70B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14689F" w:rsidRPr="00A13F24"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lingue parlate nella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Attori</w:t>
            </w:r>
          </w:p>
        </w:tc>
        <w:tc>
          <w:tcPr>
            <w:tcW w:w="6663" w:type="dxa"/>
            <w:shd w:val="clear" w:color="auto" w:fill="auto"/>
          </w:tcPr>
          <w:p w:rsidR="0014689F" w:rsidRPr="00461818"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Pre-condizioni</w:t>
            </w:r>
          </w:p>
        </w:tc>
        <w:tc>
          <w:tcPr>
            <w:tcW w:w="6663" w:type="dxa"/>
            <w:shd w:val="clear" w:color="auto" w:fill="auto"/>
          </w:tcPr>
          <w:p w:rsidR="0014689F"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jc w:val="left"/>
              <w:rPr>
                <w:color w:val="auto"/>
              </w:rPr>
            </w:pPr>
            <w:r w:rsidRPr="00E546AD">
              <w:rPr>
                <w:color w:val="auto"/>
              </w:rPr>
              <w:t>Punto di estensione</w:t>
            </w:r>
          </w:p>
        </w:tc>
        <w:tc>
          <w:tcPr>
            <w:tcW w:w="6663" w:type="dxa"/>
            <w:shd w:val="clear" w:color="auto" w:fill="auto"/>
          </w:tcPr>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4689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4689F" w:rsidRPr="00E546AD" w:rsidRDefault="0014689F" w:rsidP="00CE6D0F">
            <w:pPr>
              <w:spacing w:line="276" w:lineRule="auto"/>
              <w:jc w:val="center"/>
              <w:rPr>
                <w:color w:val="auto"/>
              </w:rPr>
            </w:pPr>
            <w:r w:rsidRPr="00E546AD">
              <w:rPr>
                <w:color w:val="auto"/>
              </w:rPr>
              <w:t xml:space="preserve">Scenario principale </w:t>
            </w:r>
          </w:p>
        </w:tc>
      </w:tr>
      <w:tr w:rsidR="0014689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271B6F" w:rsidRDefault="0014689F" w:rsidP="0014689F">
            <w:pPr>
              <w:pStyle w:val="Normale1"/>
              <w:numPr>
                <w:ilvl w:val="0"/>
                <w:numId w:val="65"/>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Lingue parlate</w:t>
            </w:r>
            <w:r>
              <w:rPr>
                <w:b w:val="0"/>
                <w:szCs w:val="22"/>
              </w:rPr>
              <w:t>”.</w:t>
            </w:r>
          </w:p>
          <w:p w:rsidR="0014689F" w:rsidRPr="00FB1122" w:rsidRDefault="0014689F" w:rsidP="0014689F">
            <w:pPr>
              <w:pStyle w:val="Normale1"/>
              <w:numPr>
                <w:ilvl w:val="0"/>
                <w:numId w:val="65"/>
              </w:numPr>
              <w:contextualSpacing w:val="0"/>
              <w:jc w:val="both"/>
              <w:rPr>
                <w:b w:val="0"/>
              </w:rPr>
            </w:pPr>
            <w:r w:rsidRPr="00FB1122">
              <w:rPr>
                <w:b w:val="0"/>
                <w:szCs w:val="22"/>
              </w:rPr>
              <w:t xml:space="preserve">Il sistema mostra la lista </w:t>
            </w:r>
            <w:r>
              <w:rPr>
                <w:b w:val="0"/>
                <w:szCs w:val="22"/>
              </w:rPr>
              <w:t>delle lingue parlate nella</w:t>
            </w:r>
            <w:r w:rsidRPr="00FB1122">
              <w:rPr>
                <w:rFonts w:asciiTheme="minorHAnsi" w:hAnsiTheme="minorHAnsi"/>
                <w:b w:val="0"/>
                <w:szCs w:val="22"/>
              </w:rPr>
              <w:t xml:space="preserve"> struttura</w:t>
            </w:r>
          </w:p>
          <w:p w:rsidR="0014689F" w:rsidRPr="008D53DB" w:rsidRDefault="0014689F" w:rsidP="00CE6D0F">
            <w:pPr>
              <w:pStyle w:val="Normale1"/>
              <w:ind w:left="720"/>
              <w:contextualSpacing w:val="0"/>
              <w:jc w:val="both"/>
              <w:rPr>
                <w:b w:val="0"/>
              </w:rPr>
            </w:pPr>
          </w:p>
        </w:tc>
      </w:tr>
      <w:tr w:rsidR="0014689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Scenario alternativo</w:t>
            </w:r>
          </w:p>
        </w:tc>
      </w:tr>
      <w:tr w:rsidR="0014689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367CCB" w:rsidRDefault="0014689F" w:rsidP="00CE6D0F">
            <w:pPr>
              <w:pStyle w:val="Normale1"/>
              <w:contextualSpacing w:val="0"/>
              <w:jc w:val="both"/>
              <w:rPr>
                <w:b w:val="0"/>
              </w:rPr>
            </w:pPr>
          </w:p>
        </w:tc>
      </w:tr>
      <w:tr w:rsidR="0014689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 xml:space="preserve">Scenario d’errore </w:t>
            </w:r>
          </w:p>
        </w:tc>
      </w:tr>
      <w:tr w:rsidR="0014689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4689F" w:rsidRPr="00DA48C0" w:rsidRDefault="0014689F" w:rsidP="00CE6D0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14689F" w:rsidRDefault="0014689F" w:rsidP="0014689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Caso d’uso</w:t>
            </w:r>
          </w:p>
        </w:tc>
        <w:tc>
          <w:tcPr>
            <w:tcW w:w="6663" w:type="dxa"/>
            <w:shd w:val="clear" w:color="auto" w:fill="auto"/>
            <w:vAlign w:val="center"/>
          </w:tcPr>
          <w:p w:rsidR="0014689F" w:rsidRPr="00A13F24"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sidRPr="00646769">
              <w:rPr>
                <w:rFonts w:asciiTheme="minorHAnsi" w:hAnsiTheme="minorHAnsi"/>
                <w:b/>
                <w:szCs w:val="22"/>
              </w:rPr>
              <w:t>lingua parlata nella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Attori</w:t>
            </w:r>
          </w:p>
        </w:tc>
        <w:tc>
          <w:tcPr>
            <w:tcW w:w="6663" w:type="dxa"/>
            <w:shd w:val="clear" w:color="auto" w:fill="auto"/>
          </w:tcPr>
          <w:p w:rsidR="0014689F" w:rsidRPr="00461818"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Pre-condizioni</w:t>
            </w:r>
          </w:p>
        </w:tc>
        <w:tc>
          <w:tcPr>
            <w:tcW w:w="6663" w:type="dxa"/>
            <w:shd w:val="clear" w:color="auto" w:fill="auto"/>
          </w:tcPr>
          <w:p w:rsidR="0014689F"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jc w:val="left"/>
              <w:rPr>
                <w:color w:val="auto"/>
              </w:rPr>
            </w:pPr>
            <w:r w:rsidRPr="00E546AD">
              <w:rPr>
                <w:color w:val="auto"/>
              </w:rPr>
              <w:t>Punto di estensione</w:t>
            </w:r>
          </w:p>
        </w:tc>
        <w:tc>
          <w:tcPr>
            <w:tcW w:w="6663" w:type="dxa"/>
            <w:shd w:val="clear" w:color="auto" w:fill="auto"/>
          </w:tcPr>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4689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4689F" w:rsidRPr="00E546AD" w:rsidRDefault="0014689F" w:rsidP="00CE6D0F">
            <w:pPr>
              <w:spacing w:line="276" w:lineRule="auto"/>
              <w:jc w:val="center"/>
              <w:rPr>
                <w:color w:val="auto"/>
              </w:rPr>
            </w:pPr>
            <w:r w:rsidRPr="00E546AD">
              <w:rPr>
                <w:color w:val="auto"/>
              </w:rPr>
              <w:t xml:space="preserve">Scenario principale </w:t>
            </w:r>
          </w:p>
        </w:tc>
      </w:tr>
      <w:tr w:rsidR="0014689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271B6F" w:rsidRDefault="0014689F" w:rsidP="0014689F">
            <w:pPr>
              <w:pStyle w:val="Normale1"/>
              <w:numPr>
                <w:ilvl w:val="0"/>
                <w:numId w:val="66"/>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Lingue parlate</w:t>
            </w:r>
            <w:r>
              <w:rPr>
                <w:b w:val="0"/>
                <w:szCs w:val="22"/>
              </w:rPr>
              <w:t>”.</w:t>
            </w:r>
          </w:p>
          <w:p w:rsidR="0014689F" w:rsidRPr="0014689F" w:rsidRDefault="0014689F" w:rsidP="0014689F">
            <w:pPr>
              <w:pStyle w:val="Normale1"/>
              <w:numPr>
                <w:ilvl w:val="0"/>
                <w:numId w:val="66"/>
              </w:numPr>
              <w:contextualSpacing w:val="0"/>
              <w:jc w:val="both"/>
              <w:rPr>
                <w:b w:val="0"/>
              </w:rPr>
            </w:pPr>
            <w:r w:rsidRPr="00FB1122">
              <w:rPr>
                <w:b w:val="0"/>
                <w:szCs w:val="22"/>
              </w:rPr>
              <w:t xml:space="preserve">Il sistema mostra la lista </w:t>
            </w:r>
            <w:r>
              <w:rPr>
                <w:b w:val="0"/>
                <w:szCs w:val="22"/>
              </w:rPr>
              <w:t>delle lingue parlate nella</w:t>
            </w:r>
            <w:r w:rsidRPr="00FB1122">
              <w:rPr>
                <w:rFonts w:asciiTheme="minorHAnsi" w:hAnsiTheme="minorHAnsi"/>
                <w:b w:val="0"/>
                <w:szCs w:val="22"/>
              </w:rPr>
              <w:t xml:space="preserve"> struttura</w:t>
            </w:r>
          </w:p>
          <w:p w:rsidR="0014689F" w:rsidRPr="00355FE0" w:rsidRDefault="0014689F" w:rsidP="0014689F">
            <w:pPr>
              <w:pStyle w:val="Normale1"/>
              <w:numPr>
                <w:ilvl w:val="0"/>
                <w:numId w:val="66"/>
              </w:numPr>
              <w:contextualSpacing w:val="0"/>
              <w:jc w:val="both"/>
              <w:rPr>
                <w:b w:val="0"/>
              </w:rPr>
            </w:pPr>
            <w:r w:rsidRPr="00355FE0">
              <w:rPr>
                <w:b w:val="0"/>
                <w:szCs w:val="22"/>
              </w:rPr>
              <w:t>L’utente riempie i campi obbligatori.</w:t>
            </w:r>
          </w:p>
          <w:p w:rsidR="0014689F" w:rsidRPr="008D53DB" w:rsidRDefault="0014689F" w:rsidP="0014689F">
            <w:pPr>
              <w:pStyle w:val="Normale1"/>
              <w:numPr>
                <w:ilvl w:val="0"/>
                <w:numId w:val="66"/>
              </w:numPr>
              <w:contextualSpacing w:val="0"/>
              <w:jc w:val="both"/>
              <w:rPr>
                <w:b w:val="0"/>
              </w:rPr>
            </w:pPr>
            <w:r>
              <w:rPr>
                <w:b w:val="0"/>
                <w:szCs w:val="22"/>
              </w:rPr>
              <w:t xml:space="preserve">L’utente seleziona “Aggiungi </w:t>
            </w:r>
            <w:r>
              <w:rPr>
                <w:rFonts w:asciiTheme="minorHAnsi" w:hAnsiTheme="minorHAnsi"/>
                <w:b w:val="0"/>
                <w:szCs w:val="22"/>
              </w:rPr>
              <w:t>lingua</w:t>
            </w:r>
            <w:r>
              <w:rPr>
                <w:b w:val="0"/>
                <w:szCs w:val="22"/>
              </w:rPr>
              <w:t>”.</w:t>
            </w:r>
          </w:p>
          <w:p w:rsidR="0014689F" w:rsidRPr="008D53DB" w:rsidRDefault="0014689F" w:rsidP="0014689F">
            <w:pPr>
              <w:pStyle w:val="Normale1"/>
              <w:numPr>
                <w:ilvl w:val="0"/>
                <w:numId w:val="66"/>
              </w:numPr>
              <w:contextualSpacing w:val="0"/>
              <w:jc w:val="both"/>
              <w:rPr>
                <w:b w:val="0"/>
              </w:rPr>
            </w:pPr>
            <w:r w:rsidRPr="001774CD">
              <w:rPr>
                <w:b w:val="0"/>
                <w:szCs w:val="22"/>
              </w:rPr>
              <w:t>Il sistema effettua l’operazione e notifica che l’operazione è stata eseguita con successo.</w:t>
            </w:r>
          </w:p>
        </w:tc>
      </w:tr>
      <w:tr w:rsidR="0014689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Scenario alternativo</w:t>
            </w:r>
          </w:p>
        </w:tc>
      </w:tr>
      <w:tr w:rsidR="0014689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367CCB" w:rsidRDefault="0014689F" w:rsidP="00CE6D0F">
            <w:pPr>
              <w:pStyle w:val="Normale1"/>
              <w:contextualSpacing w:val="0"/>
              <w:jc w:val="both"/>
              <w:rPr>
                <w:b w:val="0"/>
              </w:rPr>
            </w:pPr>
            <w:r>
              <w:rPr>
                <w:b w:val="0"/>
                <w:szCs w:val="22"/>
              </w:rPr>
              <w:t>4</w:t>
            </w:r>
            <w:r w:rsidRPr="00367CCB">
              <w:rPr>
                <w:b w:val="0"/>
                <w:szCs w:val="22"/>
              </w:rPr>
              <w:t>(a) L’utente annulla l’operazione.</w:t>
            </w:r>
          </w:p>
        </w:tc>
      </w:tr>
      <w:tr w:rsidR="0014689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 xml:space="preserve">Scenario d’errore </w:t>
            </w:r>
          </w:p>
        </w:tc>
      </w:tr>
      <w:tr w:rsidR="0014689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4689F" w:rsidRPr="00367CCB" w:rsidRDefault="0014689F"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14689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14689F" w:rsidRPr="00A13F24"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Eliminazione lingua parlata nella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Attori</w:t>
            </w:r>
          </w:p>
        </w:tc>
        <w:tc>
          <w:tcPr>
            <w:tcW w:w="6663" w:type="dxa"/>
            <w:shd w:val="clear" w:color="auto" w:fill="auto"/>
          </w:tcPr>
          <w:p w:rsidR="0014689F" w:rsidRPr="00461818" w:rsidRDefault="0014689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rPr>
                <w:color w:val="auto"/>
              </w:rPr>
            </w:pPr>
            <w:r w:rsidRPr="00E546AD">
              <w:rPr>
                <w:color w:val="auto"/>
              </w:rPr>
              <w:t>Pre-condizioni</w:t>
            </w:r>
          </w:p>
        </w:tc>
        <w:tc>
          <w:tcPr>
            <w:tcW w:w="6663" w:type="dxa"/>
            <w:shd w:val="clear" w:color="auto" w:fill="auto"/>
          </w:tcPr>
          <w:p w:rsidR="0014689F"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4689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4689F" w:rsidRPr="00E546AD" w:rsidRDefault="0014689F" w:rsidP="00CE6D0F">
            <w:pPr>
              <w:spacing w:line="276" w:lineRule="auto"/>
              <w:jc w:val="left"/>
              <w:rPr>
                <w:color w:val="auto"/>
              </w:rPr>
            </w:pPr>
            <w:r w:rsidRPr="00E546AD">
              <w:rPr>
                <w:color w:val="auto"/>
              </w:rPr>
              <w:t>Punto di estensione</w:t>
            </w:r>
          </w:p>
        </w:tc>
        <w:tc>
          <w:tcPr>
            <w:tcW w:w="6663" w:type="dxa"/>
            <w:shd w:val="clear" w:color="auto" w:fill="auto"/>
          </w:tcPr>
          <w:p w:rsidR="0014689F" w:rsidRPr="00A13F24" w:rsidRDefault="0014689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4689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4689F" w:rsidRPr="00E546AD" w:rsidRDefault="0014689F" w:rsidP="00CE6D0F">
            <w:pPr>
              <w:spacing w:line="276" w:lineRule="auto"/>
              <w:jc w:val="center"/>
              <w:rPr>
                <w:color w:val="auto"/>
              </w:rPr>
            </w:pPr>
            <w:r w:rsidRPr="00E546AD">
              <w:rPr>
                <w:color w:val="auto"/>
              </w:rPr>
              <w:t xml:space="preserve">Scenario principale </w:t>
            </w:r>
          </w:p>
        </w:tc>
      </w:tr>
      <w:tr w:rsidR="0014689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271B6F" w:rsidRDefault="0014689F" w:rsidP="0014689F">
            <w:pPr>
              <w:pStyle w:val="Normale1"/>
              <w:numPr>
                <w:ilvl w:val="0"/>
                <w:numId w:val="67"/>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Lingue parlate</w:t>
            </w:r>
            <w:r>
              <w:rPr>
                <w:b w:val="0"/>
                <w:szCs w:val="22"/>
              </w:rPr>
              <w:t>”.</w:t>
            </w:r>
          </w:p>
          <w:p w:rsidR="0014689F" w:rsidRPr="0014689F" w:rsidRDefault="0014689F" w:rsidP="0014689F">
            <w:pPr>
              <w:pStyle w:val="Normale1"/>
              <w:numPr>
                <w:ilvl w:val="0"/>
                <w:numId w:val="67"/>
              </w:numPr>
              <w:contextualSpacing w:val="0"/>
              <w:jc w:val="both"/>
              <w:rPr>
                <w:b w:val="0"/>
              </w:rPr>
            </w:pPr>
            <w:r w:rsidRPr="00FB1122">
              <w:rPr>
                <w:b w:val="0"/>
                <w:szCs w:val="22"/>
              </w:rPr>
              <w:t xml:space="preserve">Il sistema mostra la lista </w:t>
            </w:r>
            <w:r>
              <w:rPr>
                <w:b w:val="0"/>
                <w:szCs w:val="22"/>
              </w:rPr>
              <w:t>delle lingue parlate nella</w:t>
            </w:r>
            <w:r w:rsidRPr="00FB1122">
              <w:rPr>
                <w:rFonts w:asciiTheme="minorHAnsi" w:hAnsiTheme="minorHAnsi"/>
                <w:b w:val="0"/>
                <w:szCs w:val="22"/>
              </w:rPr>
              <w:t xml:space="preserve"> struttura</w:t>
            </w:r>
          </w:p>
          <w:p w:rsidR="0014689F" w:rsidRPr="0014689F" w:rsidRDefault="0014689F" w:rsidP="0014689F">
            <w:pPr>
              <w:pStyle w:val="Normale1"/>
              <w:numPr>
                <w:ilvl w:val="0"/>
                <w:numId w:val="67"/>
              </w:numPr>
              <w:contextualSpacing w:val="0"/>
              <w:jc w:val="both"/>
              <w:rPr>
                <w:b w:val="0"/>
              </w:rPr>
            </w:pPr>
            <w:r w:rsidRPr="00D36D07">
              <w:rPr>
                <w:b w:val="0"/>
                <w:szCs w:val="22"/>
              </w:rPr>
              <w:t>L’utente seleziona la funzionalità “Elimina”</w:t>
            </w:r>
            <w:r>
              <w:rPr>
                <w:b w:val="0"/>
                <w:szCs w:val="22"/>
              </w:rPr>
              <w:t xml:space="preserve"> in corrispondenza della lingua desiderata</w:t>
            </w:r>
            <w:r w:rsidRPr="00D36D07">
              <w:rPr>
                <w:b w:val="0"/>
                <w:szCs w:val="22"/>
              </w:rPr>
              <w:t>.</w:t>
            </w:r>
          </w:p>
          <w:p w:rsidR="0014689F" w:rsidRPr="00D36D07" w:rsidRDefault="0014689F" w:rsidP="0014689F">
            <w:pPr>
              <w:pStyle w:val="Normale1"/>
              <w:numPr>
                <w:ilvl w:val="0"/>
                <w:numId w:val="67"/>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4689F" w:rsidRPr="00D36D07" w:rsidRDefault="0014689F" w:rsidP="0014689F">
            <w:pPr>
              <w:pStyle w:val="Normale1"/>
              <w:numPr>
                <w:ilvl w:val="0"/>
                <w:numId w:val="67"/>
              </w:numPr>
              <w:contextualSpacing w:val="0"/>
              <w:jc w:val="both"/>
              <w:rPr>
                <w:b w:val="0"/>
              </w:rPr>
            </w:pPr>
            <w:r w:rsidRPr="00D36D07">
              <w:rPr>
                <w:b w:val="0"/>
                <w:szCs w:val="22"/>
              </w:rPr>
              <w:t xml:space="preserve">L’utente conferma. </w:t>
            </w:r>
          </w:p>
          <w:p w:rsidR="0014689F" w:rsidRPr="00D36D07" w:rsidRDefault="0014689F" w:rsidP="0014689F">
            <w:pPr>
              <w:pStyle w:val="Normale1"/>
              <w:numPr>
                <w:ilvl w:val="0"/>
                <w:numId w:val="67"/>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monte</w:t>
            </w:r>
            <w:r w:rsidRPr="00B34991">
              <w:rPr>
                <w:rFonts w:asciiTheme="minorHAnsi" w:hAnsiTheme="minorHAnsi"/>
                <w:b w:val="0"/>
                <w:szCs w:val="22"/>
              </w:rPr>
              <w:t xml:space="preserve"> </w:t>
            </w:r>
            <w:r w:rsidRPr="00D36D07">
              <w:rPr>
                <w:b w:val="0"/>
                <w:szCs w:val="22"/>
              </w:rPr>
              <w:t>e conferma che l’operazione è stata eseguita con successo.</w:t>
            </w:r>
          </w:p>
        </w:tc>
      </w:tr>
      <w:tr w:rsidR="0014689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Scenario alternativo</w:t>
            </w:r>
          </w:p>
        </w:tc>
      </w:tr>
      <w:tr w:rsidR="0014689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367CCB" w:rsidRDefault="0014689F" w:rsidP="00CE6D0F">
            <w:pPr>
              <w:pStyle w:val="Normale1"/>
              <w:contextualSpacing w:val="0"/>
              <w:jc w:val="both"/>
              <w:rPr>
                <w:b w:val="0"/>
              </w:rPr>
            </w:pPr>
            <w:r>
              <w:rPr>
                <w:b w:val="0"/>
                <w:szCs w:val="22"/>
              </w:rPr>
              <w:t>5</w:t>
            </w:r>
            <w:r w:rsidRPr="00367CCB">
              <w:rPr>
                <w:b w:val="0"/>
                <w:szCs w:val="22"/>
              </w:rPr>
              <w:t>(a) L’utente annulla l’operazione.</w:t>
            </w:r>
          </w:p>
        </w:tc>
      </w:tr>
      <w:tr w:rsidR="0014689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4689F" w:rsidRPr="00E546AD" w:rsidRDefault="0014689F" w:rsidP="00CE6D0F">
            <w:pPr>
              <w:spacing w:line="276" w:lineRule="auto"/>
              <w:jc w:val="center"/>
              <w:rPr>
                <w:color w:val="auto"/>
              </w:rPr>
            </w:pPr>
            <w:r w:rsidRPr="00E546AD">
              <w:rPr>
                <w:color w:val="auto"/>
              </w:rPr>
              <w:t xml:space="preserve">Scenario d’errore </w:t>
            </w:r>
          </w:p>
        </w:tc>
      </w:tr>
      <w:tr w:rsidR="0014689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4689F" w:rsidRPr="00367CCB" w:rsidRDefault="0014689F" w:rsidP="00CE6D0F">
            <w:pPr>
              <w:pStyle w:val="Normale1"/>
              <w:contextualSpacing w:val="0"/>
              <w:jc w:val="both"/>
              <w:rPr>
                <w:b w:val="0"/>
                <w:szCs w:val="22"/>
              </w:rPr>
            </w:pPr>
            <w:r>
              <w:rPr>
                <w:b w:val="0"/>
                <w:szCs w:val="22"/>
              </w:rPr>
              <w:t>6(a</w:t>
            </w:r>
            <w:r w:rsidRPr="00367CCB">
              <w:rPr>
                <w:b w:val="0"/>
                <w:szCs w:val="22"/>
              </w:rPr>
              <w:t xml:space="preserve">) Il sistema notifica all’utente che sono presenti </w:t>
            </w:r>
            <w:r>
              <w:rPr>
                <w:b w:val="0"/>
                <w:szCs w:val="22"/>
              </w:rPr>
              <w:t>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rPr>
                <w:color w:val="auto"/>
              </w:rPr>
            </w:pPr>
            <w:r w:rsidRPr="00E546AD">
              <w:rPr>
                <w:color w:val="auto"/>
              </w:rPr>
              <w:t>Caso d’uso</w:t>
            </w:r>
          </w:p>
        </w:tc>
        <w:tc>
          <w:tcPr>
            <w:tcW w:w="6663" w:type="dxa"/>
            <w:shd w:val="clear" w:color="auto" w:fill="auto"/>
            <w:vAlign w:val="center"/>
          </w:tcPr>
          <w:p w:rsidR="001C322D" w:rsidRPr="00A13F24" w:rsidRDefault="001C322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attività</w:t>
            </w:r>
          </w:p>
        </w:tc>
      </w:tr>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rPr>
                <w:color w:val="auto"/>
              </w:rPr>
            </w:pPr>
            <w:r w:rsidRPr="00E546AD">
              <w:rPr>
                <w:color w:val="auto"/>
              </w:rPr>
              <w:t>Attori</w:t>
            </w:r>
          </w:p>
        </w:tc>
        <w:tc>
          <w:tcPr>
            <w:tcW w:w="6663" w:type="dxa"/>
            <w:shd w:val="clear" w:color="auto" w:fill="auto"/>
          </w:tcPr>
          <w:p w:rsidR="001C322D" w:rsidRPr="00461818" w:rsidRDefault="001C322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rPr>
                <w:color w:val="auto"/>
              </w:rPr>
            </w:pPr>
            <w:r w:rsidRPr="00E546AD">
              <w:rPr>
                <w:color w:val="auto"/>
              </w:rPr>
              <w:t>Pre-condizioni</w:t>
            </w:r>
          </w:p>
        </w:tc>
        <w:tc>
          <w:tcPr>
            <w:tcW w:w="6663" w:type="dxa"/>
            <w:shd w:val="clear" w:color="auto" w:fill="auto"/>
          </w:tcPr>
          <w:p w:rsidR="001C322D" w:rsidRDefault="001C322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C322D" w:rsidRPr="00A13F24" w:rsidRDefault="001C322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C322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C322D" w:rsidRPr="00E546AD" w:rsidRDefault="001C322D" w:rsidP="00CE6D0F">
            <w:pPr>
              <w:spacing w:line="276" w:lineRule="auto"/>
              <w:jc w:val="left"/>
              <w:rPr>
                <w:color w:val="auto"/>
              </w:rPr>
            </w:pPr>
            <w:r w:rsidRPr="00E546AD">
              <w:rPr>
                <w:color w:val="auto"/>
              </w:rPr>
              <w:t>Punto di estensione</w:t>
            </w:r>
          </w:p>
        </w:tc>
        <w:tc>
          <w:tcPr>
            <w:tcW w:w="6663" w:type="dxa"/>
            <w:shd w:val="clear" w:color="auto" w:fill="auto"/>
          </w:tcPr>
          <w:p w:rsidR="001C322D" w:rsidRPr="00A13F24" w:rsidRDefault="001C322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C322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C322D" w:rsidRPr="00E546AD" w:rsidRDefault="001C322D" w:rsidP="00CE6D0F">
            <w:pPr>
              <w:spacing w:line="276" w:lineRule="auto"/>
              <w:jc w:val="center"/>
              <w:rPr>
                <w:color w:val="auto"/>
              </w:rPr>
            </w:pPr>
            <w:r w:rsidRPr="00E546AD">
              <w:rPr>
                <w:color w:val="auto"/>
              </w:rPr>
              <w:t xml:space="preserve">Scenario principale </w:t>
            </w:r>
          </w:p>
        </w:tc>
      </w:tr>
      <w:tr w:rsidR="001C322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5F7365" w:rsidRDefault="001C322D" w:rsidP="001C322D">
            <w:pPr>
              <w:pStyle w:val="Normale1"/>
              <w:numPr>
                <w:ilvl w:val="0"/>
                <w:numId w:val="68"/>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Attività</w:t>
            </w:r>
            <w:r>
              <w:rPr>
                <w:b w:val="0"/>
                <w:szCs w:val="22"/>
              </w:rPr>
              <w:t>”.</w:t>
            </w:r>
          </w:p>
          <w:p w:rsidR="004B33BA" w:rsidRPr="004B33BA" w:rsidRDefault="001C322D" w:rsidP="004B33BA">
            <w:pPr>
              <w:pStyle w:val="Normale1"/>
              <w:numPr>
                <w:ilvl w:val="0"/>
                <w:numId w:val="68"/>
              </w:numPr>
              <w:contextualSpacing w:val="0"/>
              <w:jc w:val="both"/>
              <w:rPr>
                <w:b w:val="0"/>
              </w:rPr>
            </w:pPr>
            <w:r w:rsidRPr="004B33BA">
              <w:rPr>
                <w:b w:val="0"/>
              </w:rPr>
              <w:t xml:space="preserve">Il sistema mostra la pagina con il form da compilare: </w:t>
            </w:r>
            <w:r w:rsidR="004B33BA" w:rsidRPr="004B33BA">
              <w:rPr>
                <w:b w:val="0"/>
              </w:rPr>
              <w:t>attrezzature</w:t>
            </w:r>
            <w:r w:rsidR="004B33BA">
              <w:rPr>
                <w:b w:val="0"/>
              </w:rPr>
              <w:t xml:space="preserve"> tennis, badminton, spiaggia, campo di tennis, biliardo, ping </w:t>
            </w:r>
            <w:proofErr w:type="spellStart"/>
            <w:r w:rsidR="004B33BA">
              <w:rPr>
                <w:b w:val="0"/>
              </w:rPr>
              <w:t>pong</w:t>
            </w:r>
            <w:proofErr w:type="spellEnd"/>
            <w:r w:rsidR="004B33BA">
              <w:rPr>
                <w:b w:val="0"/>
              </w:rPr>
              <w:t xml:space="preserve">, freccette, squash, bowling, </w:t>
            </w:r>
            <w:r w:rsidR="004B33BA" w:rsidRPr="004B33BA">
              <w:rPr>
                <w:b w:val="0"/>
              </w:rPr>
              <w:t>minigolf, parco acquatico, immersioni, campo da golf, windsurf, snorkeling, attrezzatura sport acquatici, canoa, pesca, equitazione, escursionismo, sci, escursione in bicicletta.</w:t>
            </w:r>
          </w:p>
          <w:p w:rsidR="001C322D" w:rsidRPr="004B33BA" w:rsidRDefault="001C322D" w:rsidP="001C322D">
            <w:pPr>
              <w:pStyle w:val="Normale1"/>
              <w:numPr>
                <w:ilvl w:val="0"/>
                <w:numId w:val="68"/>
              </w:numPr>
              <w:contextualSpacing w:val="0"/>
              <w:jc w:val="both"/>
              <w:rPr>
                <w:b w:val="0"/>
              </w:rPr>
            </w:pPr>
            <w:r w:rsidRPr="004B33BA">
              <w:rPr>
                <w:b w:val="0"/>
                <w:szCs w:val="22"/>
              </w:rPr>
              <w:t>L’utente riempie i campi obbligatori.</w:t>
            </w:r>
          </w:p>
          <w:p w:rsidR="001C322D" w:rsidRPr="001774CD" w:rsidRDefault="001C322D" w:rsidP="001C322D">
            <w:pPr>
              <w:pStyle w:val="Normale1"/>
              <w:numPr>
                <w:ilvl w:val="0"/>
                <w:numId w:val="68"/>
              </w:numPr>
              <w:contextualSpacing w:val="0"/>
              <w:jc w:val="both"/>
              <w:rPr>
                <w:b w:val="0"/>
              </w:rPr>
            </w:pPr>
            <w:r w:rsidRPr="001774CD">
              <w:rPr>
                <w:b w:val="0"/>
              </w:rPr>
              <w:t>L’utente salva i dati.</w:t>
            </w:r>
          </w:p>
          <w:p w:rsidR="001C322D" w:rsidRPr="008D53DB" w:rsidRDefault="001C322D" w:rsidP="001C322D">
            <w:pPr>
              <w:pStyle w:val="Normale1"/>
              <w:numPr>
                <w:ilvl w:val="0"/>
                <w:numId w:val="68"/>
              </w:numPr>
              <w:contextualSpacing w:val="0"/>
              <w:jc w:val="both"/>
              <w:rPr>
                <w:b w:val="0"/>
              </w:rPr>
            </w:pPr>
            <w:r w:rsidRPr="001774CD">
              <w:rPr>
                <w:b w:val="0"/>
                <w:szCs w:val="22"/>
              </w:rPr>
              <w:t>Il sistema effettua l’operazione e notifica che l’operazione è stata eseguita con successo.</w:t>
            </w:r>
          </w:p>
        </w:tc>
      </w:tr>
      <w:tr w:rsidR="001C322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E546AD" w:rsidRDefault="001C322D" w:rsidP="00CE6D0F">
            <w:pPr>
              <w:spacing w:line="276" w:lineRule="auto"/>
              <w:jc w:val="center"/>
              <w:rPr>
                <w:color w:val="auto"/>
              </w:rPr>
            </w:pPr>
            <w:r w:rsidRPr="00E546AD">
              <w:rPr>
                <w:color w:val="auto"/>
              </w:rPr>
              <w:t>Scenario alternativo</w:t>
            </w:r>
          </w:p>
        </w:tc>
      </w:tr>
      <w:tr w:rsidR="001C322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367CCB" w:rsidRDefault="001C322D" w:rsidP="00CE6D0F">
            <w:pPr>
              <w:pStyle w:val="Normale1"/>
              <w:contextualSpacing w:val="0"/>
              <w:jc w:val="both"/>
              <w:rPr>
                <w:b w:val="0"/>
              </w:rPr>
            </w:pPr>
            <w:r>
              <w:rPr>
                <w:b w:val="0"/>
                <w:szCs w:val="22"/>
              </w:rPr>
              <w:t>4</w:t>
            </w:r>
            <w:r w:rsidRPr="00367CCB">
              <w:rPr>
                <w:b w:val="0"/>
                <w:szCs w:val="22"/>
              </w:rPr>
              <w:t>(a) L’utente annulla l’operazione.</w:t>
            </w:r>
          </w:p>
        </w:tc>
      </w:tr>
      <w:tr w:rsidR="001C322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C322D" w:rsidRPr="00E546AD" w:rsidRDefault="001C322D" w:rsidP="00CE6D0F">
            <w:pPr>
              <w:spacing w:line="276" w:lineRule="auto"/>
              <w:jc w:val="center"/>
              <w:rPr>
                <w:color w:val="auto"/>
              </w:rPr>
            </w:pPr>
            <w:r w:rsidRPr="00E546AD">
              <w:rPr>
                <w:color w:val="auto"/>
              </w:rPr>
              <w:t xml:space="preserve">Scenario d’errore </w:t>
            </w:r>
          </w:p>
        </w:tc>
      </w:tr>
      <w:tr w:rsidR="001C322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C322D" w:rsidRPr="00367CCB" w:rsidRDefault="001C322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D02384" w:rsidRPr="00A13F24" w:rsidRDefault="00D02384"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ristorazione</w:t>
            </w:r>
          </w:p>
        </w:tc>
      </w:tr>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rPr>
                <w:color w:val="auto"/>
              </w:rPr>
            </w:pPr>
            <w:r w:rsidRPr="00E546AD">
              <w:rPr>
                <w:color w:val="auto"/>
              </w:rPr>
              <w:t>Attori</w:t>
            </w:r>
          </w:p>
        </w:tc>
        <w:tc>
          <w:tcPr>
            <w:tcW w:w="6663" w:type="dxa"/>
            <w:shd w:val="clear" w:color="auto" w:fill="auto"/>
          </w:tcPr>
          <w:p w:rsidR="00D02384" w:rsidRPr="00461818" w:rsidRDefault="00D02384"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rPr>
                <w:color w:val="auto"/>
              </w:rPr>
            </w:pPr>
            <w:r w:rsidRPr="00E546AD">
              <w:rPr>
                <w:color w:val="auto"/>
              </w:rPr>
              <w:t>Pre-condizioni</w:t>
            </w:r>
          </w:p>
        </w:tc>
        <w:tc>
          <w:tcPr>
            <w:tcW w:w="6663" w:type="dxa"/>
            <w:shd w:val="clear" w:color="auto" w:fill="auto"/>
          </w:tcPr>
          <w:p w:rsidR="00D02384" w:rsidRPr="00A13F24" w:rsidRDefault="00D02384"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struttura</w:t>
            </w:r>
          </w:p>
        </w:tc>
      </w:tr>
      <w:tr w:rsidR="00D02384"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02384" w:rsidRPr="00E546AD" w:rsidRDefault="00D02384" w:rsidP="00CE6D0F">
            <w:pPr>
              <w:spacing w:line="276" w:lineRule="auto"/>
              <w:jc w:val="left"/>
              <w:rPr>
                <w:color w:val="auto"/>
              </w:rPr>
            </w:pPr>
            <w:r w:rsidRPr="00E546AD">
              <w:rPr>
                <w:color w:val="auto"/>
              </w:rPr>
              <w:t>Punto di estensione</w:t>
            </w:r>
          </w:p>
        </w:tc>
        <w:tc>
          <w:tcPr>
            <w:tcW w:w="6663" w:type="dxa"/>
            <w:shd w:val="clear" w:color="auto" w:fill="auto"/>
          </w:tcPr>
          <w:p w:rsidR="00D02384" w:rsidRPr="00A13F24" w:rsidRDefault="00D02384"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02384"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02384" w:rsidRPr="00E546AD" w:rsidRDefault="00D02384" w:rsidP="00CE6D0F">
            <w:pPr>
              <w:spacing w:line="276" w:lineRule="auto"/>
              <w:jc w:val="center"/>
              <w:rPr>
                <w:color w:val="auto"/>
              </w:rPr>
            </w:pPr>
            <w:r w:rsidRPr="00E546AD">
              <w:rPr>
                <w:color w:val="auto"/>
              </w:rPr>
              <w:t xml:space="preserve">Scenario principale </w:t>
            </w:r>
          </w:p>
        </w:tc>
      </w:tr>
      <w:tr w:rsidR="00D02384"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5F7365" w:rsidRDefault="00D02384" w:rsidP="00D02384">
            <w:pPr>
              <w:pStyle w:val="Normale1"/>
              <w:numPr>
                <w:ilvl w:val="0"/>
                <w:numId w:val="69"/>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w:t>
            </w:r>
            <w:r>
              <w:rPr>
                <w:rFonts w:asciiTheme="minorHAnsi" w:hAnsiTheme="minorHAnsi"/>
                <w:b w:val="0"/>
                <w:szCs w:val="22"/>
              </w:rPr>
              <w:t>Ristorazione</w:t>
            </w:r>
            <w:r>
              <w:rPr>
                <w:b w:val="0"/>
                <w:szCs w:val="22"/>
              </w:rPr>
              <w:t>”.</w:t>
            </w:r>
          </w:p>
          <w:p w:rsidR="00D02384" w:rsidRPr="004B33BA" w:rsidRDefault="00D02384" w:rsidP="00D02384">
            <w:pPr>
              <w:pStyle w:val="Normale1"/>
              <w:numPr>
                <w:ilvl w:val="0"/>
                <w:numId w:val="69"/>
              </w:numPr>
              <w:contextualSpacing w:val="0"/>
              <w:jc w:val="both"/>
              <w:rPr>
                <w:b w:val="0"/>
              </w:rPr>
            </w:pPr>
            <w:r w:rsidRPr="004B33BA">
              <w:rPr>
                <w:b w:val="0"/>
              </w:rPr>
              <w:t xml:space="preserve">Il sistema mostra </w:t>
            </w:r>
            <w:r w:rsidR="00C03179">
              <w:rPr>
                <w:b w:val="0"/>
              </w:rPr>
              <w:t>una form</w:t>
            </w:r>
            <w:r w:rsidRPr="004B33BA">
              <w:rPr>
                <w:b w:val="0"/>
              </w:rPr>
              <w:t xml:space="preserve"> da compilare: </w:t>
            </w:r>
            <w:r>
              <w:rPr>
                <w:b w:val="0"/>
              </w:rPr>
              <w:t>pasti per bambini, ristorante à la carte, buffet per bambini, ristorante a buffet, vino/champagne, bar, bottiglie d'acqua, snack bar, frutta, consegna spesa a domicilio, cioccolatini o biscotti, barbecue</w:t>
            </w:r>
            <w:r w:rsidRPr="00D02384">
              <w:rPr>
                <w:b w:val="0"/>
              </w:rPr>
              <w:t xml:space="preserve">, distributore </w:t>
            </w:r>
            <w:r>
              <w:rPr>
                <w:b w:val="0"/>
              </w:rPr>
              <w:t>automatico di bevande, servizio in camera</w:t>
            </w:r>
            <w:r w:rsidRPr="00D02384">
              <w:rPr>
                <w:b w:val="0"/>
              </w:rPr>
              <w:t>, d</w:t>
            </w:r>
            <w:r>
              <w:rPr>
                <w:b w:val="0"/>
              </w:rPr>
              <w:t>istributore automatico di snack, colazione in camera, menù per diete particolari</w:t>
            </w:r>
            <w:r w:rsidRPr="00D02384">
              <w:rPr>
                <w:b w:val="0"/>
              </w:rPr>
              <w:t>, nome del ristorante</w:t>
            </w:r>
            <w:r>
              <w:rPr>
                <w:b w:val="0"/>
              </w:rPr>
              <w:t xml:space="preserve">, </w:t>
            </w:r>
            <w:r w:rsidRPr="00D02384">
              <w:rPr>
                <w:b w:val="0"/>
              </w:rPr>
              <w:t>tipo di menù, aperto solo agli ospi</w:t>
            </w:r>
            <w:r>
              <w:rPr>
                <w:b w:val="0"/>
              </w:rPr>
              <w:t>ti della struttura, prenotazione</w:t>
            </w:r>
            <w:r w:rsidRPr="00D02384">
              <w:rPr>
                <w:b w:val="0"/>
              </w:rPr>
              <w:t>, posti all'aperto</w:t>
            </w:r>
            <w:r>
              <w:rPr>
                <w:b w:val="0"/>
              </w:rPr>
              <w:t>, cucina,</w:t>
            </w:r>
            <w:r w:rsidRPr="00D02384">
              <w:rPr>
                <w:b w:val="0"/>
              </w:rPr>
              <w:t xml:space="preserve"> opzioni dietetiche, atmosfera</w:t>
            </w:r>
            <w:r>
              <w:rPr>
                <w:b w:val="0"/>
              </w:rPr>
              <w:t>, aperto a colazione, aperto per il brunch, aperto per aperitivo, aperto per high tea, aperto per cena</w:t>
            </w:r>
            <w:r w:rsidRPr="00D02384">
              <w:rPr>
                <w:b w:val="0"/>
              </w:rPr>
              <w:t>, aperto per pranzo,  giorno di apertura, aperto dalle, aperto alle.</w:t>
            </w:r>
          </w:p>
          <w:p w:rsidR="00D02384" w:rsidRPr="00C03179" w:rsidRDefault="00D02384" w:rsidP="004B2EAC">
            <w:pPr>
              <w:pStyle w:val="Normale1"/>
              <w:numPr>
                <w:ilvl w:val="0"/>
                <w:numId w:val="69"/>
              </w:numPr>
              <w:contextualSpacing w:val="0"/>
              <w:jc w:val="both"/>
              <w:rPr>
                <w:b w:val="0"/>
              </w:rPr>
            </w:pPr>
            <w:r w:rsidRPr="00C03179">
              <w:rPr>
                <w:b w:val="0"/>
                <w:szCs w:val="22"/>
              </w:rPr>
              <w:t>L’utente riempie i campi obbligatori</w:t>
            </w:r>
            <w:r w:rsidR="00C03179" w:rsidRPr="00C03179">
              <w:rPr>
                <w:b w:val="0"/>
                <w:szCs w:val="22"/>
              </w:rPr>
              <w:t xml:space="preserve"> e </w:t>
            </w:r>
            <w:r w:rsidRPr="00C03179">
              <w:rPr>
                <w:b w:val="0"/>
              </w:rPr>
              <w:t>salva i dati.</w:t>
            </w:r>
          </w:p>
          <w:p w:rsidR="00D02384" w:rsidRPr="008D53DB" w:rsidRDefault="00D02384" w:rsidP="00D02384">
            <w:pPr>
              <w:pStyle w:val="Normale1"/>
              <w:numPr>
                <w:ilvl w:val="0"/>
                <w:numId w:val="69"/>
              </w:numPr>
              <w:contextualSpacing w:val="0"/>
              <w:jc w:val="both"/>
              <w:rPr>
                <w:b w:val="0"/>
              </w:rPr>
            </w:pPr>
            <w:r w:rsidRPr="001774CD">
              <w:rPr>
                <w:b w:val="0"/>
                <w:szCs w:val="22"/>
              </w:rPr>
              <w:t>Il sistema effettua l’operazione e notifica che l’operazione è stata eseguita con successo.</w:t>
            </w:r>
          </w:p>
        </w:tc>
      </w:tr>
      <w:tr w:rsidR="00D02384"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E546AD" w:rsidRDefault="00D02384" w:rsidP="00CE6D0F">
            <w:pPr>
              <w:spacing w:line="276" w:lineRule="auto"/>
              <w:jc w:val="center"/>
              <w:rPr>
                <w:color w:val="auto"/>
              </w:rPr>
            </w:pPr>
            <w:r w:rsidRPr="00E546AD">
              <w:rPr>
                <w:color w:val="auto"/>
              </w:rPr>
              <w:t>Scenario alternativo</w:t>
            </w:r>
          </w:p>
        </w:tc>
      </w:tr>
      <w:tr w:rsidR="00D02384"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367CCB" w:rsidRDefault="00C03179" w:rsidP="00CE6D0F">
            <w:pPr>
              <w:pStyle w:val="Normale1"/>
              <w:contextualSpacing w:val="0"/>
              <w:jc w:val="both"/>
              <w:rPr>
                <w:b w:val="0"/>
              </w:rPr>
            </w:pPr>
            <w:r>
              <w:rPr>
                <w:b w:val="0"/>
                <w:szCs w:val="22"/>
              </w:rPr>
              <w:t>3</w:t>
            </w:r>
            <w:r w:rsidR="00D02384" w:rsidRPr="00367CCB">
              <w:rPr>
                <w:b w:val="0"/>
                <w:szCs w:val="22"/>
              </w:rPr>
              <w:t>(a) L’utente annulla l’operazione.</w:t>
            </w:r>
          </w:p>
        </w:tc>
      </w:tr>
      <w:tr w:rsidR="00D02384"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02384" w:rsidRPr="00E546AD" w:rsidRDefault="00D02384" w:rsidP="00CE6D0F">
            <w:pPr>
              <w:spacing w:line="276" w:lineRule="auto"/>
              <w:jc w:val="center"/>
              <w:rPr>
                <w:color w:val="auto"/>
              </w:rPr>
            </w:pPr>
            <w:r w:rsidRPr="00E546AD">
              <w:rPr>
                <w:color w:val="auto"/>
              </w:rPr>
              <w:t xml:space="preserve">Scenario d’errore </w:t>
            </w:r>
          </w:p>
        </w:tc>
      </w:tr>
      <w:tr w:rsidR="00D02384"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02384" w:rsidRPr="00367CCB" w:rsidRDefault="00C03179" w:rsidP="00CE6D0F">
            <w:pPr>
              <w:pStyle w:val="Normale1"/>
              <w:contextualSpacing w:val="0"/>
              <w:jc w:val="both"/>
              <w:rPr>
                <w:b w:val="0"/>
                <w:szCs w:val="22"/>
              </w:rPr>
            </w:pPr>
            <w:r>
              <w:rPr>
                <w:b w:val="0"/>
                <w:szCs w:val="22"/>
              </w:rPr>
              <w:t>4</w:t>
            </w:r>
            <w:r w:rsidR="00D02384">
              <w:rPr>
                <w:b w:val="0"/>
                <w:szCs w:val="22"/>
              </w:rPr>
              <w:t>(a</w:t>
            </w:r>
            <w:r w:rsidR="00D02384"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rPr>
                <w:color w:val="auto"/>
              </w:rPr>
            </w:pPr>
            <w:r w:rsidRPr="00E546AD">
              <w:rPr>
                <w:color w:val="auto"/>
              </w:rPr>
              <w:t>Caso d’uso</w:t>
            </w:r>
          </w:p>
        </w:tc>
        <w:tc>
          <w:tcPr>
            <w:tcW w:w="6663" w:type="dxa"/>
            <w:shd w:val="clear" w:color="auto" w:fill="auto"/>
            <w:vAlign w:val="center"/>
          </w:tcPr>
          <w:p w:rsidR="00EC37A1" w:rsidRPr="00A13F24" w:rsidRDefault="00EC37A1"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piscine e benessere</w:t>
            </w:r>
          </w:p>
        </w:tc>
      </w:tr>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rPr>
                <w:color w:val="auto"/>
              </w:rPr>
            </w:pPr>
            <w:r w:rsidRPr="00E546AD">
              <w:rPr>
                <w:color w:val="auto"/>
              </w:rPr>
              <w:t>Attori</w:t>
            </w:r>
          </w:p>
        </w:tc>
        <w:tc>
          <w:tcPr>
            <w:tcW w:w="6663" w:type="dxa"/>
            <w:shd w:val="clear" w:color="auto" w:fill="auto"/>
          </w:tcPr>
          <w:p w:rsidR="00EC37A1" w:rsidRPr="00461818" w:rsidRDefault="00EC37A1"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rPr>
                <w:color w:val="auto"/>
              </w:rPr>
            </w:pPr>
            <w:r w:rsidRPr="00E546AD">
              <w:rPr>
                <w:color w:val="auto"/>
              </w:rPr>
              <w:t>Pre-condizioni</w:t>
            </w:r>
          </w:p>
        </w:tc>
        <w:tc>
          <w:tcPr>
            <w:tcW w:w="6663" w:type="dxa"/>
            <w:shd w:val="clear" w:color="auto" w:fill="auto"/>
          </w:tcPr>
          <w:p w:rsidR="00EC37A1" w:rsidRPr="00A13F24" w:rsidRDefault="00EC37A1"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struttura</w:t>
            </w:r>
          </w:p>
        </w:tc>
      </w:tr>
      <w:tr w:rsidR="00EC37A1"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C37A1" w:rsidRPr="00E546AD" w:rsidRDefault="00EC37A1" w:rsidP="00CE6D0F">
            <w:pPr>
              <w:spacing w:line="276" w:lineRule="auto"/>
              <w:jc w:val="left"/>
              <w:rPr>
                <w:color w:val="auto"/>
              </w:rPr>
            </w:pPr>
            <w:r w:rsidRPr="00E546AD">
              <w:rPr>
                <w:color w:val="auto"/>
              </w:rPr>
              <w:t>Punto di estensione</w:t>
            </w:r>
          </w:p>
        </w:tc>
        <w:tc>
          <w:tcPr>
            <w:tcW w:w="6663" w:type="dxa"/>
            <w:shd w:val="clear" w:color="auto" w:fill="auto"/>
          </w:tcPr>
          <w:p w:rsidR="00EC37A1" w:rsidRPr="00A13F24" w:rsidRDefault="00EC37A1"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C37A1"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C37A1" w:rsidRPr="00E546AD" w:rsidRDefault="00EC37A1" w:rsidP="00CE6D0F">
            <w:pPr>
              <w:spacing w:line="276" w:lineRule="auto"/>
              <w:jc w:val="center"/>
              <w:rPr>
                <w:color w:val="auto"/>
              </w:rPr>
            </w:pPr>
            <w:r w:rsidRPr="00E546AD">
              <w:rPr>
                <w:color w:val="auto"/>
              </w:rPr>
              <w:t xml:space="preserve">Scenario principale </w:t>
            </w:r>
          </w:p>
        </w:tc>
      </w:tr>
      <w:tr w:rsidR="00EC37A1"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5F7365" w:rsidRDefault="00EC37A1" w:rsidP="00EC37A1">
            <w:pPr>
              <w:pStyle w:val="Normale1"/>
              <w:numPr>
                <w:ilvl w:val="0"/>
                <w:numId w:val="70"/>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“P</w:t>
            </w:r>
            <w:r w:rsidRPr="00646769">
              <w:rPr>
                <w:rFonts w:asciiTheme="minorHAnsi" w:hAnsiTheme="minorHAnsi"/>
                <w:b w:val="0"/>
                <w:szCs w:val="22"/>
              </w:rPr>
              <w:t>iscine e benessere</w:t>
            </w:r>
            <w:r>
              <w:rPr>
                <w:b w:val="0"/>
                <w:szCs w:val="22"/>
              </w:rPr>
              <w:t>”.</w:t>
            </w:r>
          </w:p>
          <w:p w:rsidR="00EC37A1" w:rsidRPr="00EC37A1" w:rsidRDefault="00EC37A1" w:rsidP="00EC37A1">
            <w:pPr>
              <w:pStyle w:val="Normale1"/>
              <w:numPr>
                <w:ilvl w:val="0"/>
                <w:numId w:val="70"/>
              </w:numPr>
              <w:contextualSpacing w:val="0"/>
              <w:jc w:val="both"/>
              <w:rPr>
                <w:b w:val="0"/>
              </w:rPr>
            </w:pPr>
            <w:r w:rsidRPr="00EC37A1">
              <w:rPr>
                <w:b w:val="0"/>
              </w:rPr>
              <w:t>Il sistema mostra la pagina con il form da compilare :  scivolo d'acqua, servizi spa, teli da bagno, bagno turco, sdraio/lettini, sala spa/area relax, ombrelloni, pediluvio, servizio di bellezza, pacchetti spa/benessere, poltrona massaggi, fitness, lezioni yoga, lezioni di fitness, personal trainer, piscina per bambini, armadietti per fitness/spa, piscina, giochi d'acqua, piscina all'ultimo piano, piscina a sfioro, piscina con vista, piscina riscaldata, piscina di acqua salata, vasca immersione ad acqua fredda, bar a bordo piscina, zona acqua bassa, copertura per piscina, recinto attorno alla piscina, piscina coperta, piscina al coperto (stagionale), piscina all'aperto, piscina al coperto(tutto l'anno), piscina all'aperto (tutto l'anno), piscina all'aperto (stagionale), costo piscina all'aperto (tutto l'anno).</w:t>
            </w:r>
          </w:p>
          <w:p w:rsidR="00EC37A1" w:rsidRPr="00EC37A1" w:rsidRDefault="00EC37A1" w:rsidP="00EC37A1">
            <w:pPr>
              <w:pStyle w:val="Normale1"/>
              <w:numPr>
                <w:ilvl w:val="0"/>
                <w:numId w:val="70"/>
              </w:numPr>
              <w:contextualSpacing w:val="0"/>
              <w:jc w:val="both"/>
              <w:rPr>
                <w:b w:val="0"/>
              </w:rPr>
            </w:pPr>
            <w:r w:rsidRPr="00EC37A1">
              <w:rPr>
                <w:b w:val="0"/>
                <w:szCs w:val="22"/>
              </w:rPr>
              <w:t>L’utente riempie i campi obbligatori</w:t>
            </w:r>
            <w:r w:rsidR="00C03179">
              <w:rPr>
                <w:b w:val="0"/>
                <w:szCs w:val="22"/>
              </w:rPr>
              <w:t xml:space="preserve"> e salva i dati.</w:t>
            </w:r>
          </w:p>
          <w:p w:rsidR="00EC37A1" w:rsidRPr="008D53DB" w:rsidRDefault="00EC37A1" w:rsidP="00EC37A1">
            <w:pPr>
              <w:pStyle w:val="Normale1"/>
              <w:numPr>
                <w:ilvl w:val="0"/>
                <w:numId w:val="70"/>
              </w:numPr>
              <w:contextualSpacing w:val="0"/>
              <w:jc w:val="both"/>
              <w:rPr>
                <w:b w:val="0"/>
              </w:rPr>
            </w:pPr>
            <w:r w:rsidRPr="001774CD">
              <w:rPr>
                <w:b w:val="0"/>
                <w:szCs w:val="22"/>
              </w:rPr>
              <w:t>Il sistema effettua l’operazione e notifica che l’operazione è stata eseguita con successo.</w:t>
            </w:r>
          </w:p>
        </w:tc>
      </w:tr>
      <w:tr w:rsidR="00EC37A1"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E546AD" w:rsidRDefault="00EC37A1" w:rsidP="00CE6D0F">
            <w:pPr>
              <w:spacing w:line="276" w:lineRule="auto"/>
              <w:jc w:val="center"/>
              <w:rPr>
                <w:color w:val="auto"/>
              </w:rPr>
            </w:pPr>
            <w:r w:rsidRPr="00E546AD">
              <w:rPr>
                <w:color w:val="auto"/>
              </w:rPr>
              <w:t>Scenario alternativo</w:t>
            </w:r>
          </w:p>
        </w:tc>
      </w:tr>
      <w:tr w:rsidR="00EC37A1"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367CCB" w:rsidRDefault="00C03179" w:rsidP="00CE6D0F">
            <w:pPr>
              <w:pStyle w:val="Normale1"/>
              <w:contextualSpacing w:val="0"/>
              <w:jc w:val="both"/>
              <w:rPr>
                <w:b w:val="0"/>
              </w:rPr>
            </w:pPr>
            <w:r>
              <w:rPr>
                <w:b w:val="0"/>
                <w:szCs w:val="22"/>
              </w:rPr>
              <w:t>3</w:t>
            </w:r>
            <w:r w:rsidR="00EC37A1" w:rsidRPr="00367CCB">
              <w:rPr>
                <w:b w:val="0"/>
                <w:szCs w:val="22"/>
              </w:rPr>
              <w:t>(a) L’utente annulla l’operazione.</w:t>
            </w:r>
          </w:p>
        </w:tc>
      </w:tr>
      <w:tr w:rsidR="00EC37A1"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C37A1" w:rsidRPr="00E546AD" w:rsidRDefault="00EC37A1" w:rsidP="00CE6D0F">
            <w:pPr>
              <w:spacing w:line="276" w:lineRule="auto"/>
              <w:jc w:val="center"/>
              <w:rPr>
                <w:color w:val="auto"/>
              </w:rPr>
            </w:pPr>
            <w:r w:rsidRPr="00E546AD">
              <w:rPr>
                <w:color w:val="auto"/>
              </w:rPr>
              <w:t xml:space="preserve">Scenario d’errore </w:t>
            </w:r>
          </w:p>
        </w:tc>
      </w:tr>
      <w:tr w:rsidR="00EC37A1"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C37A1" w:rsidRPr="00367CCB" w:rsidRDefault="00C03179" w:rsidP="00CE6D0F">
            <w:pPr>
              <w:pStyle w:val="Normale1"/>
              <w:contextualSpacing w:val="0"/>
              <w:jc w:val="both"/>
              <w:rPr>
                <w:b w:val="0"/>
                <w:szCs w:val="22"/>
              </w:rPr>
            </w:pPr>
            <w:r>
              <w:rPr>
                <w:b w:val="0"/>
                <w:szCs w:val="22"/>
              </w:rPr>
              <w:t>4</w:t>
            </w:r>
            <w:r w:rsidR="00EC37A1">
              <w:rPr>
                <w:b w:val="0"/>
                <w:szCs w:val="22"/>
              </w:rPr>
              <w:t>(a</w:t>
            </w:r>
            <w:r w:rsidR="00EC37A1"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Caso d’uso</w:t>
            </w:r>
          </w:p>
        </w:tc>
        <w:tc>
          <w:tcPr>
            <w:tcW w:w="6663" w:type="dxa"/>
            <w:shd w:val="clear" w:color="auto" w:fill="auto"/>
            <w:vAlign w:val="center"/>
          </w:tcPr>
          <w:p w:rsidR="004D2E8D" w:rsidRPr="00A13F24"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spa e benessere</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Attori</w:t>
            </w:r>
          </w:p>
        </w:tc>
        <w:tc>
          <w:tcPr>
            <w:tcW w:w="6663" w:type="dxa"/>
            <w:shd w:val="clear" w:color="auto" w:fill="auto"/>
          </w:tcPr>
          <w:p w:rsidR="004D2E8D" w:rsidRPr="00461818"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Pre-condizioni</w:t>
            </w:r>
          </w:p>
        </w:tc>
        <w:tc>
          <w:tcPr>
            <w:tcW w:w="6663" w:type="dxa"/>
            <w:shd w:val="clear" w:color="auto" w:fill="auto"/>
          </w:tcPr>
          <w:p w:rsidR="004D2E8D"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jc w:val="left"/>
              <w:rPr>
                <w:color w:val="auto"/>
              </w:rPr>
            </w:pPr>
            <w:r w:rsidRPr="00E546AD">
              <w:rPr>
                <w:color w:val="auto"/>
              </w:rPr>
              <w:t>Punto di estensione</w:t>
            </w:r>
          </w:p>
        </w:tc>
        <w:tc>
          <w:tcPr>
            <w:tcW w:w="6663" w:type="dxa"/>
            <w:shd w:val="clear" w:color="auto" w:fill="auto"/>
          </w:tcPr>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D2E8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D2E8D" w:rsidRPr="00E546AD" w:rsidRDefault="004D2E8D" w:rsidP="00CE6D0F">
            <w:pPr>
              <w:spacing w:line="276" w:lineRule="auto"/>
              <w:jc w:val="center"/>
              <w:rPr>
                <w:color w:val="auto"/>
              </w:rPr>
            </w:pPr>
            <w:r w:rsidRPr="00E546AD">
              <w:rPr>
                <w:color w:val="auto"/>
              </w:rPr>
              <w:t xml:space="preserve">Scenario principale </w:t>
            </w:r>
          </w:p>
        </w:tc>
      </w:tr>
      <w:tr w:rsidR="004D2E8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5F7365" w:rsidRDefault="004D2E8D" w:rsidP="004D2E8D">
            <w:pPr>
              <w:pStyle w:val="Normale1"/>
              <w:numPr>
                <w:ilvl w:val="0"/>
                <w:numId w:val="71"/>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“Spa</w:t>
            </w:r>
            <w:r w:rsidRPr="00646769">
              <w:rPr>
                <w:rFonts w:asciiTheme="minorHAnsi" w:hAnsiTheme="minorHAnsi"/>
                <w:b w:val="0"/>
                <w:szCs w:val="22"/>
              </w:rPr>
              <w:t xml:space="preserve"> e benessere</w:t>
            </w:r>
            <w:r>
              <w:rPr>
                <w:b w:val="0"/>
                <w:szCs w:val="22"/>
              </w:rPr>
              <w:t>”.</w:t>
            </w:r>
          </w:p>
          <w:p w:rsidR="004D2E8D" w:rsidRPr="004D2E8D" w:rsidRDefault="004D2E8D" w:rsidP="004D2E8D">
            <w:pPr>
              <w:pStyle w:val="Normale1"/>
              <w:numPr>
                <w:ilvl w:val="0"/>
                <w:numId w:val="71"/>
              </w:numPr>
              <w:contextualSpacing w:val="0"/>
              <w:jc w:val="both"/>
              <w:rPr>
                <w:b w:val="0"/>
              </w:rPr>
            </w:pPr>
            <w:r w:rsidRPr="004D2E8D">
              <w:rPr>
                <w:b w:val="0"/>
              </w:rPr>
              <w:t xml:space="preserve">Il sistema mostra la pagina con il form da compilare: spa e benessere, costo spa e benessere, sauna, </w:t>
            </w:r>
            <w:proofErr w:type="spellStart"/>
            <w:r w:rsidRPr="004D2E8D">
              <w:rPr>
                <w:b w:val="0"/>
              </w:rPr>
              <w:t>hammam</w:t>
            </w:r>
            <w:proofErr w:type="spellEnd"/>
            <w:r w:rsidRPr="004D2E8D">
              <w:rPr>
                <w:b w:val="0"/>
              </w:rPr>
              <w:t xml:space="preserve">, vasca idromassaggio, palestra, solarium, vasca termale, massaggi, costo massaggi (una stringa numerica di massimo 5 caratteri), massaggi alla schiena, massaggi ai piedi, massaggi al collo, massaggi alla testa, massaggi di coppia, massaggi al corpo, massaggi alle mani, </w:t>
            </w:r>
            <w:r>
              <w:rPr>
                <w:b w:val="0"/>
              </w:rPr>
              <w:t>vasca comune, vasca all'aperto</w:t>
            </w:r>
            <w:r w:rsidRPr="004D2E8D">
              <w:rPr>
                <w:b w:val="0"/>
              </w:rPr>
              <w:t>.</w:t>
            </w:r>
          </w:p>
          <w:p w:rsidR="004D2E8D" w:rsidRPr="004D2E8D" w:rsidRDefault="004D2E8D" w:rsidP="004D2E8D">
            <w:pPr>
              <w:pStyle w:val="Normale1"/>
              <w:numPr>
                <w:ilvl w:val="0"/>
                <w:numId w:val="71"/>
              </w:numPr>
              <w:contextualSpacing w:val="0"/>
              <w:jc w:val="both"/>
              <w:rPr>
                <w:b w:val="0"/>
              </w:rPr>
            </w:pPr>
            <w:r w:rsidRPr="004D2E8D">
              <w:rPr>
                <w:b w:val="0"/>
                <w:szCs w:val="22"/>
              </w:rPr>
              <w:t>L’utente riempie i campi obbligatori.</w:t>
            </w:r>
          </w:p>
          <w:p w:rsidR="004D2E8D" w:rsidRPr="001774CD" w:rsidRDefault="004D2E8D" w:rsidP="004D2E8D">
            <w:pPr>
              <w:pStyle w:val="Normale1"/>
              <w:numPr>
                <w:ilvl w:val="0"/>
                <w:numId w:val="71"/>
              </w:numPr>
              <w:contextualSpacing w:val="0"/>
              <w:jc w:val="both"/>
              <w:rPr>
                <w:b w:val="0"/>
              </w:rPr>
            </w:pPr>
            <w:r w:rsidRPr="001774CD">
              <w:rPr>
                <w:b w:val="0"/>
              </w:rPr>
              <w:t>L’utente salva i dati.</w:t>
            </w:r>
          </w:p>
          <w:p w:rsidR="004D2E8D" w:rsidRPr="008D53DB" w:rsidRDefault="004D2E8D" w:rsidP="004D2E8D">
            <w:pPr>
              <w:pStyle w:val="Normale1"/>
              <w:numPr>
                <w:ilvl w:val="0"/>
                <w:numId w:val="71"/>
              </w:numPr>
              <w:contextualSpacing w:val="0"/>
              <w:jc w:val="both"/>
              <w:rPr>
                <w:b w:val="0"/>
              </w:rPr>
            </w:pPr>
            <w:r w:rsidRPr="001774CD">
              <w:rPr>
                <w:b w:val="0"/>
                <w:szCs w:val="22"/>
              </w:rPr>
              <w:t>Il sistema effettua l’operazione e notifica che l’operazione è stata eseguita con successo.</w:t>
            </w:r>
          </w:p>
        </w:tc>
      </w:tr>
      <w:tr w:rsidR="004D2E8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Scenario alternativo</w:t>
            </w:r>
          </w:p>
        </w:tc>
      </w:tr>
      <w:tr w:rsidR="004D2E8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367CCB" w:rsidRDefault="004D2E8D" w:rsidP="00CE6D0F">
            <w:pPr>
              <w:pStyle w:val="Normale1"/>
              <w:contextualSpacing w:val="0"/>
              <w:jc w:val="both"/>
              <w:rPr>
                <w:b w:val="0"/>
              </w:rPr>
            </w:pPr>
            <w:r>
              <w:rPr>
                <w:b w:val="0"/>
                <w:szCs w:val="22"/>
              </w:rPr>
              <w:t>4</w:t>
            </w:r>
            <w:r w:rsidRPr="00367CCB">
              <w:rPr>
                <w:b w:val="0"/>
                <w:szCs w:val="22"/>
              </w:rPr>
              <w:t>(a) L’utente annulla l’operazione.</w:t>
            </w:r>
          </w:p>
        </w:tc>
      </w:tr>
      <w:tr w:rsidR="004D2E8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 xml:space="preserve">Scenario d’errore </w:t>
            </w:r>
          </w:p>
        </w:tc>
      </w:tr>
      <w:tr w:rsidR="004D2E8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D2E8D" w:rsidRPr="00367CCB" w:rsidRDefault="004D2E8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Caso d’uso</w:t>
            </w:r>
          </w:p>
        </w:tc>
        <w:tc>
          <w:tcPr>
            <w:tcW w:w="6663" w:type="dxa"/>
            <w:shd w:val="clear" w:color="auto" w:fill="auto"/>
            <w:vAlign w:val="center"/>
          </w:tcPr>
          <w:p w:rsidR="004D2E8D" w:rsidRPr="00A13F24"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trasporti</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Attori</w:t>
            </w:r>
          </w:p>
        </w:tc>
        <w:tc>
          <w:tcPr>
            <w:tcW w:w="6663" w:type="dxa"/>
            <w:shd w:val="clear" w:color="auto" w:fill="auto"/>
          </w:tcPr>
          <w:p w:rsidR="004D2E8D" w:rsidRPr="00461818" w:rsidRDefault="004D2E8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rPr>
                <w:color w:val="auto"/>
              </w:rPr>
            </w:pPr>
            <w:r w:rsidRPr="00E546AD">
              <w:rPr>
                <w:color w:val="auto"/>
              </w:rPr>
              <w:t>Pre-condizioni</w:t>
            </w:r>
          </w:p>
        </w:tc>
        <w:tc>
          <w:tcPr>
            <w:tcW w:w="6663" w:type="dxa"/>
            <w:shd w:val="clear" w:color="auto" w:fill="auto"/>
          </w:tcPr>
          <w:p w:rsidR="004D2E8D"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D2E8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D2E8D" w:rsidRPr="00E546AD" w:rsidRDefault="004D2E8D" w:rsidP="00CE6D0F">
            <w:pPr>
              <w:spacing w:line="276" w:lineRule="auto"/>
              <w:jc w:val="left"/>
              <w:rPr>
                <w:color w:val="auto"/>
              </w:rPr>
            </w:pPr>
            <w:r w:rsidRPr="00E546AD">
              <w:rPr>
                <w:color w:val="auto"/>
              </w:rPr>
              <w:t>Punto di estensione</w:t>
            </w:r>
          </w:p>
        </w:tc>
        <w:tc>
          <w:tcPr>
            <w:tcW w:w="6663" w:type="dxa"/>
            <w:shd w:val="clear" w:color="auto" w:fill="auto"/>
          </w:tcPr>
          <w:p w:rsidR="004D2E8D" w:rsidRPr="00A13F24" w:rsidRDefault="004D2E8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D2E8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D2E8D" w:rsidRPr="00E546AD" w:rsidRDefault="004D2E8D" w:rsidP="00CE6D0F">
            <w:pPr>
              <w:spacing w:line="276" w:lineRule="auto"/>
              <w:jc w:val="center"/>
              <w:rPr>
                <w:color w:val="auto"/>
              </w:rPr>
            </w:pPr>
            <w:r w:rsidRPr="00E546AD">
              <w:rPr>
                <w:color w:val="auto"/>
              </w:rPr>
              <w:t xml:space="preserve">Scenario principale </w:t>
            </w:r>
          </w:p>
        </w:tc>
      </w:tr>
      <w:tr w:rsidR="004D2E8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5F7365" w:rsidRDefault="004D2E8D" w:rsidP="004D2E8D">
            <w:pPr>
              <w:pStyle w:val="Normale1"/>
              <w:numPr>
                <w:ilvl w:val="0"/>
                <w:numId w:val="72"/>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“Trasporti”.</w:t>
            </w:r>
          </w:p>
          <w:p w:rsidR="004D2E8D" w:rsidRPr="004D2E8D" w:rsidRDefault="004D2E8D" w:rsidP="004D2E8D">
            <w:pPr>
              <w:pStyle w:val="Normale1"/>
              <w:numPr>
                <w:ilvl w:val="0"/>
                <w:numId w:val="72"/>
              </w:numPr>
              <w:contextualSpacing w:val="0"/>
              <w:jc w:val="both"/>
              <w:rPr>
                <w:b w:val="0"/>
              </w:rPr>
            </w:pPr>
            <w:r w:rsidRPr="004D2E8D">
              <w:rPr>
                <w:b w:val="0"/>
              </w:rPr>
              <w:t>Il sistema mostra la pagina con il form da compilare: parcheggio custodito, parcheggio in strada, autorimessa, parcheggio disabili, ricarica per i veicoli elettrici, servizio navetta, biglietti per i mezzi di trasporto, autonoleggio, noleggio biciclette gratuito, navetta aeroportuale, noleggio biciclette (a pagamento).</w:t>
            </w:r>
          </w:p>
          <w:p w:rsidR="004D2E8D" w:rsidRPr="004D2E8D" w:rsidRDefault="004D2E8D" w:rsidP="004D2E8D">
            <w:pPr>
              <w:pStyle w:val="Normale1"/>
              <w:numPr>
                <w:ilvl w:val="0"/>
                <w:numId w:val="72"/>
              </w:numPr>
              <w:contextualSpacing w:val="0"/>
              <w:jc w:val="both"/>
              <w:rPr>
                <w:b w:val="0"/>
              </w:rPr>
            </w:pPr>
            <w:r w:rsidRPr="004D2E8D">
              <w:rPr>
                <w:b w:val="0"/>
                <w:szCs w:val="22"/>
              </w:rPr>
              <w:t>L’utente riempie i campi obbligatori.</w:t>
            </w:r>
          </w:p>
          <w:p w:rsidR="004D2E8D" w:rsidRPr="001774CD" w:rsidRDefault="004D2E8D" w:rsidP="004D2E8D">
            <w:pPr>
              <w:pStyle w:val="Normale1"/>
              <w:numPr>
                <w:ilvl w:val="0"/>
                <w:numId w:val="72"/>
              </w:numPr>
              <w:contextualSpacing w:val="0"/>
              <w:jc w:val="both"/>
              <w:rPr>
                <w:b w:val="0"/>
              </w:rPr>
            </w:pPr>
            <w:r w:rsidRPr="001774CD">
              <w:rPr>
                <w:b w:val="0"/>
              </w:rPr>
              <w:t>L’utente salva i dati.</w:t>
            </w:r>
          </w:p>
          <w:p w:rsidR="004D2E8D" w:rsidRPr="008D53DB" w:rsidRDefault="004D2E8D" w:rsidP="004D2E8D">
            <w:pPr>
              <w:pStyle w:val="Normale1"/>
              <w:numPr>
                <w:ilvl w:val="0"/>
                <w:numId w:val="72"/>
              </w:numPr>
              <w:contextualSpacing w:val="0"/>
              <w:jc w:val="both"/>
              <w:rPr>
                <w:b w:val="0"/>
              </w:rPr>
            </w:pPr>
            <w:r w:rsidRPr="001774CD">
              <w:rPr>
                <w:b w:val="0"/>
                <w:szCs w:val="22"/>
              </w:rPr>
              <w:t>Il sistema effettua l’operazione e notifica che l’operazione è stata eseguita con successo.</w:t>
            </w:r>
          </w:p>
        </w:tc>
      </w:tr>
      <w:tr w:rsidR="004D2E8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Scenario alternativo</w:t>
            </w:r>
          </w:p>
        </w:tc>
      </w:tr>
      <w:tr w:rsidR="004D2E8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367CCB" w:rsidRDefault="004D2E8D" w:rsidP="00CE6D0F">
            <w:pPr>
              <w:pStyle w:val="Normale1"/>
              <w:contextualSpacing w:val="0"/>
              <w:jc w:val="both"/>
              <w:rPr>
                <w:b w:val="0"/>
              </w:rPr>
            </w:pPr>
            <w:r>
              <w:rPr>
                <w:b w:val="0"/>
                <w:szCs w:val="22"/>
              </w:rPr>
              <w:t>4</w:t>
            </w:r>
            <w:r w:rsidRPr="00367CCB">
              <w:rPr>
                <w:b w:val="0"/>
                <w:szCs w:val="22"/>
              </w:rPr>
              <w:t>(a) L’utente annulla l’operazione.</w:t>
            </w:r>
          </w:p>
        </w:tc>
      </w:tr>
      <w:tr w:rsidR="004D2E8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D2E8D" w:rsidRPr="00E546AD" w:rsidRDefault="004D2E8D" w:rsidP="00CE6D0F">
            <w:pPr>
              <w:spacing w:line="276" w:lineRule="auto"/>
              <w:jc w:val="center"/>
              <w:rPr>
                <w:color w:val="auto"/>
              </w:rPr>
            </w:pPr>
            <w:r w:rsidRPr="00E546AD">
              <w:rPr>
                <w:color w:val="auto"/>
              </w:rPr>
              <w:t xml:space="preserve">Scenario d’errore </w:t>
            </w:r>
          </w:p>
        </w:tc>
      </w:tr>
      <w:tr w:rsidR="004D2E8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D2E8D" w:rsidRPr="00367CCB" w:rsidRDefault="004D2E8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9D68AD" w:rsidRPr="00A13F24" w:rsidRDefault="009D68A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accoglienza</w:t>
            </w:r>
          </w:p>
        </w:tc>
      </w:tr>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rPr>
                <w:color w:val="auto"/>
              </w:rPr>
            </w:pPr>
            <w:r w:rsidRPr="00E546AD">
              <w:rPr>
                <w:color w:val="auto"/>
              </w:rPr>
              <w:t>Attori</w:t>
            </w:r>
          </w:p>
        </w:tc>
        <w:tc>
          <w:tcPr>
            <w:tcW w:w="6663" w:type="dxa"/>
            <w:shd w:val="clear" w:color="auto" w:fill="auto"/>
          </w:tcPr>
          <w:p w:rsidR="009D68AD" w:rsidRPr="00461818" w:rsidRDefault="009D68A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rPr>
                <w:color w:val="auto"/>
              </w:rPr>
            </w:pPr>
            <w:r w:rsidRPr="00E546AD">
              <w:rPr>
                <w:color w:val="auto"/>
              </w:rPr>
              <w:t>Pre-condizioni</w:t>
            </w:r>
          </w:p>
        </w:tc>
        <w:tc>
          <w:tcPr>
            <w:tcW w:w="6663" w:type="dxa"/>
            <w:shd w:val="clear" w:color="auto" w:fill="auto"/>
          </w:tcPr>
          <w:p w:rsidR="009D68AD" w:rsidRDefault="009D68A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D68AD" w:rsidRPr="00A13F24" w:rsidRDefault="009D68A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9D68A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D68AD" w:rsidRPr="00E546AD" w:rsidRDefault="009D68AD" w:rsidP="00CE6D0F">
            <w:pPr>
              <w:spacing w:line="276" w:lineRule="auto"/>
              <w:jc w:val="left"/>
              <w:rPr>
                <w:color w:val="auto"/>
              </w:rPr>
            </w:pPr>
            <w:r w:rsidRPr="00E546AD">
              <w:rPr>
                <w:color w:val="auto"/>
              </w:rPr>
              <w:t>Punto di estensione</w:t>
            </w:r>
          </w:p>
        </w:tc>
        <w:tc>
          <w:tcPr>
            <w:tcW w:w="6663" w:type="dxa"/>
            <w:shd w:val="clear" w:color="auto" w:fill="auto"/>
          </w:tcPr>
          <w:p w:rsidR="009D68AD" w:rsidRPr="00A13F24" w:rsidRDefault="009D68A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D68A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D68AD" w:rsidRPr="00E546AD" w:rsidRDefault="009D68AD" w:rsidP="00CE6D0F">
            <w:pPr>
              <w:spacing w:line="276" w:lineRule="auto"/>
              <w:jc w:val="center"/>
              <w:rPr>
                <w:color w:val="auto"/>
              </w:rPr>
            </w:pPr>
            <w:r w:rsidRPr="00E546AD">
              <w:rPr>
                <w:color w:val="auto"/>
              </w:rPr>
              <w:t xml:space="preserve">Scenario principale </w:t>
            </w:r>
          </w:p>
        </w:tc>
      </w:tr>
      <w:tr w:rsidR="009D68A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5F7365" w:rsidRDefault="009D68AD" w:rsidP="009D68AD">
            <w:pPr>
              <w:pStyle w:val="Normale1"/>
              <w:numPr>
                <w:ilvl w:val="0"/>
                <w:numId w:val="73"/>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“Accoglienza”.</w:t>
            </w:r>
          </w:p>
          <w:p w:rsidR="009D68AD" w:rsidRPr="009D68AD" w:rsidRDefault="009D68AD" w:rsidP="009D68AD">
            <w:pPr>
              <w:pStyle w:val="Normale1"/>
              <w:numPr>
                <w:ilvl w:val="0"/>
                <w:numId w:val="73"/>
              </w:numPr>
              <w:contextualSpacing w:val="0"/>
              <w:jc w:val="both"/>
              <w:rPr>
                <w:b w:val="0"/>
              </w:rPr>
            </w:pPr>
            <w:r w:rsidRPr="009D68AD">
              <w:rPr>
                <w:b w:val="0"/>
              </w:rPr>
              <w:t>Il sistema mostra la pagina con il form da compilare: biglietti per attrazioni o spettacoli, aree comuni, arredamento da esterni, area picnic, zona camino, giardino, terrazza, terrazza solarium, cucina in comune, sala comune/zona tv, sala giochi, biblioteca, cappella o luogo di culto.</w:t>
            </w:r>
          </w:p>
          <w:p w:rsidR="009D68AD" w:rsidRPr="009D68AD" w:rsidRDefault="009D68AD" w:rsidP="009D68AD">
            <w:pPr>
              <w:pStyle w:val="Normale1"/>
              <w:numPr>
                <w:ilvl w:val="0"/>
                <w:numId w:val="73"/>
              </w:numPr>
              <w:contextualSpacing w:val="0"/>
              <w:jc w:val="both"/>
              <w:rPr>
                <w:b w:val="0"/>
              </w:rPr>
            </w:pPr>
            <w:r w:rsidRPr="009D68AD">
              <w:rPr>
                <w:b w:val="0"/>
                <w:szCs w:val="22"/>
              </w:rPr>
              <w:t>L’utente riempie i campi obbligatori.</w:t>
            </w:r>
          </w:p>
          <w:p w:rsidR="009D68AD" w:rsidRPr="001774CD" w:rsidRDefault="009D68AD" w:rsidP="009D68AD">
            <w:pPr>
              <w:pStyle w:val="Normale1"/>
              <w:numPr>
                <w:ilvl w:val="0"/>
                <w:numId w:val="73"/>
              </w:numPr>
              <w:contextualSpacing w:val="0"/>
              <w:jc w:val="both"/>
              <w:rPr>
                <w:b w:val="0"/>
              </w:rPr>
            </w:pPr>
            <w:r w:rsidRPr="001774CD">
              <w:rPr>
                <w:b w:val="0"/>
              </w:rPr>
              <w:t>L’utente salva i dati.</w:t>
            </w:r>
          </w:p>
          <w:p w:rsidR="009D68AD" w:rsidRPr="008D53DB" w:rsidRDefault="009D68AD" w:rsidP="009D68AD">
            <w:pPr>
              <w:pStyle w:val="Normale1"/>
              <w:numPr>
                <w:ilvl w:val="0"/>
                <w:numId w:val="73"/>
              </w:numPr>
              <w:contextualSpacing w:val="0"/>
              <w:jc w:val="both"/>
              <w:rPr>
                <w:b w:val="0"/>
              </w:rPr>
            </w:pPr>
            <w:r w:rsidRPr="001774CD">
              <w:rPr>
                <w:b w:val="0"/>
                <w:szCs w:val="22"/>
              </w:rPr>
              <w:t>Il sistema effettua l’operazione e notifica che l’operazione è stata eseguita con successo.</w:t>
            </w:r>
          </w:p>
        </w:tc>
      </w:tr>
      <w:tr w:rsidR="009D68A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E546AD" w:rsidRDefault="009D68AD" w:rsidP="00CE6D0F">
            <w:pPr>
              <w:spacing w:line="276" w:lineRule="auto"/>
              <w:jc w:val="center"/>
              <w:rPr>
                <w:color w:val="auto"/>
              </w:rPr>
            </w:pPr>
            <w:r w:rsidRPr="00E546AD">
              <w:rPr>
                <w:color w:val="auto"/>
              </w:rPr>
              <w:t>Scenario alternativo</w:t>
            </w:r>
          </w:p>
        </w:tc>
      </w:tr>
      <w:tr w:rsidR="009D68A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367CCB" w:rsidRDefault="009D68AD" w:rsidP="00CE6D0F">
            <w:pPr>
              <w:pStyle w:val="Normale1"/>
              <w:contextualSpacing w:val="0"/>
              <w:jc w:val="both"/>
              <w:rPr>
                <w:b w:val="0"/>
              </w:rPr>
            </w:pPr>
            <w:r>
              <w:rPr>
                <w:b w:val="0"/>
                <w:szCs w:val="22"/>
              </w:rPr>
              <w:t>4</w:t>
            </w:r>
            <w:r w:rsidRPr="00367CCB">
              <w:rPr>
                <w:b w:val="0"/>
                <w:szCs w:val="22"/>
              </w:rPr>
              <w:t>(a) L’utente annulla l’operazione.</w:t>
            </w:r>
          </w:p>
        </w:tc>
      </w:tr>
      <w:tr w:rsidR="009D68A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D68AD" w:rsidRPr="00E546AD" w:rsidRDefault="009D68AD" w:rsidP="00CE6D0F">
            <w:pPr>
              <w:spacing w:line="276" w:lineRule="auto"/>
              <w:jc w:val="center"/>
              <w:rPr>
                <w:color w:val="auto"/>
              </w:rPr>
            </w:pPr>
            <w:r w:rsidRPr="00E546AD">
              <w:rPr>
                <w:color w:val="auto"/>
              </w:rPr>
              <w:t xml:space="preserve">Scenario d’errore </w:t>
            </w:r>
          </w:p>
        </w:tc>
      </w:tr>
      <w:tr w:rsidR="009D68A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D68AD" w:rsidRPr="00367CCB" w:rsidRDefault="009D68AD"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rPr>
                <w:color w:val="auto"/>
              </w:rPr>
            </w:pPr>
            <w:r w:rsidRPr="00E546AD">
              <w:rPr>
                <w:color w:val="auto"/>
              </w:rPr>
              <w:t>Caso d’uso</w:t>
            </w:r>
          </w:p>
        </w:tc>
        <w:tc>
          <w:tcPr>
            <w:tcW w:w="6663" w:type="dxa"/>
            <w:shd w:val="clear" w:color="auto" w:fill="auto"/>
            <w:vAlign w:val="center"/>
          </w:tcPr>
          <w:p w:rsidR="00C7743B" w:rsidRPr="00A13F24" w:rsidRDefault="00C7743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intrattenimento</w:t>
            </w:r>
          </w:p>
        </w:tc>
      </w:tr>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rPr>
                <w:color w:val="auto"/>
              </w:rPr>
            </w:pPr>
            <w:r w:rsidRPr="00E546AD">
              <w:rPr>
                <w:color w:val="auto"/>
              </w:rPr>
              <w:t>Attori</w:t>
            </w:r>
          </w:p>
        </w:tc>
        <w:tc>
          <w:tcPr>
            <w:tcW w:w="6663" w:type="dxa"/>
            <w:shd w:val="clear" w:color="auto" w:fill="auto"/>
          </w:tcPr>
          <w:p w:rsidR="00C7743B" w:rsidRPr="00461818" w:rsidRDefault="00C7743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rPr>
                <w:color w:val="auto"/>
              </w:rPr>
            </w:pPr>
            <w:r w:rsidRPr="00E546AD">
              <w:rPr>
                <w:color w:val="auto"/>
              </w:rPr>
              <w:t>Pre-condizioni</w:t>
            </w:r>
          </w:p>
        </w:tc>
        <w:tc>
          <w:tcPr>
            <w:tcW w:w="6663" w:type="dxa"/>
            <w:shd w:val="clear" w:color="auto" w:fill="auto"/>
          </w:tcPr>
          <w:p w:rsidR="00C7743B" w:rsidRDefault="00C7743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7743B" w:rsidRPr="00A13F24" w:rsidRDefault="00C7743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7743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7743B" w:rsidRPr="00E546AD" w:rsidRDefault="00C7743B" w:rsidP="00CE6D0F">
            <w:pPr>
              <w:spacing w:line="276" w:lineRule="auto"/>
              <w:jc w:val="left"/>
              <w:rPr>
                <w:color w:val="auto"/>
              </w:rPr>
            </w:pPr>
            <w:r w:rsidRPr="00E546AD">
              <w:rPr>
                <w:color w:val="auto"/>
              </w:rPr>
              <w:t>Punto di estensione</w:t>
            </w:r>
          </w:p>
        </w:tc>
        <w:tc>
          <w:tcPr>
            <w:tcW w:w="6663" w:type="dxa"/>
            <w:shd w:val="clear" w:color="auto" w:fill="auto"/>
          </w:tcPr>
          <w:p w:rsidR="00C7743B" w:rsidRPr="00A13F24" w:rsidRDefault="00C7743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7743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7743B" w:rsidRPr="00E546AD" w:rsidRDefault="00C7743B" w:rsidP="00CE6D0F">
            <w:pPr>
              <w:spacing w:line="276" w:lineRule="auto"/>
              <w:jc w:val="center"/>
              <w:rPr>
                <w:color w:val="auto"/>
              </w:rPr>
            </w:pPr>
            <w:r w:rsidRPr="00E546AD">
              <w:rPr>
                <w:color w:val="auto"/>
              </w:rPr>
              <w:t xml:space="preserve">Scenario principale </w:t>
            </w:r>
          </w:p>
        </w:tc>
      </w:tr>
      <w:tr w:rsidR="00C7743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5F7365" w:rsidRDefault="00C7743B" w:rsidP="00C7743B">
            <w:pPr>
              <w:pStyle w:val="Normale1"/>
              <w:numPr>
                <w:ilvl w:val="0"/>
                <w:numId w:val="74"/>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“Intrattenimento”.</w:t>
            </w:r>
          </w:p>
          <w:p w:rsidR="00C7743B" w:rsidRPr="00C7743B" w:rsidRDefault="00C7743B" w:rsidP="00C7743B">
            <w:pPr>
              <w:pStyle w:val="Normale1"/>
              <w:numPr>
                <w:ilvl w:val="0"/>
                <w:numId w:val="74"/>
              </w:numPr>
              <w:contextualSpacing w:val="0"/>
              <w:jc w:val="both"/>
              <w:rPr>
                <w:b w:val="0"/>
              </w:rPr>
            </w:pPr>
            <w:r w:rsidRPr="00C7743B">
              <w:rPr>
                <w:b w:val="0"/>
              </w:rPr>
              <w:t>Il sistema mostra la pagina con il form da compilare</w:t>
            </w:r>
            <w:r>
              <w:rPr>
                <w:b w:val="0"/>
              </w:rPr>
              <w:t xml:space="preserve">: </w:t>
            </w:r>
            <w:r w:rsidRPr="00C7743B">
              <w:rPr>
                <w:b w:val="0"/>
              </w:rPr>
              <w:t>giochi da tavolo/puzzle, libri/DVD/musica per bambini, area giochi al coperto, area giochi all'aperto, cancelletti di sicurezza per bambini, canali tv per bambini, passeggini.</w:t>
            </w:r>
          </w:p>
          <w:p w:rsidR="00C7743B" w:rsidRPr="00C7743B" w:rsidRDefault="00C7743B" w:rsidP="00C7743B">
            <w:pPr>
              <w:pStyle w:val="Normale1"/>
              <w:numPr>
                <w:ilvl w:val="0"/>
                <w:numId w:val="74"/>
              </w:numPr>
              <w:contextualSpacing w:val="0"/>
              <w:jc w:val="both"/>
              <w:rPr>
                <w:b w:val="0"/>
              </w:rPr>
            </w:pPr>
            <w:r w:rsidRPr="00C7743B">
              <w:rPr>
                <w:b w:val="0"/>
                <w:szCs w:val="22"/>
              </w:rPr>
              <w:t>L’utente riempie i campi obbligatori.</w:t>
            </w:r>
          </w:p>
          <w:p w:rsidR="00C7743B" w:rsidRPr="001774CD" w:rsidRDefault="00C7743B" w:rsidP="00C7743B">
            <w:pPr>
              <w:pStyle w:val="Normale1"/>
              <w:numPr>
                <w:ilvl w:val="0"/>
                <w:numId w:val="74"/>
              </w:numPr>
              <w:contextualSpacing w:val="0"/>
              <w:jc w:val="both"/>
              <w:rPr>
                <w:b w:val="0"/>
              </w:rPr>
            </w:pPr>
            <w:r w:rsidRPr="001774CD">
              <w:rPr>
                <w:b w:val="0"/>
              </w:rPr>
              <w:t>L’utente salva i dati.</w:t>
            </w:r>
          </w:p>
          <w:p w:rsidR="00C7743B" w:rsidRPr="008D53DB" w:rsidRDefault="00C7743B" w:rsidP="00C7743B">
            <w:pPr>
              <w:pStyle w:val="Normale1"/>
              <w:numPr>
                <w:ilvl w:val="0"/>
                <w:numId w:val="74"/>
              </w:numPr>
              <w:contextualSpacing w:val="0"/>
              <w:jc w:val="both"/>
              <w:rPr>
                <w:b w:val="0"/>
              </w:rPr>
            </w:pPr>
            <w:r w:rsidRPr="001774CD">
              <w:rPr>
                <w:b w:val="0"/>
                <w:szCs w:val="22"/>
              </w:rPr>
              <w:t>Il sistema effettua l’operazione e notifica che l’operazione è stata eseguita con successo.</w:t>
            </w:r>
          </w:p>
        </w:tc>
      </w:tr>
      <w:tr w:rsidR="00C7743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E546AD" w:rsidRDefault="00C7743B" w:rsidP="00CE6D0F">
            <w:pPr>
              <w:spacing w:line="276" w:lineRule="auto"/>
              <w:jc w:val="center"/>
              <w:rPr>
                <w:color w:val="auto"/>
              </w:rPr>
            </w:pPr>
            <w:r w:rsidRPr="00E546AD">
              <w:rPr>
                <w:color w:val="auto"/>
              </w:rPr>
              <w:t>Scenario alternativo</w:t>
            </w:r>
          </w:p>
        </w:tc>
      </w:tr>
      <w:tr w:rsidR="00C7743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367CCB" w:rsidRDefault="00C7743B" w:rsidP="00CE6D0F">
            <w:pPr>
              <w:pStyle w:val="Normale1"/>
              <w:contextualSpacing w:val="0"/>
              <w:jc w:val="both"/>
              <w:rPr>
                <w:b w:val="0"/>
              </w:rPr>
            </w:pPr>
            <w:r>
              <w:rPr>
                <w:b w:val="0"/>
                <w:szCs w:val="22"/>
              </w:rPr>
              <w:t>4</w:t>
            </w:r>
            <w:r w:rsidRPr="00367CCB">
              <w:rPr>
                <w:b w:val="0"/>
                <w:szCs w:val="22"/>
              </w:rPr>
              <w:t>(a) L’utente annulla l’operazione.</w:t>
            </w:r>
          </w:p>
        </w:tc>
      </w:tr>
      <w:tr w:rsidR="00C7743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7743B" w:rsidRPr="00E546AD" w:rsidRDefault="00C7743B" w:rsidP="00CE6D0F">
            <w:pPr>
              <w:spacing w:line="276" w:lineRule="auto"/>
              <w:jc w:val="center"/>
              <w:rPr>
                <w:color w:val="auto"/>
              </w:rPr>
            </w:pPr>
            <w:r w:rsidRPr="00E546AD">
              <w:rPr>
                <w:color w:val="auto"/>
              </w:rPr>
              <w:t xml:space="preserve">Scenario d’errore </w:t>
            </w:r>
          </w:p>
        </w:tc>
      </w:tr>
      <w:tr w:rsidR="00C7743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7743B" w:rsidRPr="00367CCB" w:rsidRDefault="00C7743B"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604DAE" w:rsidRPr="00A13F24" w:rsidRDefault="00604DAE"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pulizia</w:t>
            </w:r>
          </w:p>
        </w:tc>
      </w:tr>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rPr>
                <w:color w:val="auto"/>
              </w:rPr>
            </w:pPr>
            <w:r w:rsidRPr="00E546AD">
              <w:rPr>
                <w:color w:val="auto"/>
              </w:rPr>
              <w:t>Attori</w:t>
            </w:r>
          </w:p>
        </w:tc>
        <w:tc>
          <w:tcPr>
            <w:tcW w:w="6663" w:type="dxa"/>
            <w:shd w:val="clear" w:color="auto" w:fill="auto"/>
          </w:tcPr>
          <w:p w:rsidR="00604DAE" w:rsidRPr="00461818" w:rsidRDefault="00604DAE"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rPr>
                <w:color w:val="auto"/>
              </w:rPr>
            </w:pPr>
            <w:r w:rsidRPr="00E546AD">
              <w:rPr>
                <w:color w:val="auto"/>
              </w:rPr>
              <w:t>Pre-condizioni</w:t>
            </w:r>
          </w:p>
        </w:tc>
        <w:tc>
          <w:tcPr>
            <w:tcW w:w="6663" w:type="dxa"/>
            <w:shd w:val="clear" w:color="auto" w:fill="auto"/>
          </w:tcPr>
          <w:p w:rsidR="00604DAE" w:rsidRDefault="00604DAE"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04DAE" w:rsidRPr="00A13F24" w:rsidRDefault="00604DAE"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04DAE"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04DAE" w:rsidRPr="00E546AD" w:rsidRDefault="00604DAE" w:rsidP="00CE6D0F">
            <w:pPr>
              <w:spacing w:line="276" w:lineRule="auto"/>
              <w:jc w:val="left"/>
              <w:rPr>
                <w:color w:val="auto"/>
              </w:rPr>
            </w:pPr>
            <w:r w:rsidRPr="00E546AD">
              <w:rPr>
                <w:color w:val="auto"/>
              </w:rPr>
              <w:t>Punto di estensione</w:t>
            </w:r>
          </w:p>
        </w:tc>
        <w:tc>
          <w:tcPr>
            <w:tcW w:w="6663" w:type="dxa"/>
            <w:shd w:val="clear" w:color="auto" w:fill="auto"/>
          </w:tcPr>
          <w:p w:rsidR="00604DAE" w:rsidRPr="00A13F24" w:rsidRDefault="00604DAE"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04DAE"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04DAE" w:rsidRPr="00E546AD" w:rsidRDefault="00604DAE" w:rsidP="00CE6D0F">
            <w:pPr>
              <w:spacing w:line="276" w:lineRule="auto"/>
              <w:jc w:val="center"/>
              <w:rPr>
                <w:color w:val="auto"/>
              </w:rPr>
            </w:pPr>
            <w:r w:rsidRPr="00E546AD">
              <w:rPr>
                <w:color w:val="auto"/>
              </w:rPr>
              <w:t xml:space="preserve">Scenario principale </w:t>
            </w:r>
          </w:p>
        </w:tc>
      </w:tr>
      <w:tr w:rsidR="00604DAE"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5F7365" w:rsidRDefault="00604DAE" w:rsidP="00604DAE">
            <w:pPr>
              <w:pStyle w:val="Normale1"/>
              <w:numPr>
                <w:ilvl w:val="0"/>
                <w:numId w:val="75"/>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“Pulizia”.</w:t>
            </w:r>
          </w:p>
          <w:p w:rsidR="00604DAE" w:rsidRPr="00C7743B" w:rsidRDefault="00604DAE" w:rsidP="00604DAE">
            <w:pPr>
              <w:pStyle w:val="Normale1"/>
              <w:numPr>
                <w:ilvl w:val="0"/>
                <w:numId w:val="75"/>
              </w:numPr>
              <w:contextualSpacing w:val="0"/>
              <w:jc w:val="both"/>
              <w:rPr>
                <w:b w:val="0"/>
              </w:rPr>
            </w:pPr>
            <w:r w:rsidRPr="00C7743B">
              <w:rPr>
                <w:b w:val="0"/>
              </w:rPr>
              <w:t>Il sistema mostra la pagina con il form da compilare</w:t>
            </w:r>
            <w:r>
              <w:rPr>
                <w:b w:val="0"/>
              </w:rPr>
              <w:t xml:space="preserve">: </w:t>
            </w:r>
            <w:r w:rsidRPr="00604DAE">
              <w:rPr>
                <w:b w:val="0"/>
              </w:rPr>
              <w:t>lavaggio a secco, servizio stireria, servizio lavanderia, servizio pulizie giornaliero, lustrascarpe, stirapantaloni.</w:t>
            </w:r>
          </w:p>
          <w:p w:rsidR="00604DAE" w:rsidRPr="00C7743B" w:rsidRDefault="00604DAE" w:rsidP="00604DAE">
            <w:pPr>
              <w:pStyle w:val="Normale1"/>
              <w:numPr>
                <w:ilvl w:val="0"/>
                <w:numId w:val="75"/>
              </w:numPr>
              <w:contextualSpacing w:val="0"/>
              <w:jc w:val="both"/>
              <w:rPr>
                <w:b w:val="0"/>
              </w:rPr>
            </w:pPr>
            <w:r w:rsidRPr="00C7743B">
              <w:rPr>
                <w:b w:val="0"/>
                <w:szCs w:val="22"/>
              </w:rPr>
              <w:t>L’utente riempie i campi obbligatori.</w:t>
            </w:r>
          </w:p>
          <w:p w:rsidR="00604DAE" w:rsidRPr="001774CD" w:rsidRDefault="00604DAE" w:rsidP="00604DAE">
            <w:pPr>
              <w:pStyle w:val="Normale1"/>
              <w:numPr>
                <w:ilvl w:val="0"/>
                <w:numId w:val="75"/>
              </w:numPr>
              <w:contextualSpacing w:val="0"/>
              <w:jc w:val="both"/>
              <w:rPr>
                <w:b w:val="0"/>
              </w:rPr>
            </w:pPr>
            <w:r w:rsidRPr="001774CD">
              <w:rPr>
                <w:b w:val="0"/>
              </w:rPr>
              <w:t>L’utente salva i dati.</w:t>
            </w:r>
          </w:p>
          <w:p w:rsidR="00604DAE" w:rsidRPr="008D53DB" w:rsidRDefault="00604DAE" w:rsidP="00604DAE">
            <w:pPr>
              <w:pStyle w:val="Normale1"/>
              <w:numPr>
                <w:ilvl w:val="0"/>
                <w:numId w:val="75"/>
              </w:numPr>
              <w:contextualSpacing w:val="0"/>
              <w:jc w:val="both"/>
              <w:rPr>
                <w:b w:val="0"/>
              </w:rPr>
            </w:pPr>
            <w:r w:rsidRPr="001774CD">
              <w:rPr>
                <w:b w:val="0"/>
                <w:szCs w:val="22"/>
              </w:rPr>
              <w:t>Il sistema effettua l’operazione e notifica che l’operazione è stata eseguita con successo.</w:t>
            </w:r>
          </w:p>
        </w:tc>
      </w:tr>
      <w:tr w:rsidR="00604DAE"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E546AD" w:rsidRDefault="00604DAE" w:rsidP="00CE6D0F">
            <w:pPr>
              <w:spacing w:line="276" w:lineRule="auto"/>
              <w:jc w:val="center"/>
              <w:rPr>
                <w:color w:val="auto"/>
              </w:rPr>
            </w:pPr>
            <w:r w:rsidRPr="00E546AD">
              <w:rPr>
                <w:color w:val="auto"/>
              </w:rPr>
              <w:t>Scenario alternativo</w:t>
            </w:r>
          </w:p>
        </w:tc>
      </w:tr>
      <w:tr w:rsidR="00604DAE"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367CCB" w:rsidRDefault="00604DAE" w:rsidP="00CE6D0F">
            <w:pPr>
              <w:pStyle w:val="Normale1"/>
              <w:contextualSpacing w:val="0"/>
              <w:jc w:val="both"/>
              <w:rPr>
                <w:b w:val="0"/>
              </w:rPr>
            </w:pPr>
            <w:r>
              <w:rPr>
                <w:b w:val="0"/>
                <w:szCs w:val="22"/>
              </w:rPr>
              <w:t>4</w:t>
            </w:r>
            <w:r w:rsidRPr="00367CCB">
              <w:rPr>
                <w:b w:val="0"/>
                <w:szCs w:val="22"/>
              </w:rPr>
              <w:t>(a) L’utente annulla l’operazione.</w:t>
            </w:r>
          </w:p>
        </w:tc>
      </w:tr>
      <w:tr w:rsidR="00604DAE"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04DAE" w:rsidRPr="00E546AD" w:rsidRDefault="00604DAE" w:rsidP="00CE6D0F">
            <w:pPr>
              <w:spacing w:line="276" w:lineRule="auto"/>
              <w:jc w:val="center"/>
              <w:rPr>
                <w:color w:val="auto"/>
              </w:rPr>
            </w:pPr>
            <w:r w:rsidRPr="00E546AD">
              <w:rPr>
                <w:color w:val="auto"/>
              </w:rPr>
              <w:t xml:space="preserve">Scenario d’errore </w:t>
            </w:r>
          </w:p>
        </w:tc>
      </w:tr>
      <w:tr w:rsidR="00604DAE"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04DAE" w:rsidRPr="00367CCB" w:rsidRDefault="00604DAE"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3B7DFA" w:rsidRDefault="003B7DFA" w:rsidP="003B7DF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rPr>
                <w:color w:val="auto"/>
              </w:rPr>
            </w:pPr>
            <w:r w:rsidRPr="00E546AD">
              <w:rPr>
                <w:color w:val="auto"/>
              </w:rPr>
              <w:t>Caso d’uso</w:t>
            </w:r>
          </w:p>
        </w:tc>
        <w:tc>
          <w:tcPr>
            <w:tcW w:w="6663" w:type="dxa"/>
            <w:shd w:val="clear" w:color="auto" w:fill="auto"/>
            <w:vAlign w:val="center"/>
          </w:tcPr>
          <w:p w:rsidR="00F95D60" w:rsidRPr="00A13F24" w:rsidRDefault="00F95D60"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servizi albergo</w:t>
            </w:r>
          </w:p>
        </w:tc>
      </w:tr>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rPr>
                <w:color w:val="auto"/>
              </w:rPr>
            </w:pPr>
            <w:r w:rsidRPr="00E546AD">
              <w:rPr>
                <w:color w:val="auto"/>
              </w:rPr>
              <w:t>Attori</w:t>
            </w:r>
          </w:p>
        </w:tc>
        <w:tc>
          <w:tcPr>
            <w:tcW w:w="6663" w:type="dxa"/>
            <w:shd w:val="clear" w:color="auto" w:fill="auto"/>
          </w:tcPr>
          <w:p w:rsidR="00F95D60" w:rsidRPr="00461818" w:rsidRDefault="00F95D60"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rPr>
                <w:color w:val="auto"/>
              </w:rPr>
            </w:pPr>
            <w:r w:rsidRPr="00E546AD">
              <w:rPr>
                <w:color w:val="auto"/>
              </w:rPr>
              <w:t>Pre-condizioni</w:t>
            </w:r>
          </w:p>
        </w:tc>
        <w:tc>
          <w:tcPr>
            <w:tcW w:w="6663" w:type="dxa"/>
            <w:shd w:val="clear" w:color="auto" w:fill="auto"/>
          </w:tcPr>
          <w:p w:rsidR="00F95D60" w:rsidRDefault="00F95D60"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95D60" w:rsidRPr="00A13F24" w:rsidRDefault="00F95D60"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95D60"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5D60" w:rsidRPr="00E546AD" w:rsidRDefault="00F95D60" w:rsidP="00CE6D0F">
            <w:pPr>
              <w:spacing w:line="276" w:lineRule="auto"/>
              <w:jc w:val="left"/>
              <w:rPr>
                <w:color w:val="auto"/>
              </w:rPr>
            </w:pPr>
            <w:r w:rsidRPr="00E546AD">
              <w:rPr>
                <w:color w:val="auto"/>
              </w:rPr>
              <w:t>Punto di estensione</w:t>
            </w:r>
          </w:p>
        </w:tc>
        <w:tc>
          <w:tcPr>
            <w:tcW w:w="6663" w:type="dxa"/>
            <w:shd w:val="clear" w:color="auto" w:fill="auto"/>
          </w:tcPr>
          <w:p w:rsidR="00F95D60" w:rsidRPr="00A13F24" w:rsidRDefault="00F95D60"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95D60"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95D60" w:rsidRPr="00E546AD" w:rsidRDefault="00F95D60" w:rsidP="00CE6D0F">
            <w:pPr>
              <w:spacing w:line="276" w:lineRule="auto"/>
              <w:jc w:val="center"/>
              <w:rPr>
                <w:color w:val="auto"/>
              </w:rPr>
            </w:pPr>
            <w:r w:rsidRPr="00E546AD">
              <w:rPr>
                <w:color w:val="auto"/>
              </w:rPr>
              <w:t xml:space="preserve">Scenario principale </w:t>
            </w:r>
          </w:p>
        </w:tc>
      </w:tr>
      <w:tr w:rsidR="00F95D60"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5F7365" w:rsidRDefault="00F95D60" w:rsidP="00F95D60">
            <w:pPr>
              <w:pStyle w:val="Normale1"/>
              <w:numPr>
                <w:ilvl w:val="0"/>
                <w:numId w:val="76"/>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“Albergo”.</w:t>
            </w:r>
          </w:p>
          <w:p w:rsidR="00F95D60" w:rsidRPr="00C7743B" w:rsidRDefault="00F95D60" w:rsidP="00F95D60">
            <w:pPr>
              <w:pStyle w:val="Normale1"/>
              <w:numPr>
                <w:ilvl w:val="0"/>
                <w:numId w:val="76"/>
              </w:numPr>
              <w:contextualSpacing w:val="0"/>
              <w:jc w:val="both"/>
              <w:rPr>
                <w:b w:val="0"/>
              </w:rPr>
            </w:pPr>
            <w:r w:rsidRPr="00C7743B">
              <w:rPr>
                <w:b w:val="0"/>
              </w:rPr>
              <w:t>Il sistema mostra la pagina con il form da compilare</w:t>
            </w:r>
            <w:r>
              <w:rPr>
                <w:b w:val="0"/>
              </w:rPr>
              <w:t xml:space="preserve">: </w:t>
            </w:r>
            <w:r w:rsidRPr="00F95D60">
              <w:rPr>
                <w:b w:val="0"/>
              </w:rPr>
              <w:t xml:space="preserve">prenotazione al ristorante, prenotazione tavolo specifico, costo prenotazione tavolo specifico, prenotazioni cibo o bevande particolari, costo per la prenotazione di cibi o bevande particolari, servizi in camera (lista di valori), prenotazione servizi spa, servizi turistici esterni, richiesta di </w:t>
            </w:r>
            <w:proofErr w:type="spellStart"/>
            <w:r w:rsidRPr="00F95D60">
              <w:rPr>
                <w:b w:val="0"/>
              </w:rPr>
              <w:t>check</w:t>
            </w:r>
            <w:proofErr w:type="spellEnd"/>
            <w:r w:rsidRPr="00F95D60">
              <w:rPr>
                <w:b w:val="0"/>
              </w:rPr>
              <w:t xml:space="preserve"> out late, servizi televisivi/giochi in camera, richiesta aiuto bagagli, prenotazione servizi sportivi vari, servizi social interni.</w:t>
            </w:r>
          </w:p>
          <w:p w:rsidR="00F95D60" w:rsidRPr="00C7743B" w:rsidRDefault="00F95D60" w:rsidP="00F95D60">
            <w:pPr>
              <w:pStyle w:val="Normale1"/>
              <w:numPr>
                <w:ilvl w:val="0"/>
                <w:numId w:val="76"/>
              </w:numPr>
              <w:contextualSpacing w:val="0"/>
              <w:jc w:val="both"/>
              <w:rPr>
                <w:b w:val="0"/>
              </w:rPr>
            </w:pPr>
            <w:r w:rsidRPr="00C7743B">
              <w:rPr>
                <w:b w:val="0"/>
                <w:szCs w:val="22"/>
              </w:rPr>
              <w:t>L’utente riempie i campi obbligatori.</w:t>
            </w:r>
          </w:p>
          <w:p w:rsidR="00F95D60" w:rsidRPr="001774CD" w:rsidRDefault="00F95D60" w:rsidP="00F95D60">
            <w:pPr>
              <w:pStyle w:val="Normale1"/>
              <w:numPr>
                <w:ilvl w:val="0"/>
                <w:numId w:val="76"/>
              </w:numPr>
              <w:contextualSpacing w:val="0"/>
              <w:jc w:val="both"/>
              <w:rPr>
                <w:b w:val="0"/>
              </w:rPr>
            </w:pPr>
            <w:r w:rsidRPr="001774CD">
              <w:rPr>
                <w:b w:val="0"/>
              </w:rPr>
              <w:t>L’utente salva i dati.</w:t>
            </w:r>
          </w:p>
          <w:p w:rsidR="00F95D60" w:rsidRPr="008D53DB" w:rsidRDefault="00F95D60" w:rsidP="00F95D60">
            <w:pPr>
              <w:pStyle w:val="Normale1"/>
              <w:numPr>
                <w:ilvl w:val="0"/>
                <w:numId w:val="76"/>
              </w:numPr>
              <w:contextualSpacing w:val="0"/>
              <w:jc w:val="both"/>
              <w:rPr>
                <w:b w:val="0"/>
              </w:rPr>
            </w:pPr>
            <w:r w:rsidRPr="001774CD">
              <w:rPr>
                <w:b w:val="0"/>
                <w:szCs w:val="22"/>
              </w:rPr>
              <w:t>Il sistema effettua l’operazione e notifica che l’operazione è stata eseguita con successo.</w:t>
            </w:r>
          </w:p>
        </w:tc>
      </w:tr>
      <w:tr w:rsidR="00F95D60"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E546AD" w:rsidRDefault="00F95D60" w:rsidP="00CE6D0F">
            <w:pPr>
              <w:spacing w:line="276" w:lineRule="auto"/>
              <w:jc w:val="center"/>
              <w:rPr>
                <w:color w:val="auto"/>
              </w:rPr>
            </w:pPr>
            <w:r w:rsidRPr="00E546AD">
              <w:rPr>
                <w:color w:val="auto"/>
              </w:rPr>
              <w:t>Scenario alternativo</w:t>
            </w:r>
          </w:p>
        </w:tc>
      </w:tr>
      <w:tr w:rsidR="00F95D60"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367CCB" w:rsidRDefault="00F95D60" w:rsidP="00CE6D0F">
            <w:pPr>
              <w:pStyle w:val="Normale1"/>
              <w:contextualSpacing w:val="0"/>
              <w:jc w:val="both"/>
              <w:rPr>
                <w:b w:val="0"/>
              </w:rPr>
            </w:pPr>
            <w:r>
              <w:rPr>
                <w:b w:val="0"/>
                <w:szCs w:val="22"/>
              </w:rPr>
              <w:t>4</w:t>
            </w:r>
            <w:r w:rsidRPr="00367CCB">
              <w:rPr>
                <w:b w:val="0"/>
                <w:szCs w:val="22"/>
              </w:rPr>
              <w:t>(a) L’utente annulla l’operazione.</w:t>
            </w:r>
          </w:p>
        </w:tc>
      </w:tr>
      <w:tr w:rsidR="00F95D60"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5D60" w:rsidRPr="00E546AD" w:rsidRDefault="00F95D60" w:rsidP="00CE6D0F">
            <w:pPr>
              <w:spacing w:line="276" w:lineRule="auto"/>
              <w:jc w:val="center"/>
              <w:rPr>
                <w:color w:val="auto"/>
              </w:rPr>
            </w:pPr>
            <w:r w:rsidRPr="00E546AD">
              <w:rPr>
                <w:color w:val="auto"/>
              </w:rPr>
              <w:t xml:space="preserve">Scenario d’errore </w:t>
            </w:r>
          </w:p>
        </w:tc>
      </w:tr>
      <w:tr w:rsidR="00F95D60"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95D60" w:rsidRPr="00367CCB" w:rsidRDefault="00F95D60"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B7DFA"/>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7D2399" w:rsidRPr="00A13F24" w:rsidRDefault="007D2399"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servizi vari</w:t>
            </w:r>
          </w:p>
        </w:tc>
      </w:tr>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rPr>
                <w:color w:val="auto"/>
              </w:rPr>
            </w:pPr>
            <w:r w:rsidRPr="00E546AD">
              <w:rPr>
                <w:color w:val="auto"/>
              </w:rPr>
              <w:t>Attori</w:t>
            </w:r>
          </w:p>
        </w:tc>
        <w:tc>
          <w:tcPr>
            <w:tcW w:w="6663" w:type="dxa"/>
            <w:shd w:val="clear" w:color="auto" w:fill="auto"/>
          </w:tcPr>
          <w:p w:rsidR="007D2399" w:rsidRPr="00461818" w:rsidRDefault="007D2399"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rPr>
                <w:color w:val="auto"/>
              </w:rPr>
            </w:pPr>
            <w:r w:rsidRPr="00E546AD">
              <w:rPr>
                <w:color w:val="auto"/>
              </w:rPr>
              <w:t>Pre-condizioni</w:t>
            </w:r>
          </w:p>
        </w:tc>
        <w:tc>
          <w:tcPr>
            <w:tcW w:w="6663" w:type="dxa"/>
            <w:shd w:val="clear" w:color="auto" w:fill="auto"/>
          </w:tcPr>
          <w:p w:rsidR="007D2399" w:rsidRDefault="007D2399"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D2399" w:rsidRPr="00A13F24" w:rsidRDefault="007D2399"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D2399"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D2399" w:rsidRPr="00E546AD" w:rsidRDefault="007D2399" w:rsidP="00CE6D0F">
            <w:pPr>
              <w:spacing w:line="276" w:lineRule="auto"/>
              <w:jc w:val="left"/>
              <w:rPr>
                <w:color w:val="auto"/>
              </w:rPr>
            </w:pPr>
            <w:r w:rsidRPr="00E546AD">
              <w:rPr>
                <w:color w:val="auto"/>
              </w:rPr>
              <w:t>Punto di estensione</w:t>
            </w:r>
          </w:p>
        </w:tc>
        <w:tc>
          <w:tcPr>
            <w:tcW w:w="6663" w:type="dxa"/>
            <w:shd w:val="clear" w:color="auto" w:fill="auto"/>
          </w:tcPr>
          <w:p w:rsidR="007D2399" w:rsidRPr="00A13F24" w:rsidRDefault="007D2399"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D2399"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D2399" w:rsidRPr="00E546AD" w:rsidRDefault="007D2399" w:rsidP="00CE6D0F">
            <w:pPr>
              <w:spacing w:line="276" w:lineRule="auto"/>
              <w:jc w:val="center"/>
              <w:rPr>
                <w:color w:val="auto"/>
              </w:rPr>
            </w:pPr>
            <w:r w:rsidRPr="00E546AD">
              <w:rPr>
                <w:color w:val="auto"/>
              </w:rPr>
              <w:t xml:space="preserve">Scenario principale </w:t>
            </w:r>
          </w:p>
        </w:tc>
      </w:tr>
      <w:tr w:rsidR="007D2399"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5F7365" w:rsidRDefault="007D2399" w:rsidP="007D2399">
            <w:pPr>
              <w:pStyle w:val="Normale1"/>
              <w:numPr>
                <w:ilvl w:val="0"/>
                <w:numId w:val="77"/>
              </w:numPr>
              <w:contextualSpacing w:val="0"/>
              <w:jc w:val="both"/>
              <w:rPr>
                <w:b w:val="0"/>
              </w:rPr>
            </w:pPr>
            <w:r w:rsidRPr="008D53DB">
              <w:rPr>
                <w:b w:val="0"/>
                <w:szCs w:val="22"/>
              </w:rPr>
              <w:t>L’utente seleziona il link “</w:t>
            </w:r>
            <w:r>
              <w:rPr>
                <w:b w:val="0"/>
                <w:szCs w:val="22"/>
              </w:rPr>
              <w:t>Servizi</w:t>
            </w:r>
            <w:r w:rsidRPr="008D53DB">
              <w:rPr>
                <w:b w:val="0"/>
                <w:szCs w:val="22"/>
              </w:rPr>
              <w:t>”</w:t>
            </w:r>
            <w:r>
              <w:rPr>
                <w:b w:val="0"/>
                <w:szCs w:val="22"/>
              </w:rPr>
              <w:t xml:space="preserve"> e seleziona la tab “Varie”.</w:t>
            </w:r>
          </w:p>
          <w:p w:rsidR="007D2399" w:rsidRPr="007D2399" w:rsidRDefault="007D2399" w:rsidP="007D2399">
            <w:pPr>
              <w:pStyle w:val="Normale1"/>
              <w:numPr>
                <w:ilvl w:val="0"/>
                <w:numId w:val="77"/>
              </w:numPr>
              <w:contextualSpacing w:val="0"/>
              <w:jc w:val="both"/>
              <w:rPr>
                <w:b w:val="0"/>
              </w:rPr>
            </w:pPr>
            <w:r w:rsidRPr="007D2399">
              <w:rPr>
                <w:b w:val="0"/>
              </w:rPr>
              <w:t xml:space="preserve">Il sistema mostra la pagina con il form da compilare: ceste per animali domestici, ciotole per animali domestici, struttura per soli adulti, camera anallergica, struttura interamente non fumatori, area fumatori, camera non fumatori, ascensore, camere/strutture per ospiti disabili, disponibilità di camere familiari, camere insonorizzate, suite nuziali, servizi VIP in camera, riscaldamento, area condizionata, </w:t>
            </w:r>
            <w:r>
              <w:rPr>
                <w:b w:val="0"/>
              </w:rPr>
              <w:t>costo per l'aria condizionata.</w:t>
            </w:r>
          </w:p>
          <w:p w:rsidR="007D2399" w:rsidRPr="007D2399" w:rsidRDefault="007D2399" w:rsidP="007D2399">
            <w:pPr>
              <w:pStyle w:val="Normale1"/>
              <w:numPr>
                <w:ilvl w:val="0"/>
                <w:numId w:val="77"/>
              </w:numPr>
              <w:contextualSpacing w:val="0"/>
              <w:jc w:val="both"/>
              <w:rPr>
                <w:b w:val="0"/>
              </w:rPr>
            </w:pPr>
            <w:r w:rsidRPr="007D2399">
              <w:rPr>
                <w:b w:val="0"/>
                <w:szCs w:val="22"/>
              </w:rPr>
              <w:t>L’utente riempie i campi obbligatori.</w:t>
            </w:r>
          </w:p>
          <w:p w:rsidR="007D2399" w:rsidRPr="001774CD" w:rsidRDefault="007D2399" w:rsidP="007D2399">
            <w:pPr>
              <w:pStyle w:val="Normale1"/>
              <w:numPr>
                <w:ilvl w:val="0"/>
                <w:numId w:val="77"/>
              </w:numPr>
              <w:contextualSpacing w:val="0"/>
              <w:jc w:val="both"/>
              <w:rPr>
                <w:b w:val="0"/>
              </w:rPr>
            </w:pPr>
            <w:r w:rsidRPr="001774CD">
              <w:rPr>
                <w:b w:val="0"/>
              </w:rPr>
              <w:t>L’utente salva i dati.</w:t>
            </w:r>
          </w:p>
          <w:p w:rsidR="007D2399" w:rsidRPr="008D53DB" w:rsidRDefault="007D2399" w:rsidP="007D2399">
            <w:pPr>
              <w:pStyle w:val="Normale1"/>
              <w:numPr>
                <w:ilvl w:val="0"/>
                <w:numId w:val="77"/>
              </w:numPr>
              <w:contextualSpacing w:val="0"/>
              <w:jc w:val="both"/>
              <w:rPr>
                <w:b w:val="0"/>
              </w:rPr>
            </w:pPr>
            <w:r w:rsidRPr="001774CD">
              <w:rPr>
                <w:b w:val="0"/>
                <w:szCs w:val="22"/>
              </w:rPr>
              <w:t>Il sistema effettua l’operazione e notifica che l’operazione è stata eseguita con successo.</w:t>
            </w:r>
          </w:p>
        </w:tc>
      </w:tr>
      <w:tr w:rsidR="007D2399"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E546AD" w:rsidRDefault="007D2399" w:rsidP="00CE6D0F">
            <w:pPr>
              <w:spacing w:line="276" w:lineRule="auto"/>
              <w:jc w:val="center"/>
              <w:rPr>
                <w:color w:val="auto"/>
              </w:rPr>
            </w:pPr>
            <w:r w:rsidRPr="00E546AD">
              <w:rPr>
                <w:color w:val="auto"/>
              </w:rPr>
              <w:t>Scenario alternativo</w:t>
            </w:r>
          </w:p>
        </w:tc>
      </w:tr>
      <w:tr w:rsidR="007D2399"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367CCB" w:rsidRDefault="007D2399" w:rsidP="00CE6D0F">
            <w:pPr>
              <w:pStyle w:val="Normale1"/>
              <w:contextualSpacing w:val="0"/>
              <w:jc w:val="both"/>
              <w:rPr>
                <w:b w:val="0"/>
              </w:rPr>
            </w:pPr>
            <w:r>
              <w:rPr>
                <w:b w:val="0"/>
                <w:szCs w:val="22"/>
              </w:rPr>
              <w:t>4</w:t>
            </w:r>
            <w:r w:rsidRPr="00367CCB">
              <w:rPr>
                <w:b w:val="0"/>
                <w:szCs w:val="22"/>
              </w:rPr>
              <w:t>(a) L’utente annulla l’operazione.</w:t>
            </w:r>
          </w:p>
        </w:tc>
      </w:tr>
      <w:tr w:rsidR="007D2399"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D2399" w:rsidRPr="00E546AD" w:rsidRDefault="007D2399" w:rsidP="00CE6D0F">
            <w:pPr>
              <w:spacing w:line="276" w:lineRule="auto"/>
              <w:jc w:val="center"/>
              <w:rPr>
                <w:color w:val="auto"/>
              </w:rPr>
            </w:pPr>
            <w:r w:rsidRPr="00E546AD">
              <w:rPr>
                <w:color w:val="auto"/>
              </w:rPr>
              <w:t xml:space="preserve">Scenario d’errore </w:t>
            </w:r>
          </w:p>
        </w:tc>
      </w:tr>
      <w:tr w:rsidR="007D2399"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D2399" w:rsidRPr="00367CCB" w:rsidRDefault="007D2399" w:rsidP="00CE6D0F">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996B29" w:rsidRDefault="00996B29" w:rsidP="00996B29">
      <w:pPr>
        <w:pStyle w:val="Titolo3"/>
        <w:rPr>
          <w:lang w:val="it-IT"/>
        </w:rPr>
      </w:pPr>
      <w:bookmarkStart w:id="101" w:name="_Toc507840465"/>
      <w:r>
        <w:rPr>
          <w:lang w:val="it-IT"/>
        </w:rPr>
        <w:t>UC_12</w:t>
      </w:r>
      <w:r w:rsidRPr="00E056F4">
        <w:rPr>
          <w:lang w:val="it-IT"/>
        </w:rPr>
        <w:t xml:space="preserve"> </w:t>
      </w:r>
      <w:r w:rsidRPr="00D270E0">
        <w:rPr>
          <w:lang w:val="it-IT"/>
        </w:rPr>
        <w:t>Gestione camere della struttura</w:t>
      </w:r>
      <w:bookmarkEnd w:id="10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Caso d’uso</w:t>
            </w:r>
          </w:p>
        </w:tc>
        <w:tc>
          <w:tcPr>
            <w:tcW w:w="6663" w:type="dxa"/>
            <w:shd w:val="clear" w:color="auto" w:fill="auto"/>
            <w:vAlign w:val="center"/>
          </w:tcPr>
          <w:p w:rsidR="004A2C0B" w:rsidRPr="00A13F24"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camere della struttura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5F7365" w:rsidRDefault="004A2C0B" w:rsidP="004A2C0B">
            <w:pPr>
              <w:pStyle w:val="Normale1"/>
              <w:numPr>
                <w:ilvl w:val="0"/>
                <w:numId w:val="78"/>
              </w:numPr>
              <w:contextualSpacing w:val="0"/>
              <w:jc w:val="both"/>
              <w:rPr>
                <w:b w:val="0"/>
              </w:rPr>
            </w:pPr>
            <w:r w:rsidRPr="008D53DB">
              <w:rPr>
                <w:b w:val="0"/>
                <w:szCs w:val="22"/>
              </w:rPr>
              <w:t>L’utente seleziona il link “</w:t>
            </w:r>
            <w:r>
              <w:rPr>
                <w:b w:val="0"/>
                <w:szCs w:val="22"/>
              </w:rPr>
              <w:t>Camere</w:t>
            </w:r>
            <w:r w:rsidRPr="008D53DB">
              <w:rPr>
                <w:b w:val="0"/>
                <w:szCs w:val="22"/>
              </w:rPr>
              <w:t>”</w:t>
            </w:r>
            <w:r>
              <w:rPr>
                <w:b w:val="0"/>
                <w:szCs w:val="22"/>
              </w:rPr>
              <w:t>.</w:t>
            </w:r>
          </w:p>
          <w:p w:rsidR="004A2C0B" w:rsidRPr="005F7365" w:rsidRDefault="004A2C0B" w:rsidP="004A2C0B">
            <w:pPr>
              <w:pStyle w:val="Normale1"/>
              <w:numPr>
                <w:ilvl w:val="0"/>
                <w:numId w:val="78"/>
              </w:numPr>
              <w:contextualSpacing w:val="0"/>
              <w:jc w:val="both"/>
              <w:rPr>
                <w:b w:val="0"/>
              </w:rPr>
            </w:pPr>
            <w:r>
              <w:rPr>
                <w:b w:val="0"/>
                <w:szCs w:val="22"/>
              </w:rPr>
              <w:t>Il sistema mostra la lista delle camere della struttura di propria competenza.</w:t>
            </w:r>
          </w:p>
          <w:p w:rsidR="004A2C0B" w:rsidRPr="008D53DB" w:rsidRDefault="004A2C0B" w:rsidP="00CE6D0F">
            <w:pPr>
              <w:pStyle w:val="Normale1"/>
              <w:ind w:left="720"/>
              <w:contextualSpacing w:val="0"/>
              <w:jc w:val="both"/>
              <w:rPr>
                <w:b w:val="0"/>
              </w:rPr>
            </w:pP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DA48C0" w:rsidRDefault="004A2C0B" w:rsidP="00CE6D0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03179" w:rsidRDefault="00C03179" w:rsidP="004A2C0B"/>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4A2C0B" w:rsidRPr="00A13F24"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 xml:space="preserve">Inserimento </w:t>
            </w:r>
            <w:r w:rsidR="00325E37" w:rsidRPr="00646769">
              <w:rPr>
                <w:rFonts w:asciiTheme="minorHAnsi" w:hAnsiTheme="minorHAnsi"/>
                <w:b/>
                <w:szCs w:val="22"/>
              </w:rPr>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25E37" w:rsidRPr="00A13F24" w:rsidRDefault="00325E37"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5E37" w:rsidRPr="005F7365" w:rsidRDefault="00325E37" w:rsidP="00325E37">
            <w:pPr>
              <w:pStyle w:val="Normale1"/>
              <w:numPr>
                <w:ilvl w:val="0"/>
                <w:numId w:val="79"/>
              </w:numPr>
              <w:contextualSpacing w:val="0"/>
              <w:jc w:val="both"/>
              <w:rPr>
                <w:b w:val="0"/>
              </w:rPr>
            </w:pPr>
            <w:r w:rsidRPr="008D53DB">
              <w:rPr>
                <w:b w:val="0"/>
                <w:szCs w:val="22"/>
              </w:rPr>
              <w:t>L’utente seleziona il link “</w:t>
            </w:r>
            <w:r>
              <w:rPr>
                <w:b w:val="0"/>
                <w:szCs w:val="22"/>
              </w:rPr>
              <w:t>Camere</w:t>
            </w:r>
            <w:r w:rsidRPr="008D53DB">
              <w:rPr>
                <w:b w:val="0"/>
                <w:szCs w:val="22"/>
              </w:rPr>
              <w:t>”</w:t>
            </w:r>
            <w:r>
              <w:rPr>
                <w:b w:val="0"/>
                <w:szCs w:val="22"/>
              </w:rPr>
              <w:t>.</w:t>
            </w:r>
          </w:p>
          <w:p w:rsidR="00325E37" w:rsidRPr="005F7365" w:rsidRDefault="00325E37" w:rsidP="00325E37">
            <w:pPr>
              <w:pStyle w:val="Normale1"/>
              <w:numPr>
                <w:ilvl w:val="0"/>
                <w:numId w:val="79"/>
              </w:numPr>
              <w:contextualSpacing w:val="0"/>
              <w:jc w:val="both"/>
              <w:rPr>
                <w:b w:val="0"/>
              </w:rPr>
            </w:pPr>
            <w:r>
              <w:rPr>
                <w:b w:val="0"/>
                <w:szCs w:val="22"/>
              </w:rPr>
              <w:t>Il sistema mostra la lista delle camere della struttura di propria competenza.</w:t>
            </w:r>
          </w:p>
          <w:p w:rsidR="004A2C0B" w:rsidRPr="008D53DB" w:rsidRDefault="004A2C0B" w:rsidP="00325E37">
            <w:pPr>
              <w:pStyle w:val="Normale1"/>
              <w:numPr>
                <w:ilvl w:val="0"/>
                <w:numId w:val="79"/>
              </w:numPr>
              <w:contextualSpacing w:val="0"/>
              <w:jc w:val="both"/>
              <w:rPr>
                <w:b w:val="0"/>
              </w:rPr>
            </w:pPr>
            <w:r>
              <w:rPr>
                <w:b w:val="0"/>
                <w:szCs w:val="22"/>
              </w:rPr>
              <w:t xml:space="preserve">L’utente seleziona “Nuova </w:t>
            </w:r>
            <w:r w:rsidR="00325E37">
              <w:rPr>
                <w:b w:val="0"/>
                <w:szCs w:val="22"/>
              </w:rPr>
              <w:t>camera</w:t>
            </w:r>
            <w:r>
              <w:rPr>
                <w:b w:val="0"/>
                <w:szCs w:val="22"/>
              </w:rPr>
              <w:t>”.</w:t>
            </w:r>
          </w:p>
          <w:p w:rsidR="00325E37" w:rsidRPr="00325E37" w:rsidRDefault="004A2C0B" w:rsidP="0089510D">
            <w:pPr>
              <w:pStyle w:val="Normale1"/>
              <w:numPr>
                <w:ilvl w:val="0"/>
                <w:numId w:val="79"/>
              </w:numPr>
              <w:contextualSpacing w:val="0"/>
              <w:jc w:val="both"/>
              <w:rPr>
                <w:b w:val="0"/>
              </w:rPr>
            </w:pPr>
            <w:r w:rsidRPr="00325E37">
              <w:rPr>
                <w:b w:val="0"/>
              </w:rPr>
              <w:t xml:space="preserve">Il sistema mostra la pagina con il form da compilare: </w:t>
            </w:r>
            <w:r w:rsidR="0089510D" w:rsidRPr="0089510D">
              <w:rPr>
                <w:b w:val="0"/>
              </w:rPr>
              <w:t>nome camera</w:t>
            </w:r>
            <w:r w:rsidR="0089510D">
              <w:rPr>
                <w:b w:val="0"/>
              </w:rPr>
              <w:t>, tipologia,</w:t>
            </w:r>
            <w:r w:rsidR="00C03179">
              <w:rPr>
                <w:b w:val="0"/>
              </w:rPr>
              <w:t xml:space="preserve"> </w:t>
            </w:r>
            <w:r w:rsidR="0089510D" w:rsidRPr="0089510D">
              <w:rPr>
                <w:b w:val="0"/>
              </w:rPr>
              <w:t>fumatori, capienza.</w:t>
            </w:r>
          </w:p>
          <w:p w:rsidR="004A2C0B" w:rsidRPr="00325E37" w:rsidRDefault="004A2C0B" w:rsidP="00325E37">
            <w:pPr>
              <w:pStyle w:val="Normale1"/>
              <w:numPr>
                <w:ilvl w:val="0"/>
                <w:numId w:val="79"/>
              </w:numPr>
              <w:contextualSpacing w:val="0"/>
              <w:jc w:val="both"/>
              <w:rPr>
                <w:b w:val="0"/>
              </w:rPr>
            </w:pPr>
            <w:r w:rsidRPr="00325E37">
              <w:rPr>
                <w:b w:val="0"/>
                <w:szCs w:val="22"/>
              </w:rPr>
              <w:t>L’utente riempie i campi obbligatori.</w:t>
            </w:r>
          </w:p>
          <w:p w:rsidR="004A2C0B" w:rsidRPr="001774CD" w:rsidRDefault="004A2C0B" w:rsidP="00325E37">
            <w:pPr>
              <w:pStyle w:val="Normale1"/>
              <w:numPr>
                <w:ilvl w:val="0"/>
                <w:numId w:val="79"/>
              </w:numPr>
              <w:contextualSpacing w:val="0"/>
              <w:jc w:val="both"/>
              <w:rPr>
                <w:b w:val="0"/>
              </w:rPr>
            </w:pPr>
            <w:r w:rsidRPr="001774CD">
              <w:rPr>
                <w:b w:val="0"/>
              </w:rPr>
              <w:t>L’utente salva i dati.</w:t>
            </w:r>
          </w:p>
          <w:p w:rsidR="004A2C0B" w:rsidRPr="008D53DB" w:rsidRDefault="004A2C0B" w:rsidP="00325E37">
            <w:pPr>
              <w:pStyle w:val="Normale1"/>
              <w:numPr>
                <w:ilvl w:val="0"/>
                <w:numId w:val="79"/>
              </w:numPr>
              <w:contextualSpacing w:val="0"/>
              <w:jc w:val="both"/>
              <w:rPr>
                <w:b w:val="0"/>
              </w:rPr>
            </w:pPr>
            <w:r w:rsidRPr="001774CD">
              <w:rPr>
                <w:b w:val="0"/>
                <w:szCs w:val="22"/>
              </w:rPr>
              <w:t>Il sistema effettua l’operazione e notifica che l’operazione è stata eseguita con successo.</w:t>
            </w: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r>
              <w:rPr>
                <w:b w:val="0"/>
                <w:szCs w:val="22"/>
              </w:rPr>
              <w:t>6</w:t>
            </w:r>
            <w:r w:rsidRPr="00367CCB">
              <w:rPr>
                <w:b w:val="0"/>
                <w:szCs w:val="22"/>
              </w:rPr>
              <w:t>(a) L’utente annulla l’operazione.</w:t>
            </w: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367CCB" w:rsidRDefault="004A2C0B" w:rsidP="00CE6D0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4A2C0B" w:rsidRDefault="004A2C0B" w:rsidP="004A2C0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Caso d’uso</w:t>
            </w:r>
          </w:p>
        </w:tc>
        <w:tc>
          <w:tcPr>
            <w:tcW w:w="6663" w:type="dxa"/>
            <w:shd w:val="clear" w:color="auto" w:fill="auto"/>
            <w:vAlign w:val="center"/>
          </w:tcPr>
          <w:p w:rsidR="004A2C0B" w:rsidRPr="00A13F24" w:rsidRDefault="004A2C0B" w:rsidP="0089510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 xml:space="preserve">Modifica </w:t>
            </w:r>
            <w:r w:rsidR="0089510D">
              <w:rPr>
                <w:rFonts w:asciiTheme="minorHAnsi" w:hAnsiTheme="minorHAnsi"/>
                <w:b/>
                <w:szCs w:val="22"/>
              </w:rPr>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A2C0B" w:rsidRPr="00A13F24" w:rsidRDefault="004A2C0B"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89510D">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5F7365" w:rsidRDefault="004A2C0B" w:rsidP="0089510D">
            <w:pPr>
              <w:pStyle w:val="Normale1"/>
              <w:numPr>
                <w:ilvl w:val="0"/>
                <w:numId w:val="8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alla </w:t>
            </w:r>
            <w:r w:rsidR="0089510D">
              <w:rPr>
                <w:rFonts w:cs="Times New Roman"/>
                <w:b w:val="0"/>
              </w:rPr>
              <w:t>camera</w:t>
            </w:r>
            <w:r>
              <w:rPr>
                <w:b w:val="0"/>
                <w:szCs w:val="22"/>
              </w:rPr>
              <w:t>.</w:t>
            </w:r>
          </w:p>
          <w:p w:rsidR="004A2C0B" w:rsidRPr="00D36D07" w:rsidRDefault="004A2C0B" w:rsidP="0089510D">
            <w:pPr>
              <w:pStyle w:val="Normale1"/>
              <w:numPr>
                <w:ilvl w:val="0"/>
                <w:numId w:val="8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4A2C0B" w:rsidRPr="00D36D07" w:rsidRDefault="004A2C0B" w:rsidP="0089510D">
            <w:pPr>
              <w:pStyle w:val="Normale1"/>
              <w:numPr>
                <w:ilvl w:val="0"/>
                <w:numId w:val="80"/>
              </w:numPr>
              <w:contextualSpacing w:val="0"/>
              <w:jc w:val="both"/>
              <w:rPr>
                <w:b w:val="0"/>
              </w:rPr>
            </w:pPr>
            <w:r w:rsidRPr="00D36D07">
              <w:rPr>
                <w:b w:val="0"/>
                <w:szCs w:val="22"/>
              </w:rPr>
              <w:t xml:space="preserve">Il sistema effettua la modifica e conferma che l’operazione è stata eseguita con successo. </w:t>
            </w: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r>
              <w:rPr>
                <w:b w:val="0"/>
                <w:szCs w:val="22"/>
              </w:rPr>
              <w:t>2</w:t>
            </w:r>
            <w:r w:rsidRPr="00367CCB">
              <w:rPr>
                <w:b w:val="0"/>
                <w:szCs w:val="22"/>
              </w:rPr>
              <w:t>(a) L’utente annulla l’operazione.</w:t>
            </w: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367CCB" w:rsidRDefault="004A2C0B" w:rsidP="00CE6D0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3179" w:rsidRDefault="00C03179" w:rsidP="004A2C0B"/>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4A2C0B" w:rsidRPr="00A13F24" w:rsidRDefault="004A2C0B" w:rsidP="0089510D">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Elimina</w:t>
            </w:r>
            <w:r w:rsidRPr="00E90A19">
              <w:rPr>
                <w:rFonts w:asciiTheme="minorHAnsi" w:hAnsiTheme="minorHAnsi"/>
                <w:b/>
                <w:szCs w:val="22"/>
              </w:rPr>
              <w:t xml:space="preserve"> </w:t>
            </w:r>
            <w:r w:rsidR="0089510D">
              <w:rPr>
                <w:rFonts w:asciiTheme="minorHAnsi" w:hAnsiTheme="minorHAnsi"/>
                <w:b/>
                <w:szCs w:val="22"/>
              </w:rPr>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Attori</w:t>
            </w:r>
          </w:p>
        </w:tc>
        <w:tc>
          <w:tcPr>
            <w:tcW w:w="6663" w:type="dxa"/>
            <w:shd w:val="clear" w:color="auto" w:fill="auto"/>
          </w:tcPr>
          <w:p w:rsidR="004A2C0B" w:rsidRPr="00461818" w:rsidRDefault="004A2C0B"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rPr>
                <w:color w:val="auto"/>
              </w:rPr>
            </w:pPr>
            <w:r w:rsidRPr="00E546AD">
              <w:rPr>
                <w:color w:val="auto"/>
              </w:rPr>
              <w:t>Pre-condizioni</w:t>
            </w:r>
          </w:p>
        </w:tc>
        <w:tc>
          <w:tcPr>
            <w:tcW w:w="6663" w:type="dxa"/>
            <w:shd w:val="clear" w:color="auto" w:fill="auto"/>
          </w:tcPr>
          <w:p w:rsidR="004A2C0B"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A2C0B" w:rsidRPr="00A13F24" w:rsidRDefault="004A2C0B"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89510D">
              <w:t>camera</w:t>
            </w:r>
          </w:p>
        </w:tc>
      </w:tr>
      <w:tr w:rsidR="004A2C0B"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A2C0B" w:rsidRPr="00E546AD" w:rsidRDefault="004A2C0B" w:rsidP="00CE6D0F">
            <w:pPr>
              <w:spacing w:line="276" w:lineRule="auto"/>
              <w:jc w:val="left"/>
              <w:rPr>
                <w:color w:val="auto"/>
              </w:rPr>
            </w:pPr>
            <w:r w:rsidRPr="00E546AD">
              <w:rPr>
                <w:color w:val="auto"/>
              </w:rPr>
              <w:t>Punto di estensione</w:t>
            </w:r>
          </w:p>
        </w:tc>
        <w:tc>
          <w:tcPr>
            <w:tcW w:w="6663" w:type="dxa"/>
            <w:shd w:val="clear" w:color="auto" w:fill="auto"/>
          </w:tcPr>
          <w:p w:rsidR="004A2C0B" w:rsidRPr="00A13F24" w:rsidRDefault="004A2C0B"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A2C0B"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A2C0B" w:rsidRPr="00E546AD" w:rsidRDefault="004A2C0B" w:rsidP="00CE6D0F">
            <w:pPr>
              <w:spacing w:line="276" w:lineRule="auto"/>
              <w:jc w:val="center"/>
              <w:rPr>
                <w:color w:val="auto"/>
              </w:rPr>
            </w:pPr>
            <w:r w:rsidRPr="00E546AD">
              <w:rPr>
                <w:color w:val="auto"/>
              </w:rPr>
              <w:t xml:space="preserve">Scenario principale </w:t>
            </w:r>
          </w:p>
        </w:tc>
      </w:tr>
      <w:tr w:rsidR="004A2C0B"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D36D07" w:rsidRDefault="004A2C0B" w:rsidP="0089510D">
            <w:pPr>
              <w:pStyle w:val="Normale1"/>
              <w:numPr>
                <w:ilvl w:val="0"/>
                <w:numId w:val="81"/>
              </w:numPr>
              <w:contextualSpacing w:val="0"/>
              <w:jc w:val="both"/>
              <w:rPr>
                <w:b w:val="0"/>
              </w:rPr>
            </w:pPr>
            <w:r w:rsidRPr="00D36D07">
              <w:rPr>
                <w:b w:val="0"/>
                <w:szCs w:val="22"/>
              </w:rPr>
              <w:t>L’utente seleziona la funzionalità “Elimina”.</w:t>
            </w:r>
          </w:p>
          <w:p w:rsidR="004A2C0B" w:rsidRPr="00D36D07" w:rsidRDefault="004A2C0B" w:rsidP="0089510D">
            <w:pPr>
              <w:pStyle w:val="Normale1"/>
              <w:numPr>
                <w:ilvl w:val="0"/>
                <w:numId w:val="8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4A2C0B" w:rsidRPr="00D36D07" w:rsidRDefault="004A2C0B" w:rsidP="0089510D">
            <w:pPr>
              <w:pStyle w:val="Normale1"/>
              <w:numPr>
                <w:ilvl w:val="0"/>
                <w:numId w:val="81"/>
              </w:numPr>
              <w:contextualSpacing w:val="0"/>
              <w:jc w:val="both"/>
              <w:rPr>
                <w:b w:val="0"/>
              </w:rPr>
            </w:pPr>
            <w:r w:rsidRPr="00D36D07">
              <w:rPr>
                <w:b w:val="0"/>
                <w:szCs w:val="22"/>
              </w:rPr>
              <w:t xml:space="preserve">L’utente conferma. </w:t>
            </w:r>
          </w:p>
          <w:p w:rsidR="004A2C0B" w:rsidRPr="00D36D07" w:rsidRDefault="004A2C0B" w:rsidP="0089510D">
            <w:pPr>
              <w:pStyle w:val="Normale1"/>
              <w:numPr>
                <w:ilvl w:val="0"/>
                <w:numId w:val="81"/>
              </w:numPr>
              <w:contextualSpacing w:val="0"/>
              <w:jc w:val="both"/>
              <w:rPr>
                <w:b w:val="0"/>
              </w:rPr>
            </w:pPr>
            <w:r w:rsidRPr="00D36D07">
              <w:rPr>
                <w:b w:val="0"/>
                <w:szCs w:val="22"/>
              </w:rPr>
              <w:t xml:space="preserve">Il sistema elimina </w:t>
            </w:r>
            <w:r>
              <w:rPr>
                <w:b w:val="0"/>
                <w:szCs w:val="22"/>
              </w:rPr>
              <w:t xml:space="preserve">la </w:t>
            </w:r>
            <w:r w:rsidR="0089510D">
              <w:rPr>
                <w:b w:val="0"/>
                <w:szCs w:val="22"/>
              </w:rPr>
              <w:t>camera</w:t>
            </w:r>
            <w:r w:rsidRPr="00D36D07">
              <w:rPr>
                <w:b w:val="0"/>
                <w:szCs w:val="22"/>
              </w:rPr>
              <w:t xml:space="preserve"> e conferma che l’operazione è stata eseguita con successo.</w:t>
            </w:r>
          </w:p>
        </w:tc>
      </w:tr>
      <w:tr w:rsidR="004A2C0B"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Scenario alternativo</w:t>
            </w:r>
          </w:p>
        </w:tc>
      </w:tr>
      <w:tr w:rsidR="004A2C0B"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367CCB" w:rsidRDefault="004A2C0B" w:rsidP="00CE6D0F">
            <w:pPr>
              <w:pStyle w:val="Normale1"/>
              <w:contextualSpacing w:val="0"/>
              <w:jc w:val="both"/>
              <w:rPr>
                <w:b w:val="0"/>
              </w:rPr>
            </w:pPr>
            <w:r>
              <w:rPr>
                <w:b w:val="0"/>
                <w:szCs w:val="22"/>
              </w:rPr>
              <w:t>3</w:t>
            </w:r>
            <w:r w:rsidRPr="00367CCB">
              <w:rPr>
                <w:b w:val="0"/>
                <w:szCs w:val="22"/>
              </w:rPr>
              <w:t>(a) L’utente annulla l’operazione.</w:t>
            </w:r>
          </w:p>
        </w:tc>
      </w:tr>
      <w:tr w:rsidR="004A2C0B"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A2C0B" w:rsidRPr="00E546AD" w:rsidRDefault="004A2C0B" w:rsidP="00CE6D0F">
            <w:pPr>
              <w:spacing w:line="276" w:lineRule="auto"/>
              <w:jc w:val="center"/>
              <w:rPr>
                <w:color w:val="auto"/>
              </w:rPr>
            </w:pPr>
            <w:r w:rsidRPr="00E546AD">
              <w:rPr>
                <w:color w:val="auto"/>
              </w:rPr>
              <w:t xml:space="preserve">Scenario d’errore </w:t>
            </w:r>
          </w:p>
        </w:tc>
      </w:tr>
      <w:tr w:rsidR="004A2C0B"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A2C0B" w:rsidRPr="00367CCB" w:rsidRDefault="004A2C0B" w:rsidP="00CE6D0F">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36957" w:rsidRDefault="00336957"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Caso d’uso</w:t>
            </w:r>
          </w:p>
        </w:tc>
        <w:tc>
          <w:tcPr>
            <w:tcW w:w="6663" w:type="dxa"/>
            <w:shd w:val="clear" w:color="auto" w:fill="auto"/>
            <w:vAlign w:val="center"/>
          </w:tcPr>
          <w:p w:rsidR="0089510D" w:rsidRPr="00A13F24"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configurazione letti</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Attori</w:t>
            </w:r>
          </w:p>
        </w:tc>
        <w:tc>
          <w:tcPr>
            <w:tcW w:w="6663" w:type="dxa"/>
            <w:shd w:val="clear" w:color="auto" w:fill="auto"/>
          </w:tcPr>
          <w:p w:rsidR="0089510D" w:rsidRPr="00461818"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Pre-condizioni</w:t>
            </w:r>
          </w:p>
        </w:tc>
        <w:tc>
          <w:tcPr>
            <w:tcW w:w="6663" w:type="dxa"/>
            <w:shd w:val="clear" w:color="auto" w:fill="auto"/>
          </w:tcPr>
          <w:p w:rsidR="0089510D"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9510D" w:rsidRPr="00A13F24" w:rsidRDefault="0089510D"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jc w:val="left"/>
              <w:rPr>
                <w:color w:val="auto"/>
              </w:rPr>
            </w:pPr>
            <w:r w:rsidRPr="00E546AD">
              <w:rPr>
                <w:color w:val="auto"/>
              </w:rPr>
              <w:t>Punto di estensione</w:t>
            </w:r>
          </w:p>
        </w:tc>
        <w:tc>
          <w:tcPr>
            <w:tcW w:w="6663" w:type="dxa"/>
            <w:shd w:val="clear" w:color="auto" w:fill="auto"/>
          </w:tcPr>
          <w:p w:rsidR="0089510D" w:rsidRPr="00A13F24"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9510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9510D" w:rsidRPr="00E546AD" w:rsidRDefault="0089510D" w:rsidP="00CE6D0F">
            <w:pPr>
              <w:spacing w:line="276" w:lineRule="auto"/>
              <w:jc w:val="center"/>
              <w:rPr>
                <w:color w:val="auto"/>
              </w:rPr>
            </w:pPr>
            <w:r w:rsidRPr="00E546AD">
              <w:rPr>
                <w:color w:val="auto"/>
              </w:rPr>
              <w:t xml:space="preserve">Scenario principale </w:t>
            </w:r>
          </w:p>
        </w:tc>
      </w:tr>
      <w:tr w:rsidR="0089510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271B6F" w:rsidRDefault="0089510D" w:rsidP="0089510D">
            <w:pPr>
              <w:pStyle w:val="Normale1"/>
              <w:numPr>
                <w:ilvl w:val="0"/>
                <w:numId w:val="82"/>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Configurazione letto</w:t>
            </w:r>
            <w:r>
              <w:rPr>
                <w:b w:val="0"/>
                <w:szCs w:val="22"/>
              </w:rPr>
              <w:t>”.</w:t>
            </w:r>
          </w:p>
          <w:p w:rsidR="0089510D" w:rsidRPr="00FB1122" w:rsidRDefault="0089510D" w:rsidP="0089510D">
            <w:pPr>
              <w:pStyle w:val="Normale1"/>
              <w:numPr>
                <w:ilvl w:val="0"/>
                <w:numId w:val="82"/>
              </w:numPr>
              <w:contextualSpacing w:val="0"/>
              <w:jc w:val="both"/>
              <w:rPr>
                <w:b w:val="0"/>
              </w:rPr>
            </w:pPr>
            <w:r w:rsidRPr="00FB1122">
              <w:rPr>
                <w:b w:val="0"/>
                <w:szCs w:val="22"/>
              </w:rPr>
              <w:t xml:space="preserve">Il sistema mostra la lista </w:t>
            </w:r>
            <w:r>
              <w:rPr>
                <w:b w:val="0"/>
                <w:szCs w:val="22"/>
              </w:rPr>
              <w:t>delle configurazioni dei letti della camera.</w:t>
            </w:r>
          </w:p>
          <w:p w:rsidR="0089510D" w:rsidRPr="008D53DB" w:rsidRDefault="0089510D" w:rsidP="00CE6D0F">
            <w:pPr>
              <w:pStyle w:val="Normale1"/>
              <w:ind w:left="720"/>
              <w:contextualSpacing w:val="0"/>
              <w:jc w:val="both"/>
              <w:rPr>
                <w:b w:val="0"/>
              </w:rPr>
            </w:pPr>
          </w:p>
        </w:tc>
      </w:tr>
      <w:tr w:rsidR="0089510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Scenario alternativo</w:t>
            </w:r>
          </w:p>
        </w:tc>
      </w:tr>
      <w:tr w:rsidR="0089510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367CCB" w:rsidRDefault="0089510D" w:rsidP="00CE6D0F">
            <w:pPr>
              <w:pStyle w:val="Normale1"/>
              <w:contextualSpacing w:val="0"/>
              <w:jc w:val="both"/>
              <w:rPr>
                <w:b w:val="0"/>
              </w:rPr>
            </w:pPr>
          </w:p>
        </w:tc>
      </w:tr>
      <w:tr w:rsidR="0089510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 xml:space="preserve">Scenario d’errore </w:t>
            </w:r>
          </w:p>
        </w:tc>
      </w:tr>
      <w:tr w:rsidR="0089510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9510D" w:rsidRPr="00DA48C0" w:rsidRDefault="0089510D" w:rsidP="00CE6D0F">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03179" w:rsidRDefault="00C03179" w:rsidP="0089510D"/>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lastRenderedPageBreak/>
              <w:t>Caso d’uso</w:t>
            </w:r>
          </w:p>
        </w:tc>
        <w:tc>
          <w:tcPr>
            <w:tcW w:w="6663" w:type="dxa"/>
            <w:shd w:val="clear" w:color="auto" w:fill="auto"/>
            <w:vAlign w:val="center"/>
          </w:tcPr>
          <w:p w:rsidR="0089510D" w:rsidRPr="00A13F24"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Inserimento </w:t>
            </w:r>
            <w:r w:rsidR="00CE6D0F" w:rsidRPr="00646769">
              <w:rPr>
                <w:rFonts w:asciiTheme="minorHAnsi" w:hAnsiTheme="minorHAnsi"/>
                <w:b/>
                <w:szCs w:val="22"/>
              </w:rPr>
              <w:t>configurazione letto</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Attori</w:t>
            </w:r>
          </w:p>
        </w:tc>
        <w:tc>
          <w:tcPr>
            <w:tcW w:w="6663" w:type="dxa"/>
            <w:shd w:val="clear" w:color="auto" w:fill="auto"/>
          </w:tcPr>
          <w:p w:rsidR="0089510D" w:rsidRPr="00461818" w:rsidRDefault="0089510D"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rPr>
                <w:color w:val="auto"/>
              </w:rPr>
            </w:pPr>
            <w:r w:rsidRPr="00E546AD">
              <w:rPr>
                <w:color w:val="auto"/>
              </w:rPr>
              <w:t>Pre-condizioni</w:t>
            </w:r>
          </w:p>
        </w:tc>
        <w:tc>
          <w:tcPr>
            <w:tcW w:w="6663" w:type="dxa"/>
            <w:shd w:val="clear" w:color="auto" w:fill="auto"/>
          </w:tcPr>
          <w:p w:rsidR="0089510D"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9510D" w:rsidRPr="00A13F24" w:rsidRDefault="0089510D" w:rsidP="0089510D">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89510D"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510D" w:rsidRPr="00E546AD" w:rsidRDefault="0089510D" w:rsidP="00CE6D0F">
            <w:pPr>
              <w:spacing w:line="276" w:lineRule="auto"/>
              <w:jc w:val="left"/>
              <w:rPr>
                <w:color w:val="auto"/>
              </w:rPr>
            </w:pPr>
            <w:r w:rsidRPr="00E546AD">
              <w:rPr>
                <w:color w:val="auto"/>
              </w:rPr>
              <w:t>Punto di estensione</w:t>
            </w:r>
          </w:p>
        </w:tc>
        <w:tc>
          <w:tcPr>
            <w:tcW w:w="6663" w:type="dxa"/>
            <w:shd w:val="clear" w:color="auto" w:fill="auto"/>
          </w:tcPr>
          <w:p w:rsidR="0089510D" w:rsidRPr="00A13F24" w:rsidRDefault="0089510D"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9510D"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9510D" w:rsidRPr="00E546AD" w:rsidRDefault="0089510D" w:rsidP="00CE6D0F">
            <w:pPr>
              <w:spacing w:line="276" w:lineRule="auto"/>
              <w:jc w:val="center"/>
              <w:rPr>
                <w:color w:val="auto"/>
              </w:rPr>
            </w:pPr>
            <w:r w:rsidRPr="00E546AD">
              <w:rPr>
                <w:color w:val="auto"/>
              </w:rPr>
              <w:t xml:space="preserve">Scenario principale </w:t>
            </w:r>
          </w:p>
        </w:tc>
      </w:tr>
      <w:tr w:rsidR="0089510D"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271B6F" w:rsidRDefault="0089510D" w:rsidP="0089510D">
            <w:pPr>
              <w:pStyle w:val="Normale1"/>
              <w:numPr>
                <w:ilvl w:val="0"/>
                <w:numId w:val="83"/>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Configurazione letto</w:t>
            </w:r>
            <w:r>
              <w:rPr>
                <w:b w:val="0"/>
                <w:szCs w:val="22"/>
              </w:rPr>
              <w:t>”.</w:t>
            </w:r>
          </w:p>
          <w:p w:rsidR="0089510D" w:rsidRPr="0089510D" w:rsidRDefault="0089510D" w:rsidP="0089510D">
            <w:pPr>
              <w:pStyle w:val="Normale1"/>
              <w:numPr>
                <w:ilvl w:val="0"/>
                <w:numId w:val="83"/>
              </w:numPr>
              <w:contextualSpacing w:val="0"/>
              <w:jc w:val="both"/>
              <w:rPr>
                <w:b w:val="0"/>
              </w:rPr>
            </w:pPr>
            <w:r w:rsidRPr="00FB1122">
              <w:rPr>
                <w:b w:val="0"/>
                <w:szCs w:val="22"/>
              </w:rPr>
              <w:t xml:space="preserve">Il sistema mostra la lista </w:t>
            </w:r>
            <w:r>
              <w:rPr>
                <w:b w:val="0"/>
                <w:szCs w:val="22"/>
              </w:rPr>
              <w:t>delle configurazioni dei letti della camera.</w:t>
            </w:r>
          </w:p>
          <w:p w:rsidR="0089510D" w:rsidRPr="0089510D" w:rsidRDefault="0089510D" w:rsidP="0089510D">
            <w:pPr>
              <w:pStyle w:val="Normale1"/>
              <w:numPr>
                <w:ilvl w:val="0"/>
                <w:numId w:val="83"/>
              </w:numPr>
              <w:contextualSpacing w:val="0"/>
              <w:jc w:val="both"/>
              <w:rPr>
                <w:b w:val="0"/>
              </w:rPr>
            </w:pPr>
            <w:r>
              <w:rPr>
                <w:b w:val="0"/>
                <w:szCs w:val="22"/>
              </w:rPr>
              <w:t>L’utente seleziona “Nuova configurazione letto”</w:t>
            </w:r>
          </w:p>
          <w:p w:rsidR="0089510D" w:rsidRPr="0089510D" w:rsidRDefault="0089510D" w:rsidP="0089510D">
            <w:pPr>
              <w:pStyle w:val="Normale1"/>
              <w:numPr>
                <w:ilvl w:val="0"/>
                <w:numId w:val="83"/>
              </w:numPr>
              <w:contextualSpacing w:val="0"/>
              <w:jc w:val="both"/>
              <w:rPr>
                <w:b w:val="0"/>
              </w:rPr>
            </w:pPr>
            <w:r w:rsidRPr="0089510D">
              <w:rPr>
                <w:b w:val="0"/>
              </w:rPr>
              <w:t xml:space="preserve">Il sistema mostra la pagina con il form da compilare: </w:t>
            </w:r>
            <w:r w:rsidRPr="0089510D">
              <w:rPr>
                <w:rFonts w:asciiTheme="minorHAnsi" w:hAnsiTheme="minorHAnsi"/>
                <w:b w:val="0"/>
                <w:szCs w:val="22"/>
              </w:rPr>
              <w:t>tipologia, quantità</w:t>
            </w:r>
          </w:p>
          <w:p w:rsidR="0089510D" w:rsidRPr="0089510D" w:rsidRDefault="0089510D" w:rsidP="0089510D">
            <w:pPr>
              <w:pStyle w:val="Normale1"/>
              <w:numPr>
                <w:ilvl w:val="0"/>
                <w:numId w:val="83"/>
              </w:numPr>
              <w:contextualSpacing w:val="0"/>
              <w:jc w:val="both"/>
              <w:rPr>
                <w:b w:val="0"/>
              </w:rPr>
            </w:pPr>
            <w:r w:rsidRPr="0089510D">
              <w:rPr>
                <w:b w:val="0"/>
                <w:szCs w:val="22"/>
              </w:rPr>
              <w:t>L’utente riempie i campi obbligatori.</w:t>
            </w:r>
          </w:p>
          <w:p w:rsidR="0089510D" w:rsidRPr="001774CD" w:rsidRDefault="0089510D" w:rsidP="0089510D">
            <w:pPr>
              <w:pStyle w:val="Normale1"/>
              <w:numPr>
                <w:ilvl w:val="0"/>
                <w:numId w:val="83"/>
              </w:numPr>
              <w:contextualSpacing w:val="0"/>
              <w:jc w:val="both"/>
              <w:rPr>
                <w:b w:val="0"/>
              </w:rPr>
            </w:pPr>
            <w:r w:rsidRPr="001774CD">
              <w:rPr>
                <w:b w:val="0"/>
              </w:rPr>
              <w:t>L’utente salva i dati.</w:t>
            </w:r>
          </w:p>
          <w:p w:rsidR="0089510D" w:rsidRPr="008D53DB" w:rsidRDefault="0089510D" w:rsidP="0089510D">
            <w:pPr>
              <w:pStyle w:val="Normale1"/>
              <w:numPr>
                <w:ilvl w:val="0"/>
                <w:numId w:val="83"/>
              </w:numPr>
              <w:contextualSpacing w:val="0"/>
              <w:jc w:val="both"/>
              <w:rPr>
                <w:b w:val="0"/>
              </w:rPr>
            </w:pPr>
            <w:r w:rsidRPr="001774CD">
              <w:rPr>
                <w:b w:val="0"/>
                <w:szCs w:val="22"/>
              </w:rPr>
              <w:t>Il sistema effettua l’operazione e notifica che l’operazione è stata eseguita con successo.</w:t>
            </w:r>
          </w:p>
        </w:tc>
      </w:tr>
      <w:tr w:rsidR="0089510D"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Scenario alternativo</w:t>
            </w:r>
          </w:p>
        </w:tc>
      </w:tr>
      <w:tr w:rsidR="0089510D"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367CCB" w:rsidRDefault="0089510D" w:rsidP="00CE6D0F">
            <w:pPr>
              <w:pStyle w:val="Normale1"/>
              <w:contextualSpacing w:val="0"/>
              <w:jc w:val="both"/>
              <w:rPr>
                <w:b w:val="0"/>
              </w:rPr>
            </w:pPr>
            <w:r>
              <w:rPr>
                <w:b w:val="0"/>
                <w:szCs w:val="22"/>
              </w:rPr>
              <w:t>6</w:t>
            </w:r>
            <w:r w:rsidRPr="00367CCB">
              <w:rPr>
                <w:b w:val="0"/>
                <w:szCs w:val="22"/>
              </w:rPr>
              <w:t>(a) L’utente annulla l’operazione.</w:t>
            </w:r>
          </w:p>
        </w:tc>
      </w:tr>
      <w:tr w:rsidR="0089510D"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510D" w:rsidRPr="00E546AD" w:rsidRDefault="0089510D" w:rsidP="00CE6D0F">
            <w:pPr>
              <w:spacing w:line="276" w:lineRule="auto"/>
              <w:jc w:val="center"/>
              <w:rPr>
                <w:color w:val="auto"/>
              </w:rPr>
            </w:pPr>
            <w:r w:rsidRPr="00E546AD">
              <w:rPr>
                <w:color w:val="auto"/>
              </w:rPr>
              <w:t xml:space="preserve">Scenario d’errore </w:t>
            </w:r>
          </w:p>
        </w:tc>
      </w:tr>
      <w:tr w:rsidR="0089510D"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9510D" w:rsidRPr="00367CCB" w:rsidRDefault="0089510D" w:rsidP="00CE6D0F">
            <w:pPr>
              <w:pStyle w:val="Normale1"/>
              <w:contextualSpacing w:val="0"/>
              <w:jc w:val="both"/>
              <w:rPr>
                <w:b w:val="0"/>
                <w:szCs w:val="22"/>
              </w:rPr>
            </w:pPr>
            <w:r>
              <w:rPr>
                <w:b w:val="0"/>
                <w:szCs w:val="22"/>
              </w:rPr>
              <w:t>7(a</w:t>
            </w:r>
            <w:r w:rsidRPr="00367CCB">
              <w:rPr>
                <w:b w:val="0"/>
                <w:szCs w:val="22"/>
              </w:rPr>
              <w:t>) Il sistema notifica all’utente che sono presenti errori.</w:t>
            </w:r>
          </w:p>
        </w:tc>
      </w:tr>
    </w:tbl>
    <w:p w:rsidR="0089510D" w:rsidRDefault="0089510D" w:rsidP="0089510D"/>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rPr>
                <w:color w:val="auto"/>
              </w:rPr>
            </w:pPr>
            <w:r w:rsidRPr="00E546AD">
              <w:rPr>
                <w:color w:val="auto"/>
              </w:rPr>
              <w:t>Caso d’uso</w:t>
            </w:r>
          </w:p>
        </w:tc>
        <w:tc>
          <w:tcPr>
            <w:tcW w:w="6663" w:type="dxa"/>
            <w:shd w:val="clear" w:color="auto" w:fill="auto"/>
            <w:vAlign w:val="center"/>
          </w:tcPr>
          <w:p w:rsidR="00CE6D0F" w:rsidRPr="00A13F24" w:rsidRDefault="00CE6D0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 xml:space="preserve">Modifica </w:t>
            </w:r>
            <w:r w:rsidRPr="00646769">
              <w:rPr>
                <w:rFonts w:asciiTheme="minorHAnsi" w:hAnsiTheme="minorHAnsi"/>
                <w:b/>
                <w:szCs w:val="22"/>
              </w:rPr>
              <w:t>configurazione letto</w:t>
            </w:r>
          </w:p>
        </w:tc>
      </w:tr>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rPr>
                <w:color w:val="auto"/>
              </w:rPr>
            </w:pPr>
            <w:r w:rsidRPr="00E546AD">
              <w:rPr>
                <w:color w:val="auto"/>
              </w:rPr>
              <w:t>Attori</w:t>
            </w:r>
          </w:p>
        </w:tc>
        <w:tc>
          <w:tcPr>
            <w:tcW w:w="6663" w:type="dxa"/>
            <w:shd w:val="clear" w:color="auto" w:fill="auto"/>
          </w:tcPr>
          <w:p w:rsidR="00CE6D0F" w:rsidRPr="00461818" w:rsidRDefault="00CE6D0F" w:rsidP="00CE6D0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rPr>
                <w:color w:val="auto"/>
              </w:rPr>
            </w:pPr>
            <w:r w:rsidRPr="00E546AD">
              <w:rPr>
                <w:color w:val="auto"/>
              </w:rPr>
              <w:t>Pre-condizioni</w:t>
            </w:r>
          </w:p>
        </w:tc>
        <w:tc>
          <w:tcPr>
            <w:tcW w:w="6663" w:type="dxa"/>
            <w:shd w:val="clear" w:color="auto" w:fill="auto"/>
          </w:tcPr>
          <w:p w:rsidR="00CE6D0F" w:rsidRDefault="00CE6D0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E6D0F" w:rsidRPr="00A13F24" w:rsidRDefault="00CE6D0F" w:rsidP="00CE6D0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2B211C" w:rsidRPr="002B211C">
              <w:rPr>
                <w:rFonts w:asciiTheme="minorHAnsi" w:hAnsiTheme="minorHAnsi"/>
                <w:szCs w:val="22"/>
              </w:rPr>
              <w:t>configurazione letto</w:t>
            </w:r>
          </w:p>
        </w:tc>
      </w:tr>
      <w:tr w:rsidR="00CE6D0F" w:rsidRPr="00A13F24" w:rsidTr="00CE6D0F">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E6D0F" w:rsidRPr="00E546AD" w:rsidRDefault="00CE6D0F" w:rsidP="00CE6D0F">
            <w:pPr>
              <w:spacing w:line="276" w:lineRule="auto"/>
              <w:jc w:val="left"/>
              <w:rPr>
                <w:color w:val="auto"/>
              </w:rPr>
            </w:pPr>
            <w:r w:rsidRPr="00E546AD">
              <w:rPr>
                <w:color w:val="auto"/>
              </w:rPr>
              <w:t>Punto di estensione</w:t>
            </w:r>
          </w:p>
        </w:tc>
        <w:tc>
          <w:tcPr>
            <w:tcW w:w="6663" w:type="dxa"/>
            <w:shd w:val="clear" w:color="auto" w:fill="auto"/>
          </w:tcPr>
          <w:p w:rsidR="00CE6D0F" w:rsidRPr="00A13F24" w:rsidRDefault="00CE6D0F" w:rsidP="00CE6D0F">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E6D0F" w:rsidRPr="00A13F24" w:rsidTr="00CE6D0F">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E6D0F" w:rsidRPr="00E546AD" w:rsidRDefault="00CE6D0F" w:rsidP="00CE6D0F">
            <w:pPr>
              <w:spacing w:line="276" w:lineRule="auto"/>
              <w:jc w:val="center"/>
              <w:rPr>
                <w:color w:val="auto"/>
              </w:rPr>
            </w:pPr>
            <w:r w:rsidRPr="00E546AD">
              <w:rPr>
                <w:color w:val="auto"/>
              </w:rPr>
              <w:t xml:space="preserve">Scenario principale </w:t>
            </w:r>
          </w:p>
        </w:tc>
      </w:tr>
      <w:tr w:rsidR="00CE6D0F" w:rsidRPr="00A13F24" w:rsidTr="00CE6D0F">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5F7365" w:rsidRDefault="00CE6D0F" w:rsidP="00CE6D0F">
            <w:pPr>
              <w:pStyle w:val="Normale1"/>
              <w:numPr>
                <w:ilvl w:val="0"/>
                <w:numId w:val="8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alla </w:t>
            </w:r>
            <w:r w:rsidR="002B211C">
              <w:rPr>
                <w:rFonts w:cs="Times New Roman"/>
                <w:b w:val="0"/>
              </w:rPr>
              <w:t>configurazione letto</w:t>
            </w:r>
            <w:r>
              <w:rPr>
                <w:b w:val="0"/>
                <w:szCs w:val="22"/>
              </w:rPr>
              <w:t>.</w:t>
            </w:r>
          </w:p>
          <w:p w:rsidR="00CE6D0F" w:rsidRPr="00D36D07" w:rsidRDefault="00CE6D0F" w:rsidP="00CE6D0F">
            <w:pPr>
              <w:pStyle w:val="Normale1"/>
              <w:numPr>
                <w:ilvl w:val="0"/>
                <w:numId w:val="8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CE6D0F" w:rsidRPr="00D36D07" w:rsidRDefault="00CE6D0F" w:rsidP="00CE6D0F">
            <w:pPr>
              <w:pStyle w:val="Normale1"/>
              <w:numPr>
                <w:ilvl w:val="0"/>
                <w:numId w:val="84"/>
              </w:numPr>
              <w:contextualSpacing w:val="0"/>
              <w:jc w:val="both"/>
              <w:rPr>
                <w:b w:val="0"/>
              </w:rPr>
            </w:pPr>
            <w:r w:rsidRPr="00D36D07">
              <w:rPr>
                <w:b w:val="0"/>
                <w:szCs w:val="22"/>
              </w:rPr>
              <w:t xml:space="preserve">Il sistema effettua la modifica e conferma che l’operazione è stata eseguita con successo. </w:t>
            </w:r>
          </w:p>
        </w:tc>
      </w:tr>
      <w:tr w:rsidR="00CE6D0F" w:rsidRPr="00A13F24" w:rsidTr="00CE6D0F">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E546AD" w:rsidRDefault="00CE6D0F" w:rsidP="00CE6D0F">
            <w:pPr>
              <w:spacing w:line="276" w:lineRule="auto"/>
              <w:jc w:val="center"/>
              <w:rPr>
                <w:color w:val="auto"/>
              </w:rPr>
            </w:pPr>
            <w:r w:rsidRPr="00E546AD">
              <w:rPr>
                <w:color w:val="auto"/>
              </w:rPr>
              <w:t>Scenario alternativo</w:t>
            </w:r>
          </w:p>
        </w:tc>
      </w:tr>
      <w:tr w:rsidR="00CE6D0F" w:rsidRPr="00A13F24" w:rsidTr="00CE6D0F">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367CCB" w:rsidRDefault="00CE6D0F" w:rsidP="00CE6D0F">
            <w:pPr>
              <w:pStyle w:val="Normale1"/>
              <w:contextualSpacing w:val="0"/>
              <w:jc w:val="both"/>
              <w:rPr>
                <w:b w:val="0"/>
              </w:rPr>
            </w:pPr>
            <w:r>
              <w:rPr>
                <w:b w:val="0"/>
                <w:szCs w:val="22"/>
              </w:rPr>
              <w:t>2</w:t>
            </w:r>
            <w:r w:rsidRPr="00367CCB">
              <w:rPr>
                <w:b w:val="0"/>
                <w:szCs w:val="22"/>
              </w:rPr>
              <w:t>(a) L’utente annulla l’operazione.</w:t>
            </w:r>
          </w:p>
        </w:tc>
      </w:tr>
      <w:tr w:rsidR="00CE6D0F" w:rsidRPr="00A13F24" w:rsidTr="00CE6D0F">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E6D0F" w:rsidRPr="00E546AD" w:rsidRDefault="00CE6D0F" w:rsidP="00CE6D0F">
            <w:pPr>
              <w:spacing w:line="276" w:lineRule="auto"/>
              <w:jc w:val="center"/>
              <w:rPr>
                <w:color w:val="auto"/>
              </w:rPr>
            </w:pPr>
            <w:r w:rsidRPr="00E546AD">
              <w:rPr>
                <w:color w:val="auto"/>
              </w:rPr>
              <w:t xml:space="preserve">Scenario d’errore </w:t>
            </w:r>
          </w:p>
        </w:tc>
      </w:tr>
      <w:tr w:rsidR="00CE6D0F" w:rsidRPr="00A13F24" w:rsidTr="00CE6D0F">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E6D0F" w:rsidRPr="00367CCB" w:rsidRDefault="00CE6D0F" w:rsidP="00CE6D0F">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3179" w:rsidRDefault="00C03179" w:rsidP="0089510D"/>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2B211C" w:rsidRPr="00A13F24" w:rsidRDefault="002B211C"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Elimina</w:t>
            </w:r>
            <w:r w:rsidRPr="00E90A19">
              <w:rPr>
                <w:rFonts w:asciiTheme="minorHAnsi" w:hAnsiTheme="minorHAnsi"/>
                <w:b/>
                <w:szCs w:val="22"/>
              </w:rPr>
              <w:t xml:space="preserve"> </w:t>
            </w:r>
            <w:r w:rsidRPr="00646769">
              <w:rPr>
                <w:rFonts w:asciiTheme="minorHAnsi" w:hAnsiTheme="minorHAnsi"/>
                <w:b/>
                <w:szCs w:val="22"/>
              </w:rPr>
              <w:t>configurazione letto</w:t>
            </w:r>
          </w:p>
        </w:tc>
      </w:tr>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rPr>
                <w:color w:val="auto"/>
              </w:rPr>
            </w:pPr>
            <w:r w:rsidRPr="00E546AD">
              <w:rPr>
                <w:color w:val="auto"/>
              </w:rPr>
              <w:t>Attori</w:t>
            </w:r>
          </w:p>
        </w:tc>
        <w:tc>
          <w:tcPr>
            <w:tcW w:w="6663" w:type="dxa"/>
            <w:shd w:val="clear" w:color="auto" w:fill="auto"/>
          </w:tcPr>
          <w:p w:rsidR="002B211C" w:rsidRPr="00461818" w:rsidRDefault="002B211C"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rPr>
                <w:color w:val="auto"/>
              </w:rPr>
            </w:pPr>
            <w:r w:rsidRPr="00E546AD">
              <w:rPr>
                <w:color w:val="auto"/>
              </w:rPr>
              <w:t>Pre-condizioni</w:t>
            </w:r>
          </w:p>
        </w:tc>
        <w:tc>
          <w:tcPr>
            <w:tcW w:w="6663" w:type="dxa"/>
            <w:shd w:val="clear" w:color="auto" w:fill="auto"/>
          </w:tcPr>
          <w:p w:rsidR="002B211C" w:rsidRDefault="002B211C"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B211C" w:rsidRPr="00A13F24" w:rsidRDefault="002B211C"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Pr="002B211C">
              <w:rPr>
                <w:rFonts w:asciiTheme="minorHAnsi" w:hAnsiTheme="minorHAnsi"/>
                <w:szCs w:val="22"/>
              </w:rPr>
              <w:t>configurazione letto</w:t>
            </w:r>
          </w:p>
        </w:tc>
      </w:tr>
      <w:tr w:rsidR="002B211C"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B211C" w:rsidRPr="00E546AD" w:rsidRDefault="002B211C" w:rsidP="0089754B">
            <w:pPr>
              <w:spacing w:line="276" w:lineRule="auto"/>
              <w:jc w:val="left"/>
              <w:rPr>
                <w:color w:val="auto"/>
              </w:rPr>
            </w:pPr>
            <w:r w:rsidRPr="00E546AD">
              <w:rPr>
                <w:color w:val="auto"/>
              </w:rPr>
              <w:t>Punto di estensione</w:t>
            </w:r>
          </w:p>
        </w:tc>
        <w:tc>
          <w:tcPr>
            <w:tcW w:w="6663" w:type="dxa"/>
            <w:shd w:val="clear" w:color="auto" w:fill="auto"/>
          </w:tcPr>
          <w:p w:rsidR="002B211C" w:rsidRPr="00A13F24" w:rsidRDefault="002B211C"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B211C"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B211C" w:rsidRPr="00E546AD" w:rsidRDefault="002B211C" w:rsidP="0089754B">
            <w:pPr>
              <w:spacing w:line="276" w:lineRule="auto"/>
              <w:jc w:val="center"/>
              <w:rPr>
                <w:color w:val="auto"/>
              </w:rPr>
            </w:pPr>
            <w:r w:rsidRPr="00E546AD">
              <w:rPr>
                <w:color w:val="auto"/>
              </w:rPr>
              <w:t xml:space="preserve">Scenario principale </w:t>
            </w:r>
          </w:p>
        </w:tc>
      </w:tr>
      <w:tr w:rsidR="002B211C"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D36D07" w:rsidRDefault="002B211C" w:rsidP="002B211C">
            <w:pPr>
              <w:pStyle w:val="Normale1"/>
              <w:numPr>
                <w:ilvl w:val="0"/>
                <w:numId w:val="85"/>
              </w:numPr>
              <w:contextualSpacing w:val="0"/>
              <w:jc w:val="both"/>
              <w:rPr>
                <w:b w:val="0"/>
              </w:rPr>
            </w:pPr>
            <w:r w:rsidRPr="00D36D07">
              <w:rPr>
                <w:b w:val="0"/>
                <w:szCs w:val="22"/>
              </w:rPr>
              <w:t>L’utente seleziona la funzionalità “Elimina”.</w:t>
            </w:r>
          </w:p>
          <w:p w:rsidR="002B211C" w:rsidRPr="00D36D07" w:rsidRDefault="002B211C" w:rsidP="002B211C">
            <w:pPr>
              <w:pStyle w:val="Normale1"/>
              <w:numPr>
                <w:ilvl w:val="0"/>
                <w:numId w:val="8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2B211C" w:rsidRPr="00D36D07" w:rsidRDefault="002B211C" w:rsidP="002B211C">
            <w:pPr>
              <w:pStyle w:val="Normale1"/>
              <w:numPr>
                <w:ilvl w:val="0"/>
                <w:numId w:val="85"/>
              </w:numPr>
              <w:contextualSpacing w:val="0"/>
              <w:jc w:val="both"/>
              <w:rPr>
                <w:b w:val="0"/>
              </w:rPr>
            </w:pPr>
            <w:r w:rsidRPr="00D36D07">
              <w:rPr>
                <w:b w:val="0"/>
                <w:szCs w:val="22"/>
              </w:rPr>
              <w:t xml:space="preserve">L’utente conferma. </w:t>
            </w:r>
          </w:p>
          <w:p w:rsidR="002B211C" w:rsidRPr="00D36D07" w:rsidRDefault="002B211C" w:rsidP="002B211C">
            <w:pPr>
              <w:pStyle w:val="Normale1"/>
              <w:numPr>
                <w:ilvl w:val="0"/>
                <w:numId w:val="85"/>
              </w:numPr>
              <w:contextualSpacing w:val="0"/>
              <w:jc w:val="both"/>
              <w:rPr>
                <w:b w:val="0"/>
              </w:rPr>
            </w:pPr>
            <w:r w:rsidRPr="00D36D07">
              <w:rPr>
                <w:b w:val="0"/>
                <w:szCs w:val="22"/>
              </w:rPr>
              <w:t xml:space="preserve">Il sistema elimina </w:t>
            </w:r>
            <w:r>
              <w:rPr>
                <w:b w:val="0"/>
                <w:szCs w:val="22"/>
              </w:rPr>
              <w:t xml:space="preserve">la </w:t>
            </w:r>
            <w:r w:rsidRPr="00646769">
              <w:rPr>
                <w:rFonts w:asciiTheme="minorHAnsi" w:hAnsiTheme="minorHAnsi"/>
                <w:b w:val="0"/>
                <w:szCs w:val="22"/>
              </w:rPr>
              <w:t>configurazione letto</w:t>
            </w:r>
            <w:r w:rsidRPr="00D36D07">
              <w:rPr>
                <w:b w:val="0"/>
                <w:szCs w:val="22"/>
              </w:rPr>
              <w:t xml:space="preserve"> e conferma che l’operazione è stata eseguita con successo.</w:t>
            </w:r>
          </w:p>
        </w:tc>
      </w:tr>
      <w:tr w:rsidR="002B211C"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E546AD" w:rsidRDefault="002B211C" w:rsidP="0089754B">
            <w:pPr>
              <w:spacing w:line="276" w:lineRule="auto"/>
              <w:jc w:val="center"/>
              <w:rPr>
                <w:color w:val="auto"/>
              </w:rPr>
            </w:pPr>
            <w:r w:rsidRPr="00E546AD">
              <w:rPr>
                <w:color w:val="auto"/>
              </w:rPr>
              <w:t>Scenario alternativo</w:t>
            </w:r>
          </w:p>
        </w:tc>
      </w:tr>
      <w:tr w:rsidR="002B211C"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367CCB" w:rsidRDefault="002B211C" w:rsidP="0089754B">
            <w:pPr>
              <w:pStyle w:val="Normale1"/>
              <w:contextualSpacing w:val="0"/>
              <w:jc w:val="both"/>
              <w:rPr>
                <w:b w:val="0"/>
              </w:rPr>
            </w:pPr>
            <w:r>
              <w:rPr>
                <w:b w:val="0"/>
                <w:szCs w:val="22"/>
              </w:rPr>
              <w:t>3</w:t>
            </w:r>
            <w:r w:rsidRPr="00367CCB">
              <w:rPr>
                <w:b w:val="0"/>
                <w:szCs w:val="22"/>
              </w:rPr>
              <w:t>(a) L’utente annulla l’operazione.</w:t>
            </w:r>
          </w:p>
        </w:tc>
      </w:tr>
      <w:tr w:rsidR="002B211C"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B211C" w:rsidRPr="00E546AD" w:rsidRDefault="002B211C" w:rsidP="0089754B">
            <w:pPr>
              <w:spacing w:line="276" w:lineRule="auto"/>
              <w:jc w:val="center"/>
              <w:rPr>
                <w:color w:val="auto"/>
              </w:rPr>
            </w:pPr>
            <w:r w:rsidRPr="00E546AD">
              <w:rPr>
                <w:color w:val="auto"/>
              </w:rPr>
              <w:t xml:space="preserve">Scenario d’errore </w:t>
            </w:r>
          </w:p>
        </w:tc>
      </w:tr>
      <w:tr w:rsidR="002B211C"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B211C" w:rsidRPr="00367CCB" w:rsidRDefault="002B211C"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rPr>
                <w:color w:val="auto"/>
              </w:rPr>
            </w:pPr>
            <w:r w:rsidRPr="00E546AD">
              <w:rPr>
                <w:color w:val="auto"/>
              </w:rPr>
              <w:t>Caso d’uso</w:t>
            </w:r>
          </w:p>
        </w:tc>
        <w:tc>
          <w:tcPr>
            <w:tcW w:w="6663" w:type="dxa"/>
            <w:shd w:val="clear" w:color="auto" w:fill="auto"/>
            <w:vAlign w:val="center"/>
          </w:tcPr>
          <w:p w:rsidR="00F93329" w:rsidRPr="00A13F24" w:rsidRDefault="00F93329"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dimensione camera</w:t>
            </w:r>
          </w:p>
        </w:tc>
      </w:tr>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rPr>
                <w:color w:val="auto"/>
              </w:rPr>
            </w:pPr>
            <w:r w:rsidRPr="00E546AD">
              <w:rPr>
                <w:color w:val="auto"/>
              </w:rPr>
              <w:t>Attori</w:t>
            </w:r>
          </w:p>
        </w:tc>
        <w:tc>
          <w:tcPr>
            <w:tcW w:w="6663" w:type="dxa"/>
            <w:shd w:val="clear" w:color="auto" w:fill="auto"/>
          </w:tcPr>
          <w:p w:rsidR="00F93329" w:rsidRPr="00461818" w:rsidRDefault="00F93329"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rPr>
                <w:color w:val="auto"/>
              </w:rPr>
            </w:pPr>
            <w:r w:rsidRPr="00E546AD">
              <w:rPr>
                <w:color w:val="auto"/>
              </w:rPr>
              <w:t>Pre-condizioni</w:t>
            </w:r>
          </w:p>
        </w:tc>
        <w:tc>
          <w:tcPr>
            <w:tcW w:w="6663" w:type="dxa"/>
            <w:shd w:val="clear" w:color="auto" w:fill="auto"/>
          </w:tcPr>
          <w:p w:rsidR="00F93329" w:rsidRDefault="00F93329"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93329" w:rsidRPr="00A13F24" w:rsidRDefault="00F93329" w:rsidP="00F93329">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F93329"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93329" w:rsidRPr="00E546AD" w:rsidRDefault="00F93329" w:rsidP="0089754B">
            <w:pPr>
              <w:spacing w:line="276" w:lineRule="auto"/>
              <w:jc w:val="left"/>
              <w:rPr>
                <w:color w:val="auto"/>
              </w:rPr>
            </w:pPr>
            <w:r w:rsidRPr="00E546AD">
              <w:rPr>
                <w:color w:val="auto"/>
              </w:rPr>
              <w:t>Punto di estensione</w:t>
            </w:r>
          </w:p>
        </w:tc>
        <w:tc>
          <w:tcPr>
            <w:tcW w:w="6663" w:type="dxa"/>
            <w:shd w:val="clear" w:color="auto" w:fill="auto"/>
          </w:tcPr>
          <w:p w:rsidR="00F93329" w:rsidRPr="00A13F24" w:rsidRDefault="00F93329"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93329"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93329" w:rsidRPr="00E546AD" w:rsidRDefault="00F93329" w:rsidP="0089754B">
            <w:pPr>
              <w:spacing w:line="276" w:lineRule="auto"/>
              <w:jc w:val="center"/>
              <w:rPr>
                <w:color w:val="auto"/>
              </w:rPr>
            </w:pPr>
            <w:r w:rsidRPr="00E546AD">
              <w:rPr>
                <w:color w:val="auto"/>
              </w:rPr>
              <w:t xml:space="preserve">Scenario principale </w:t>
            </w:r>
          </w:p>
        </w:tc>
      </w:tr>
      <w:tr w:rsidR="00F93329"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271B6F" w:rsidRDefault="00F93329" w:rsidP="00F93329">
            <w:pPr>
              <w:pStyle w:val="Normale1"/>
              <w:numPr>
                <w:ilvl w:val="0"/>
                <w:numId w:val="86"/>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Dimensioni</w:t>
            </w:r>
            <w:r>
              <w:rPr>
                <w:b w:val="0"/>
                <w:szCs w:val="22"/>
              </w:rPr>
              <w:t>”.</w:t>
            </w:r>
          </w:p>
          <w:p w:rsidR="00F93329" w:rsidRPr="00F93329" w:rsidRDefault="00F93329" w:rsidP="00F93329">
            <w:pPr>
              <w:pStyle w:val="Normale1"/>
              <w:numPr>
                <w:ilvl w:val="0"/>
                <w:numId w:val="86"/>
              </w:numPr>
              <w:contextualSpacing w:val="0"/>
              <w:jc w:val="both"/>
              <w:rPr>
                <w:b w:val="0"/>
              </w:rPr>
            </w:pPr>
            <w:r w:rsidRPr="001774CD">
              <w:rPr>
                <w:b w:val="0"/>
              </w:rPr>
              <w:t xml:space="preserve">Il sistema mostra la pagina con il form da compilare: </w:t>
            </w:r>
            <w:r w:rsidRPr="00F93329">
              <w:rPr>
                <w:rFonts w:asciiTheme="minorHAnsi" w:hAnsiTheme="minorHAnsi"/>
                <w:b w:val="0"/>
                <w:szCs w:val="22"/>
              </w:rPr>
              <w:t>dimensione, unità di misura</w:t>
            </w:r>
            <w:r w:rsidRPr="00F93329">
              <w:rPr>
                <w:b w:val="0"/>
                <w:szCs w:val="22"/>
              </w:rPr>
              <w:t xml:space="preserve"> </w:t>
            </w:r>
          </w:p>
          <w:p w:rsidR="00F93329" w:rsidRPr="001774CD" w:rsidRDefault="00F93329" w:rsidP="00F93329">
            <w:pPr>
              <w:pStyle w:val="Normale1"/>
              <w:numPr>
                <w:ilvl w:val="0"/>
                <w:numId w:val="86"/>
              </w:numPr>
              <w:contextualSpacing w:val="0"/>
              <w:jc w:val="both"/>
              <w:rPr>
                <w:b w:val="0"/>
              </w:rPr>
            </w:pPr>
            <w:r w:rsidRPr="001774CD">
              <w:rPr>
                <w:b w:val="0"/>
                <w:szCs w:val="22"/>
              </w:rPr>
              <w:t>L’utente riempie i campi obbligatori.</w:t>
            </w:r>
          </w:p>
          <w:p w:rsidR="00F93329" w:rsidRPr="001774CD" w:rsidRDefault="00F93329" w:rsidP="00F93329">
            <w:pPr>
              <w:pStyle w:val="Normale1"/>
              <w:numPr>
                <w:ilvl w:val="0"/>
                <w:numId w:val="86"/>
              </w:numPr>
              <w:contextualSpacing w:val="0"/>
              <w:jc w:val="both"/>
              <w:rPr>
                <w:b w:val="0"/>
              </w:rPr>
            </w:pPr>
            <w:r w:rsidRPr="001774CD">
              <w:rPr>
                <w:b w:val="0"/>
              </w:rPr>
              <w:t>L’utente salva i dati.</w:t>
            </w:r>
          </w:p>
          <w:p w:rsidR="00F93329" w:rsidRPr="008D53DB" w:rsidRDefault="00F93329" w:rsidP="00F93329">
            <w:pPr>
              <w:pStyle w:val="Normale1"/>
              <w:numPr>
                <w:ilvl w:val="0"/>
                <w:numId w:val="86"/>
              </w:numPr>
              <w:contextualSpacing w:val="0"/>
              <w:jc w:val="both"/>
              <w:rPr>
                <w:b w:val="0"/>
              </w:rPr>
            </w:pPr>
            <w:r w:rsidRPr="001774CD">
              <w:rPr>
                <w:b w:val="0"/>
                <w:szCs w:val="22"/>
              </w:rPr>
              <w:t>Il sistema effettua l’operazione e notifica che l’operazione è stata eseguita con successo.</w:t>
            </w:r>
          </w:p>
        </w:tc>
      </w:tr>
      <w:tr w:rsidR="00F93329"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E546AD" w:rsidRDefault="00F93329" w:rsidP="0089754B">
            <w:pPr>
              <w:spacing w:line="276" w:lineRule="auto"/>
              <w:jc w:val="center"/>
              <w:rPr>
                <w:color w:val="auto"/>
              </w:rPr>
            </w:pPr>
            <w:r w:rsidRPr="00E546AD">
              <w:rPr>
                <w:color w:val="auto"/>
              </w:rPr>
              <w:t>Scenario alternativo</w:t>
            </w:r>
          </w:p>
        </w:tc>
      </w:tr>
      <w:tr w:rsidR="00F93329"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367CCB" w:rsidRDefault="00F93329" w:rsidP="0089754B">
            <w:pPr>
              <w:pStyle w:val="Normale1"/>
              <w:contextualSpacing w:val="0"/>
              <w:jc w:val="both"/>
              <w:rPr>
                <w:b w:val="0"/>
              </w:rPr>
            </w:pPr>
            <w:r>
              <w:rPr>
                <w:b w:val="0"/>
                <w:szCs w:val="22"/>
              </w:rPr>
              <w:t>4</w:t>
            </w:r>
            <w:r w:rsidRPr="00367CCB">
              <w:rPr>
                <w:b w:val="0"/>
                <w:szCs w:val="22"/>
              </w:rPr>
              <w:t>(a) L’utente annulla l’operazione.</w:t>
            </w:r>
          </w:p>
        </w:tc>
      </w:tr>
      <w:tr w:rsidR="00F93329"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93329" w:rsidRPr="00E546AD" w:rsidRDefault="00F93329" w:rsidP="0089754B">
            <w:pPr>
              <w:spacing w:line="276" w:lineRule="auto"/>
              <w:jc w:val="center"/>
              <w:rPr>
                <w:color w:val="auto"/>
              </w:rPr>
            </w:pPr>
            <w:r w:rsidRPr="00E546AD">
              <w:rPr>
                <w:color w:val="auto"/>
              </w:rPr>
              <w:t xml:space="preserve">Scenario d’errore </w:t>
            </w:r>
          </w:p>
        </w:tc>
      </w:tr>
      <w:tr w:rsidR="00F93329"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93329" w:rsidRPr="00367CCB" w:rsidRDefault="00F93329"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3695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004328" w:rsidRPr="00A13F24" w:rsidRDefault="00004328"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dotazioni camera</w:t>
            </w:r>
          </w:p>
        </w:tc>
      </w:tr>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rPr>
                <w:color w:val="auto"/>
              </w:rPr>
            </w:pPr>
            <w:r w:rsidRPr="00E546AD">
              <w:rPr>
                <w:color w:val="auto"/>
              </w:rPr>
              <w:t>Attori</w:t>
            </w:r>
          </w:p>
        </w:tc>
        <w:tc>
          <w:tcPr>
            <w:tcW w:w="6663" w:type="dxa"/>
            <w:shd w:val="clear" w:color="auto" w:fill="auto"/>
          </w:tcPr>
          <w:p w:rsidR="00004328" w:rsidRPr="00461818" w:rsidRDefault="00004328"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rPr>
                <w:color w:val="auto"/>
              </w:rPr>
            </w:pPr>
            <w:r w:rsidRPr="00E546AD">
              <w:rPr>
                <w:color w:val="auto"/>
              </w:rPr>
              <w:t>Pre-condizioni</w:t>
            </w:r>
          </w:p>
        </w:tc>
        <w:tc>
          <w:tcPr>
            <w:tcW w:w="6663" w:type="dxa"/>
            <w:shd w:val="clear" w:color="auto" w:fill="auto"/>
          </w:tcPr>
          <w:p w:rsidR="00004328" w:rsidRPr="00A13F24" w:rsidRDefault="00004328"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004328"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04328" w:rsidRPr="00E546AD" w:rsidRDefault="00004328" w:rsidP="0089754B">
            <w:pPr>
              <w:spacing w:line="276" w:lineRule="auto"/>
              <w:jc w:val="left"/>
              <w:rPr>
                <w:color w:val="auto"/>
              </w:rPr>
            </w:pPr>
            <w:r w:rsidRPr="00E546AD">
              <w:rPr>
                <w:color w:val="auto"/>
              </w:rPr>
              <w:t>Punto di estensione</w:t>
            </w:r>
          </w:p>
        </w:tc>
        <w:tc>
          <w:tcPr>
            <w:tcW w:w="6663" w:type="dxa"/>
            <w:shd w:val="clear" w:color="auto" w:fill="auto"/>
          </w:tcPr>
          <w:p w:rsidR="00004328" w:rsidRPr="00A13F24" w:rsidRDefault="00004328"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04328"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04328" w:rsidRPr="00E546AD" w:rsidRDefault="00004328" w:rsidP="0089754B">
            <w:pPr>
              <w:spacing w:line="276" w:lineRule="auto"/>
              <w:jc w:val="center"/>
              <w:rPr>
                <w:color w:val="auto"/>
              </w:rPr>
            </w:pPr>
            <w:r w:rsidRPr="00E546AD">
              <w:rPr>
                <w:color w:val="auto"/>
              </w:rPr>
              <w:t xml:space="preserve">Scenario principale </w:t>
            </w:r>
          </w:p>
        </w:tc>
      </w:tr>
      <w:tr w:rsidR="00004328"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271B6F" w:rsidRDefault="00004328" w:rsidP="00004328">
            <w:pPr>
              <w:pStyle w:val="Normale1"/>
              <w:numPr>
                <w:ilvl w:val="0"/>
                <w:numId w:val="87"/>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Dotazioni</w:t>
            </w:r>
            <w:r>
              <w:rPr>
                <w:b w:val="0"/>
                <w:szCs w:val="22"/>
              </w:rPr>
              <w:t>”.</w:t>
            </w:r>
          </w:p>
          <w:p w:rsidR="00004328" w:rsidRPr="00004328" w:rsidRDefault="00004328" w:rsidP="00004328">
            <w:pPr>
              <w:pStyle w:val="Normale1"/>
              <w:numPr>
                <w:ilvl w:val="0"/>
                <w:numId w:val="87"/>
              </w:numPr>
              <w:contextualSpacing w:val="0"/>
              <w:jc w:val="both"/>
              <w:rPr>
                <w:b w:val="0"/>
              </w:rPr>
            </w:pPr>
            <w:r w:rsidRPr="001774CD">
              <w:rPr>
                <w:b w:val="0"/>
              </w:rPr>
              <w:t xml:space="preserve">Il sistema mostra </w:t>
            </w:r>
            <w:r w:rsidR="00C03179">
              <w:rPr>
                <w:b w:val="0"/>
              </w:rPr>
              <w:t xml:space="preserve">una </w:t>
            </w:r>
            <w:r w:rsidRPr="001774CD">
              <w:rPr>
                <w:b w:val="0"/>
              </w:rPr>
              <w:t xml:space="preserve">form da compilare : </w:t>
            </w:r>
            <w:r w:rsidRPr="00004328">
              <w:rPr>
                <w:rFonts w:asciiTheme="minorHAnsi" w:hAnsiTheme="minorHAnsi"/>
                <w:b w:val="0"/>
                <w:szCs w:val="22"/>
              </w:rPr>
              <w:t>lettini e culle per bambini, piscina con vista, stand appendiabiti, piscina all'ultimo piano, stendibiancheria, piscina di acqua salata, letto pieghevole, zona acqua bassa, divano letto, aria condizionata, pattumiere, piscina privata a uso esclusivo, piscina riscaldata, asciugatrice, piscina a sfioro, armadio/guardaroba, copertura per piscina, moquette, teli , cabina armadio, vasca immersione ad acqua fredda, letti lunghi, asciugamani per chi usa la piscina, ventilatore, camino, ingresso indipendente, riscaldamento, cassaforte, disponibilità di camere comunicanti, divano, ferro da stiro, insonorizzazione, ferro e asse da stiro, zona soggiorno, vasca idromassaggio, stirapantaloni, zanzariera, lavatrice, pavimenti in marmo, parquet o pavimento in legno, scrivania, pigiama, soluzioni anallergiche, presa elettrica vicino al letto, prodotti per pulizie, adattatore, coperte elettriche, cuscino di piume, cuscino non di piume, cuscino ipoallergico.</w:t>
            </w:r>
          </w:p>
          <w:p w:rsidR="00004328" w:rsidRPr="001774CD" w:rsidRDefault="00004328" w:rsidP="00004328">
            <w:pPr>
              <w:pStyle w:val="Normale1"/>
              <w:numPr>
                <w:ilvl w:val="0"/>
                <w:numId w:val="87"/>
              </w:numPr>
              <w:contextualSpacing w:val="0"/>
              <w:jc w:val="both"/>
              <w:rPr>
                <w:b w:val="0"/>
              </w:rPr>
            </w:pPr>
            <w:r w:rsidRPr="001774CD">
              <w:rPr>
                <w:b w:val="0"/>
                <w:szCs w:val="22"/>
              </w:rPr>
              <w:t>L’utente riempie i campi obbligatori</w:t>
            </w:r>
            <w:r w:rsidR="00C03179">
              <w:rPr>
                <w:b w:val="0"/>
                <w:szCs w:val="22"/>
              </w:rPr>
              <w:t xml:space="preserve"> e salva i dati.</w:t>
            </w:r>
          </w:p>
          <w:p w:rsidR="00004328" w:rsidRPr="008D53DB" w:rsidRDefault="00004328" w:rsidP="00004328">
            <w:pPr>
              <w:pStyle w:val="Normale1"/>
              <w:numPr>
                <w:ilvl w:val="0"/>
                <w:numId w:val="87"/>
              </w:numPr>
              <w:contextualSpacing w:val="0"/>
              <w:jc w:val="both"/>
              <w:rPr>
                <w:b w:val="0"/>
              </w:rPr>
            </w:pPr>
            <w:r w:rsidRPr="001774CD">
              <w:rPr>
                <w:b w:val="0"/>
                <w:szCs w:val="22"/>
              </w:rPr>
              <w:t>Il sistema effettua l’operazione e notifica che l’operazione è stata eseguita con successo.</w:t>
            </w:r>
          </w:p>
        </w:tc>
      </w:tr>
      <w:tr w:rsidR="00004328"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E546AD" w:rsidRDefault="00004328" w:rsidP="0089754B">
            <w:pPr>
              <w:spacing w:line="276" w:lineRule="auto"/>
              <w:jc w:val="center"/>
              <w:rPr>
                <w:color w:val="auto"/>
              </w:rPr>
            </w:pPr>
            <w:r w:rsidRPr="00E546AD">
              <w:rPr>
                <w:color w:val="auto"/>
              </w:rPr>
              <w:t>Scenario alternativo</w:t>
            </w:r>
          </w:p>
        </w:tc>
      </w:tr>
      <w:tr w:rsidR="00004328"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367CCB" w:rsidRDefault="00C03179" w:rsidP="0089754B">
            <w:pPr>
              <w:pStyle w:val="Normale1"/>
              <w:contextualSpacing w:val="0"/>
              <w:jc w:val="both"/>
              <w:rPr>
                <w:b w:val="0"/>
              </w:rPr>
            </w:pPr>
            <w:r>
              <w:rPr>
                <w:b w:val="0"/>
                <w:szCs w:val="22"/>
              </w:rPr>
              <w:t>3</w:t>
            </w:r>
            <w:r w:rsidR="00004328" w:rsidRPr="00367CCB">
              <w:rPr>
                <w:b w:val="0"/>
                <w:szCs w:val="22"/>
              </w:rPr>
              <w:t>(a) L’utente annulla l’operazione.</w:t>
            </w:r>
          </w:p>
        </w:tc>
      </w:tr>
      <w:tr w:rsidR="00004328"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4328" w:rsidRPr="00E546AD" w:rsidRDefault="00004328" w:rsidP="0089754B">
            <w:pPr>
              <w:spacing w:line="276" w:lineRule="auto"/>
              <w:jc w:val="center"/>
              <w:rPr>
                <w:color w:val="auto"/>
              </w:rPr>
            </w:pPr>
            <w:r w:rsidRPr="00E546AD">
              <w:rPr>
                <w:color w:val="auto"/>
              </w:rPr>
              <w:t xml:space="preserve">Scenario d’errore </w:t>
            </w:r>
          </w:p>
        </w:tc>
      </w:tr>
      <w:tr w:rsidR="00004328"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04328" w:rsidRPr="00367CCB" w:rsidRDefault="00C03179" w:rsidP="0089754B">
            <w:pPr>
              <w:pStyle w:val="Normale1"/>
              <w:contextualSpacing w:val="0"/>
              <w:jc w:val="both"/>
              <w:rPr>
                <w:b w:val="0"/>
                <w:szCs w:val="22"/>
              </w:rPr>
            </w:pPr>
            <w:r>
              <w:rPr>
                <w:b w:val="0"/>
                <w:szCs w:val="22"/>
              </w:rPr>
              <w:t>4</w:t>
            </w:r>
            <w:r w:rsidR="00004328">
              <w:rPr>
                <w:b w:val="0"/>
                <w:szCs w:val="22"/>
              </w:rPr>
              <w:t>(a</w:t>
            </w:r>
            <w:r w:rsidR="00004328"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rPr>
                <w:color w:val="auto"/>
              </w:rPr>
            </w:pPr>
            <w:r w:rsidRPr="00E546AD">
              <w:rPr>
                <w:color w:val="auto"/>
              </w:rPr>
              <w:t>Caso d’uso</w:t>
            </w:r>
          </w:p>
        </w:tc>
        <w:tc>
          <w:tcPr>
            <w:tcW w:w="6663" w:type="dxa"/>
            <w:shd w:val="clear" w:color="auto" w:fill="auto"/>
            <w:vAlign w:val="center"/>
          </w:tcPr>
          <w:p w:rsidR="00272822" w:rsidRPr="00A13F24" w:rsidRDefault="002728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bagno camera</w:t>
            </w:r>
          </w:p>
        </w:tc>
      </w:tr>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rPr>
                <w:color w:val="auto"/>
              </w:rPr>
            </w:pPr>
            <w:r w:rsidRPr="00E546AD">
              <w:rPr>
                <w:color w:val="auto"/>
              </w:rPr>
              <w:t>Attori</w:t>
            </w:r>
          </w:p>
        </w:tc>
        <w:tc>
          <w:tcPr>
            <w:tcW w:w="6663" w:type="dxa"/>
            <w:shd w:val="clear" w:color="auto" w:fill="auto"/>
          </w:tcPr>
          <w:p w:rsidR="00272822" w:rsidRPr="00461818" w:rsidRDefault="002728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rPr>
                <w:color w:val="auto"/>
              </w:rPr>
            </w:pPr>
            <w:r w:rsidRPr="00E546AD">
              <w:rPr>
                <w:color w:val="auto"/>
              </w:rPr>
              <w:t>Pre-condizioni</w:t>
            </w:r>
          </w:p>
        </w:tc>
        <w:tc>
          <w:tcPr>
            <w:tcW w:w="6663" w:type="dxa"/>
            <w:shd w:val="clear" w:color="auto" w:fill="auto"/>
          </w:tcPr>
          <w:p w:rsidR="00272822" w:rsidRPr="00A13F24" w:rsidRDefault="00272822"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2728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72822" w:rsidRPr="00E546AD" w:rsidRDefault="00272822" w:rsidP="0089754B">
            <w:pPr>
              <w:spacing w:line="276" w:lineRule="auto"/>
              <w:jc w:val="left"/>
              <w:rPr>
                <w:color w:val="auto"/>
              </w:rPr>
            </w:pPr>
            <w:r w:rsidRPr="00E546AD">
              <w:rPr>
                <w:color w:val="auto"/>
              </w:rPr>
              <w:t>Punto di estensione</w:t>
            </w:r>
          </w:p>
        </w:tc>
        <w:tc>
          <w:tcPr>
            <w:tcW w:w="6663" w:type="dxa"/>
            <w:shd w:val="clear" w:color="auto" w:fill="auto"/>
          </w:tcPr>
          <w:p w:rsidR="00272822" w:rsidRPr="00A13F24" w:rsidRDefault="00272822"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72822"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72822" w:rsidRPr="00E546AD" w:rsidRDefault="00272822" w:rsidP="0089754B">
            <w:pPr>
              <w:spacing w:line="276" w:lineRule="auto"/>
              <w:jc w:val="center"/>
              <w:rPr>
                <w:color w:val="auto"/>
              </w:rPr>
            </w:pPr>
            <w:r w:rsidRPr="00E546AD">
              <w:rPr>
                <w:color w:val="auto"/>
              </w:rPr>
              <w:t xml:space="preserve">Scenario principale </w:t>
            </w:r>
          </w:p>
        </w:tc>
      </w:tr>
      <w:tr w:rsidR="00272822"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271B6F" w:rsidRDefault="00272822" w:rsidP="00272822">
            <w:pPr>
              <w:pStyle w:val="Normale1"/>
              <w:numPr>
                <w:ilvl w:val="0"/>
                <w:numId w:val="88"/>
              </w:numPr>
              <w:contextualSpacing w:val="0"/>
              <w:jc w:val="both"/>
              <w:rPr>
                <w:b w:val="0"/>
              </w:rPr>
            </w:pPr>
            <w:r w:rsidRPr="008D53DB">
              <w:rPr>
                <w:b w:val="0"/>
                <w:szCs w:val="22"/>
              </w:rPr>
              <w:t xml:space="preserve">L’utente seleziona </w:t>
            </w:r>
            <w:r>
              <w:rPr>
                <w:b w:val="0"/>
                <w:szCs w:val="22"/>
              </w:rPr>
              <w:t>la tab “</w:t>
            </w:r>
            <w:r>
              <w:rPr>
                <w:rFonts w:asciiTheme="minorHAnsi" w:hAnsiTheme="minorHAnsi"/>
                <w:b w:val="0"/>
                <w:szCs w:val="22"/>
              </w:rPr>
              <w:t>Bagno</w:t>
            </w:r>
            <w:r>
              <w:rPr>
                <w:b w:val="0"/>
                <w:szCs w:val="22"/>
              </w:rPr>
              <w:t>”.</w:t>
            </w:r>
          </w:p>
          <w:p w:rsidR="00272822" w:rsidRPr="00272822" w:rsidRDefault="00272822" w:rsidP="00272822">
            <w:pPr>
              <w:pStyle w:val="Normale1"/>
              <w:numPr>
                <w:ilvl w:val="0"/>
                <w:numId w:val="88"/>
              </w:numPr>
              <w:contextualSpacing w:val="0"/>
              <w:jc w:val="both"/>
              <w:rPr>
                <w:b w:val="0"/>
              </w:rPr>
            </w:pPr>
            <w:r w:rsidRPr="00272822">
              <w:rPr>
                <w:b w:val="0"/>
              </w:rPr>
              <w:t xml:space="preserve">Il sistema mostra </w:t>
            </w:r>
            <w:r w:rsidR="00C03179">
              <w:rPr>
                <w:b w:val="0"/>
              </w:rPr>
              <w:t>una</w:t>
            </w:r>
            <w:r w:rsidRPr="00272822">
              <w:rPr>
                <w:b w:val="0"/>
              </w:rPr>
              <w:t xml:space="preserve"> form da compilare: bagno privato, bagno in comune, carta igienica, vasca da bagno per disabili, campanella di emergenza nel bagno, WC rialzato, lavabo più basso, sedia per doccia, doccia con accesso per sedie a rotelle, cabina doccia, WC con maniglioni, vasca, bidet, vasca o doccia, accappatoio, prodotti da bagno in omaggio, servizi igienici aggiuntivi, asciugacapelli, vasca da bagno con idromassaggio, servizi igienici in comune, sauna, doccia, pantofole, WC, bagno aggiuntivo, spazzolino da denti, shampoo, balsamo, bagnoschiuma, cuffia da doccia.</w:t>
            </w:r>
          </w:p>
          <w:p w:rsidR="00272822" w:rsidRPr="00272822" w:rsidRDefault="00272822" w:rsidP="00272822">
            <w:pPr>
              <w:pStyle w:val="Normale1"/>
              <w:numPr>
                <w:ilvl w:val="0"/>
                <w:numId w:val="88"/>
              </w:numPr>
              <w:contextualSpacing w:val="0"/>
              <w:jc w:val="both"/>
              <w:rPr>
                <w:b w:val="0"/>
              </w:rPr>
            </w:pPr>
            <w:r w:rsidRPr="00272822">
              <w:rPr>
                <w:b w:val="0"/>
                <w:szCs w:val="22"/>
              </w:rPr>
              <w:t>L’utente riempie i campi obbligatori</w:t>
            </w:r>
            <w:r w:rsidR="00C03179">
              <w:rPr>
                <w:b w:val="0"/>
                <w:szCs w:val="22"/>
              </w:rPr>
              <w:t xml:space="preserve"> e salva i dati.</w:t>
            </w:r>
          </w:p>
          <w:p w:rsidR="00272822" w:rsidRPr="008D53DB" w:rsidRDefault="00272822" w:rsidP="00272822">
            <w:pPr>
              <w:pStyle w:val="Normale1"/>
              <w:numPr>
                <w:ilvl w:val="0"/>
                <w:numId w:val="88"/>
              </w:numPr>
              <w:contextualSpacing w:val="0"/>
              <w:jc w:val="both"/>
              <w:rPr>
                <w:b w:val="0"/>
              </w:rPr>
            </w:pPr>
            <w:r w:rsidRPr="001774CD">
              <w:rPr>
                <w:b w:val="0"/>
                <w:szCs w:val="22"/>
              </w:rPr>
              <w:t>Il sistema effettua l’operazione e notifica che l’operazione è stata eseguita con successo.</w:t>
            </w:r>
          </w:p>
        </w:tc>
      </w:tr>
      <w:tr w:rsidR="00272822"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E546AD" w:rsidRDefault="00272822" w:rsidP="0089754B">
            <w:pPr>
              <w:spacing w:line="276" w:lineRule="auto"/>
              <w:jc w:val="center"/>
              <w:rPr>
                <w:color w:val="auto"/>
              </w:rPr>
            </w:pPr>
            <w:r w:rsidRPr="00E546AD">
              <w:rPr>
                <w:color w:val="auto"/>
              </w:rPr>
              <w:t>Scenario alternativo</w:t>
            </w:r>
          </w:p>
        </w:tc>
      </w:tr>
      <w:tr w:rsidR="00272822"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367CCB" w:rsidRDefault="00C03179" w:rsidP="0089754B">
            <w:pPr>
              <w:pStyle w:val="Normale1"/>
              <w:contextualSpacing w:val="0"/>
              <w:jc w:val="both"/>
              <w:rPr>
                <w:b w:val="0"/>
              </w:rPr>
            </w:pPr>
            <w:r>
              <w:rPr>
                <w:b w:val="0"/>
                <w:szCs w:val="22"/>
              </w:rPr>
              <w:t>3</w:t>
            </w:r>
            <w:r w:rsidR="00272822" w:rsidRPr="00367CCB">
              <w:rPr>
                <w:b w:val="0"/>
                <w:szCs w:val="22"/>
              </w:rPr>
              <w:t>(a) L’utente annulla l’operazione.</w:t>
            </w:r>
          </w:p>
        </w:tc>
      </w:tr>
      <w:tr w:rsidR="00272822"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72822" w:rsidRPr="00E546AD" w:rsidRDefault="00272822" w:rsidP="0089754B">
            <w:pPr>
              <w:spacing w:line="276" w:lineRule="auto"/>
              <w:jc w:val="center"/>
              <w:rPr>
                <w:color w:val="auto"/>
              </w:rPr>
            </w:pPr>
            <w:r w:rsidRPr="00E546AD">
              <w:rPr>
                <w:color w:val="auto"/>
              </w:rPr>
              <w:t xml:space="preserve">Scenario d’errore </w:t>
            </w:r>
          </w:p>
        </w:tc>
      </w:tr>
      <w:tr w:rsidR="00272822"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72822" w:rsidRPr="00367CCB" w:rsidRDefault="00C03179" w:rsidP="0089754B">
            <w:pPr>
              <w:pStyle w:val="Normale1"/>
              <w:contextualSpacing w:val="0"/>
              <w:jc w:val="both"/>
              <w:rPr>
                <w:b w:val="0"/>
                <w:szCs w:val="22"/>
              </w:rPr>
            </w:pPr>
            <w:r>
              <w:rPr>
                <w:b w:val="0"/>
                <w:szCs w:val="22"/>
              </w:rPr>
              <w:t>4</w:t>
            </w:r>
            <w:r w:rsidR="00272822">
              <w:rPr>
                <w:b w:val="0"/>
                <w:szCs w:val="22"/>
              </w:rPr>
              <w:t>(a</w:t>
            </w:r>
            <w:r w:rsidR="00272822"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rPr>
                <w:color w:val="auto"/>
              </w:rPr>
            </w:pPr>
            <w:r w:rsidRPr="00E546AD">
              <w:rPr>
                <w:color w:val="auto"/>
              </w:rPr>
              <w:t>Caso d’uso</w:t>
            </w:r>
          </w:p>
        </w:tc>
        <w:tc>
          <w:tcPr>
            <w:tcW w:w="6663" w:type="dxa"/>
            <w:shd w:val="clear" w:color="auto" w:fill="auto"/>
            <w:vAlign w:val="center"/>
          </w:tcPr>
          <w:p w:rsidR="00E24422" w:rsidRPr="00A13F24" w:rsidRDefault="00E244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media e tecnologia camera</w:t>
            </w:r>
          </w:p>
        </w:tc>
      </w:tr>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rPr>
                <w:color w:val="auto"/>
              </w:rPr>
            </w:pPr>
            <w:r w:rsidRPr="00E546AD">
              <w:rPr>
                <w:color w:val="auto"/>
              </w:rPr>
              <w:t>Attori</w:t>
            </w:r>
          </w:p>
        </w:tc>
        <w:tc>
          <w:tcPr>
            <w:tcW w:w="6663" w:type="dxa"/>
            <w:shd w:val="clear" w:color="auto" w:fill="auto"/>
          </w:tcPr>
          <w:p w:rsidR="00E24422" w:rsidRPr="00461818" w:rsidRDefault="00E24422"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rPr>
                <w:color w:val="auto"/>
              </w:rPr>
            </w:pPr>
            <w:r w:rsidRPr="00E546AD">
              <w:rPr>
                <w:color w:val="auto"/>
              </w:rPr>
              <w:t>Pre-condizioni</w:t>
            </w:r>
          </w:p>
        </w:tc>
        <w:tc>
          <w:tcPr>
            <w:tcW w:w="6663" w:type="dxa"/>
            <w:shd w:val="clear" w:color="auto" w:fill="auto"/>
          </w:tcPr>
          <w:p w:rsidR="00E24422" w:rsidRPr="00A13F24" w:rsidRDefault="00E24422"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E24422"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24422" w:rsidRPr="00E546AD" w:rsidRDefault="00E24422" w:rsidP="0089754B">
            <w:pPr>
              <w:spacing w:line="276" w:lineRule="auto"/>
              <w:jc w:val="left"/>
              <w:rPr>
                <w:color w:val="auto"/>
              </w:rPr>
            </w:pPr>
            <w:r w:rsidRPr="00E546AD">
              <w:rPr>
                <w:color w:val="auto"/>
              </w:rPr>
              <w:t>Punto di estensione</w:t>
            </w:r>
          </w:p>
        </w:tc>
        <w:tc>
          <w:tcPr>
            <w:tcW w:w="6663" w:type="dxa"/>
            <w:shd w:val="clear" w:color="auto" w:fill="auto"/>
          </w:tcPr>
          <w:p w:rsidR="00E24422" w:rsidRPr="00A13F24" w:rsidRDefault="00E24422"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24422"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24422" w:rsidRPr="00E546AD" w:rsidRDefault="00E24422" w:rsidP="0089754B">
            <w:pPr>
              <w:spacing w:line="276" w:lineRule="auto"/>
              <w:jc w:val="center"/>
              <w:rPr>
                <w:color w:val="auto"/>
              </w:rPr>
            </w:pPr>
            <w:r w:rsidRPr="00E546AD">
              <w:rPr>
                <w:color w:val="auto"/>
              </w:rPr>
              <w:t xml:space="preserve">Scenario principale </w:t>
            </w:r>
          </w:p>
        </w:tc>
      </w:tr>
      <w:tr w:rsidR="00E24422"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271B6F" w:rsidRDefault="00E24422" w:rsidP="00E24422">
            <w:pPr>
              <w:pStyle w:val="Normale1"/>
              <w:numPr>
                <w:ilvl w:val="0"/>
                <w:numId w:val="89"/>
              </w:numPr>
              <w:contextualSpacing w:val="0"/>
              <w:jc w:val="both"/>
              <w:rPr>
                <w:b w:val="0"/>
              </w:rPr>
            </w:pPr>
            <w:r w:rsidRPr="008D53DB">
              <w:rPr>
                <w:b w:val="0"/>
                <w:szCs w:val="22"/>
              </w:rPr>
              <w:t xml:space="preserve">L’utente seleziona </w:t>
            </w:r>
            <w:r>
              <w:rPr>
                <w:b w:val="0"/>
                <w:szCs w:val="22"/>
              </w:rPr>
              <w:t>la tab “M</w:t>
            </w:r>
            <w:r w:rsidRPr="00646769">
              <w:rPr>
                <w:rFonts w:asciiTheme="minorHAnsi" w:hAnsiTheme="minorHAnsi"/>
                <w:b w:val="0"/>
                <w:szCs w:val="22"/>
              </w:rPr>
              <w:t>edia e tecnologia</w:t>
            </w:r>
            <w:r>
              <w:rPr>
                <w:b w:val="0"/>
                <w:szCs w:val="22"/>
              </w:rPr>
              <w:t>”.</w:t>
            </w:r>
          </w:p>
          <w:p w:rsidR="00E24422" w:rsidRPr="00272822" w:rsidRDefault="00E24422" w:rsidP="00E24422">
            <w:pPr>
              <w:pStyle w:val="Normale1"/>
              <w:numPr>
                <w:ilvl w:val="0"/>
                <w:numId w:val="89"/>
              </w:numPr>
              <w:contextualSpacing w:val="0"/>
              <w:jc w:val="both"/>
              <w:rPr>
                <w:b w:val="0"/>
              </w:rPr>
            </w:pPr>
            <w:r w:rsidRPr="00272822">
              <w:rPr>
                <w:b w:val="0"/>
              </w:rPr>
              <w:t xml:space="preserve">Il sistema mostra la pagina con il form da compilare: </w:t>
            </w:r>
            <w:r w:rsidRPr="00E24422">
              <w:rPr>
                <w:b w:val="0"/>
              </w:rPr>
              <w:t xml:space="preserve">PS4, Wii U, Xbox </w:t>
            </w:r>
            <w:proofErr w:type="spellStart"/>
            <w:r w:rsidRPr="00E24422">
              <w:rPr>
                <w:b w:val="0"/>
              </w:rPr>
              <w:t>One</w:t>
            </w:r>
            <w:proofErr w:type="spellEnd"/>
            <w:r w:rsidRPr="00E24422">
              <w:rPr>
                <w:b w:val="0"/>
              </w:rPr>
              <w:t xml:space="preserve">, computer, console per videogiochi, Nintendo Wii, PlayStation2, PlayStation3, Xbox 360, computer portatile, </w:t>
            </w:r>
            <w:proofErr w:type="spellStart"/>
            <w:r w:rsidRPr="00E24422">
              <w:rPr>
                <w:b w:val="0"/>
              </w:rPr>
              <w:t>iPad</w:t>
            </w:r>
            <w:proofErr w:type="spellEnd"/>
            <w:r w:rsidRPr="00E24422">
              <w:rPr>
                <w:b w:val="0"/>
              </w:rPr>
              <w:t xml:space="preserve">, canali via cavo, lettore CD, lettore DVD, fax, docking station per iPod, cassaforte per computer portatile, tv a schermo piatto, canali </w:t>
            </w:r>
            <w:proofErr w:type="spellStart"/>
            <w:r w:rsidRPr="00E24422">
              <w:rPr>
                <w:b w:val="0"/>
              </w:rPr>
              <w:t>pay</w:t>
            </w:r>
            <w:proofErr w:type="spellEnd"/>
            <w:r w:rsidRPr="00E24422">
              <w:rPr>
                <w:b w:val="0"/>
              </w:rPr>
              <w:t xml:space="preserve"> per view, radio, canali satellitari, telefono, TV, videoregistratore, videogiochi, lettore blu-</w:t>
            </w:r>
            <w:proofErr w:type="spellStart"/>
            <w:r w:rsidRPr="00E24422">
              <w:rPr>
                <w:b w:val="0"/>
              </w:rPr>
              <w:t>ray</w:t>
            </w:r>
            <w:proofErr w:type="spellEnd"/>
            <w:r w:rsidRPr="00E24422">
              <w:rPr>
                <w:b w:val="0"/>
              </w:rPr>
              <w:t xml:space="preserve">, </w:t>
            </w:r>
            <w:proofErr w:type="spellStart"/>
            <w:r w:rsidRPr="00E24422">
              <w:rPr>
                <w:b w:val="0"/>
              </w:rPr>
              <w:t>WiFi</w:t>
            </w:r>
            <w:proofErr w:type="spellEnd"/>
            <w:r w:rsidRPr="00E24422">
              <w:rPr>
                <w:b w:val="0"/>
              </w:rPr>
              <w:t xml:space="preserve"> portatile, smartphone, servizio streaming.</w:t>
            </w:r>
          </w:p>
          <w:p w:rsidR="00E24422" w:rsidRPr="00272822" w:rsidRDefault="00E24422" w:rsidP="00E24422">
            <w:pPr>
              <w:pStyle w:val="Normale1"/>
              <w:numPr>
                <w:ilvl w:val="0"/>
                <w:numId w:val="89"/>
              </w:numPr>
              <w:contextualSpacing w:val="0"/>
              <w:jc w:val="both"/>
              <w:rPr>
                <w:b w:val="0"/>
              </w:rPr>
            </w:pPr>
            <w:r w:rsidRPr="00272822">
              <w:rPr>
                <w:b w:val="0"/>
                <w:szCs w:val="22"/>
              </w:rPr>
              <w:t>L’utente riempie i campi obbligatori.</w:t>
            </w:r>
          </w:p>
          <w:p w:rsidR="00E24422" w:rsidRPr="001774CD" w:rsidRDefault="00E24422" w:rsidP="00E24422">
            <w:pPr>
              <w:pStyle w:val="Normale1"/>
              <w:numPr>
                <w:ilvl w:val="0"/>
                <w:numId w:val="89"/>
              </w:numPr>
              <w:contextualSpacing w:val="0"/>
              <w:jc w:val="both"/>
              <w:rPr>
                <w:b w:val="0"/>
              </w:rPr>
            </w:pPr>
            <w:r w:rsidRPr="001774CD">
              <w:rPr>
                <w:b w:val="0"/>
              </w:rPr>
              <w:t>L’utente salva i dati.</w:t>
            </w:r>
          </w:p>
          <w:p w:rsidR="00E24422" w:rsidRPr="008D53DB" w:rsidRDefault="00E24422" w:rsidP="00E24422">
            <w:pPr>
              <w:pStyle w:val="Normale1"/>
              <w:numPr>
                <w:ilvl w:val="0"/>
                <w:numId w:val="89"/>
              </w:numPr>
              <w:contextualSpacing w:val="0"/>
              <w:jc w:val="both"/>
              <w:rPr>
                <w:b w:val="0"/>
              </w:rPr>
            </w:pPr>
            <w:r w:rsidRPr="001774CD">
              <w:rPr>
                <w:b w:val="0"/>
                <w:szCs w:val="22"/>
              </w:rPr>
              <w:t>Il sistema effettua l’operazione e notifica che l’operazione è stata eseguita con successo.</w:t>
            </w:r>
          </w:p>
        </w:tc>
      </w:tr>
      <w:tr w:rsidR="00E24422"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E546AD" w:rsidRDefault="00E24422" w:rsidP="0089754B">
            <w:pPr>
              <w:spacing w:line="276" w:lineRule="auto"/>
              <w:jc w:val="center"/>
              <w:rPr>
                <w:color w:val="auto"/>
              </w:rPr>
            </w:pPr>
            <w:r w:rsidRPr="00E546AD">
              <w:rPr>
                <w:color w:val="auto"/>
              </w:rPr>
              <w:t>Scenario alternativo</w:t>
            </w:r>
          </w:p>
        </w:tc>
      </w:tr>
      <w:tr w:rsidR="00E24422"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367CCB" w:rsidRDefault="00E24422" w:rsidP="0089754B">
            <w:pPr>
              <w:pStyle w:val="Normale1"/>
              <w:contextualSpacing w:val="0"/>
              <w:jc w:val="both"/>
              <w:rPr>
                <w:b w:val="0"/>
              </w:rPr>
            </w:pPr>
            <w:r>
              <w:rPr>
                <w:b w:val="0"/>
                <w:szCs w:val="22"/>
              </w:rPr>
              <w:t>4</w:t>
            </w:r>
            <w:r w:rsidRPr="00367CCB">
              <w:rPr>
                <w:b w:val="0"/>
                <w:szCs w:val="22"/>
              </w:rPr>
              <w:t>(a) L’utente annulla l’operazione.</w:t>
            </w:r>
          </w:p>
        </w:tc>
      </w:tr>
      <w:tr w:rsidR="00E24422"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24422" w:rsidRPr="00E546AD" w:rsidRDefault="00E24422" w:rsidP="0089754B">
            <w:pPr>
              <w:spacing w:line="276" w:lineRule="auto"/>
              <w:jc w:val="center"/>
              <w:rPr>
                <w:color w:val="auto"/>
              </w:rPr>
            </w:pPr>
            <w:r w:rsidRPr="00E546AD">
              <w:rPr>
                <w:color w:val="auto"/>
              </w:rPr>
              <w:t xml:space="preserve">Scenario d’errore </w:t>
            </w:r>
          </w:p>
        </w:tc>
      </w:tr>
      <w:tr w:rsidR="00E24422"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24422" w:rsidRPr="00367CCB" w:rsidRDefault="00E24422"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Caso d’uso</w:t>
            </w:r>
          </w:p>
        </w:tc>
        <w:tc>
          <w:tcPr>
            <w:tcW w:w="6663" w:type="dxa"/>
            <w:shd w:val="clear" w:color="auto" w:fill="auto"/>
            <w:vAlign w:val="center"/>
          </w:tcPr>
          <w:p w:rsidR="00322D4D" w:rsidRPr="00A13F24"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ristorazione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Attori</w:t>
            </w:r>
          </w:p>
        </w:tc>
        <w:tc>
          <w:tcPr>
            <w:tcW w:w="6663" w:type="dxa"/>
            <w:shd w:val="clear" w:color="auto" w:fill="auto"/>
          </w:tcPr>
          <w:p w:rsidR="00322D4D" w:rsidRPr="00461818"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Pre-condizioni</w:t>
            </w:r>
          </w:p>
        </w:tc>
        <w:tc>
          <w:tcPr>
            <w:tcW w:w="6663" w:type="dxa"/>
            <w:shd w:val="clear" w:color="auto" w:fill="auto"/>
          </w:tcPr>
          <w:p w:rsidR="00322D4D" w:rsidRPr="00A13F24" w:rsidRDefault="00322D4D" w:rsidP="00C03179">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r w:rsidR="00C03179">
              <w:t xml:space="preserve">. </w:t>
            </w:r>
            <w:r>
              <w:t>L’utente ha selezionato la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jc w:val="left"/>
              <w:rPr>
                <w:color w:val="auto"/>
              </w:rPr>
            </w:pPr>
            <w:r w:rsidRPr="00E546AD">
              <w:rPr>
                <w:color w:val="auto"/>
              </w:rPr>
              <w:t>Punto di estensione</w:t>
            </w:r>
          </w:p>
        </w:tc>
        <w:tc>
          <w:tcPr>
            <w:tcW w:w="6663" w:type="dxa"/>
            <w:shd w:val="clear" w:color="auto" w:fill="auto"/>
          </w:tcPr>
          <w:p w:rsidR="00322D4D" w:rsidRPr="00A13F24"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22D4D"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22D4D" w:rsidRPr="00E546AD" w:rsidRDefault="00322D4D" w:rsidP="0089754B">
            <w:pPr>
              <w:spacing w:line="276" w:lineRule="auto"/>
              <w:jc w:val="center"/>
              <w:rPr>
                <w:color w:val="auto"/>
              </w:rPr>
            </w:pPr>
            <w:r w:rsidRPr="00E546AD">
              <w:rPr>
                <w:color w:val="auto"/>
              </w:rPr>
              <w:t xml:space="preserve">Scenario principale </w:t>
            </w:r>
          </w:p>
        </w:tc>
      </w:tr>
      <w:tr w:rsidR="00322D4D"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271B6F" w:rsidRDefault="00322D4D" w:rsidP="00322D4D">
            <w:pPr>
              <w:pStyle w:val="Normale1"/>
              <w:numPr>
                <w:ilvl w:val="0"/>
                <w:numId w:val="90"/>
              </w:numPr>
              <w:contextualSpacing w:val="0"/>
              <w:jc w:val="both"/>
              <w:rPr>
                <w:b w:val="0"/>
              </w:rPr>
            </w:pPr>
            <w:r w:rsidRPr="008D53DB">
              <w:rPr>
                <w:b w:val="0"/>
                <w:szCs w:val="22"/>
              </w:rPr>
              <w:t xml:space="preserve">L’utente seleziona </w:t>
            </w:r>
            <w:r>
              <w:rPr>
                <w:b w:val="0"/>
                <w:szCs w:val="22"/>
              </w:rPr>
              <w:t>la tab “Ristorazione”.</w:t>
            </w:r>
          </w:p>
          <w:p w:rsidR="00322D4D" w:rsidRPr="00322D4D" w:rsidRDefault="00322D4D" w:rsidP="00322D4D">
            <w:pPr>
              <w:pStyle w:val="Normale1"/>
              <w:numPr>
                <w:ilvl w:val="0"/>
                <w:numId w:val="90"/>
              </w:numPr>
              <w:contextualSpacing w:val="0"/>
              <w:jc w:val="both"/>
              <w:rPr>
                <w:b w:val="0"/>
              </w:rPr>
            </w:pPr>
            <w:r w:rsidRPr="00322D4D">
              <w:rPr>
                <w:b w:val="0"/>
              </w:rPr>
              <w:t xml:space="preserve">Il sistema mostra la pagina con il form da compilare : zona pranzo, tavolo da pranzo, calici da vino, bottiglia d'acqua, bottiglia d'acqua in camera, cioccolatini o biscotti, cioccolatini o biscotti in camera, frutta, frutta in camera, vino/champagne, vino/champagne disponibile presso la struttura, barbecue, forno, piano cottura, tostapane, lavastoviglie, bollitore elettrico, zona pranzo all'aperto, arredamento da esterno, minibar, cucina, angolo cottura, utensili da cucina, forno a microonde, frigorifero, macchina da caffè, bollitore tè/macchina caffè, seggiolone, servizi extra, accesso ad executive </w:t>
            </w:r>
            <w:proofErr w:type="spellStart"/>
            <w:r w:rsidRPr="00322D4D">
              <w:rPr>
                <w:b w:val="0"/>
              </w:rPr>
              <w:t>lounge</w:t>
            </w:r>
            <w:proofErr w:type="spellEnd"/>
            <w:r w:rsidRPr="00322D4D">
              <w:rPr>
                <w:b w:val="0"/>
              </w:rPr>
              <w:t>, sveglia, sveglia telefonica, sveglia o sveglia telefonica, biancheria per la casa, asciugamani/lenzuola disponibili a pagamento, asciugamani.</w:t>
            </w:r>
          </w:p>
          <w:p w:rsidR="00322D4D" w:rsidRPr="00322D4D" w:rsidRDefault="00322D4D" w:rsidP="00322D4D">
            <w:pPr>
              <w:pStyle w:val="Normale1"/>
              <w:numPr>
                <w:ilvl w:val="0"/>
                <w:numId w:val="90"/>
              </w:numPr>
              <w:contextualSpacing w:val="0"/>
              <w:jc w:val="both"/>
              <w:rPr>
                <w:b w:val="0"/>
              </w:rPr>
            </w:pPr>
            <w:r w:rsidRPr="00322D4D">
              <w:rPr>
                <w:b w:val="0"/>
                <w:szCs w:val="22"/>
              </w:rPr>
              <w:t>L’utente riempie i campi obbligatori.</w:t>
            </w:r>
          </w:p>
          <w:p w:rsidR="00322D4D" w:rsidRPr="001774CD" w:rsidRDefault="00322D4D" w:rsidP="00322D4D">
            <w:pPr>
              <w:pStyle w:val="Normale1"/>
              <w:numPr>
                <w:ilvl w:val="0"/>
                <w:numId w:val="90"/>
              </w:numPr>
              <w:contextualSpacing w:val="0"/>
              <w:jc w:val="both"/>
              <w:rPr>
                <w:b w:val="0"/>
              </w:rPr>
            </w:pPr>
            <w:r w:rsidRPr="001774CD">
              <w:rPr>
                <w:b w:val="0"/>
              </w:rPr>
              <w:t>L’utente salva i dati.</w:t>
            </w:r>
          </w:p>
          <w:p w:rsidR="00322D4D" w:rsidRPr="008D53DB" w:rsidRDefault="00322D4D" w:rsidP="00322D4D">
            <w:pPr>
              <w:pStyle w:val="Normale1"/>
              <w:numPr>
                <w:ilvl w:val="0"/>
                <w:numId w:val="90"/>
              </w:numPr>
              <w:contextualSpacing w:val="0"/>
              <w:jc w:val="both"/>
              <w:rPr>
                <w:b w:val="0"/>
              </w:rPr>
            </w:pPr>
            <w:r w:rsidRPr="001774CD">
              <w:rPr>
                <w:b w:val="0"/>
                <w:szCs w:val="22"/>
              </w:rPr>
              <w:t>Il sistema effettua l’operazione e notifica che l’operazione è stata eseguita con successo.</w:t>
            </w:r>
          </w:p>
        </w:tc>
      </w:tr>
      <w:tr w:rsidR="00322D4D"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Scenario alternativo</w:t>
            </w:r>
          </w:p>
        </w:tc>
      </w:tr>
      <w:tr w:rsidR="00322D4D"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367CCB" w:rsidRDefault="00322D4D" w:rsidP="0089754B">
            <w:pPr>
              <w:pStyle w:val="Normale1"/>
              <w:contextualSpacing w:val="0"/>
              <w:jc w:val="both"/>
              <w:rPr>
                <w:b w:val="0"/>
              </w:rPr>
            </w:pPr>
            <w:r>
              <w:rPr>
                <w:b w:val="0"/>
                <w:szCs w:val="22"/>
              </w:rPr>
              <w:t>4</w:t>
            </w:r>
            <w:r w:rsidRPr="00367CCB">
              <w:rPr>
                <w:b w:val="0"/>
                <w:szCs w:val="22"/>
              </w:rPr>
              <w:t>(a) L’utente annulla l’operazione.</w:t>
            </w:r>
          </w:p>
        </w:tc>
      </w:tr>
      <w:tr w:rsidR="00322D4D"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 xml:space="preserve">Scenario d’errore </w:t>
            </w:r>
          </w:p>
        </w:tc>
      </w:tr>
      <w:tr w:rsidR="00322D4D"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22D4D" w:rsidRPr="00367CCB" w:rsidRDefault="00322D4D"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Caso d’uso</w:t>
            </w:r>
          </w:p>
        </w:tc>
        <w:tc>
          <w:tcPr>
            <w:tcW w:w="6663" w:type="dxa"/>
            <w:shd w:val="clear" w:color="auto" w:fill="auto"/>
            <w:vAlign w:val="center"/>
          </w:tcPr>
          <w:p w:rsidR="00322D4D" w:rsidRPr="00A13F24"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esterni e vista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Attori</w:t>
            </w:r>
          </w:p>
        </w:tc>
        <w:tc>
          <w:tcPr>
            <w:tcW w:w="6663" w:type="dxa"/>
            <w:shd w:val="clear" w:color="auto" w:fill="auto"/>
          </w:tcPr>
          <w:p w:rsidR="00322D4D" w:rsidRPr="00461818" w:rsidRDefault="00322D4D"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rPr>
                <w:color w:val="auto"/>
              </w:rPr>
            </w:pPr>
            <w:r w:rsidRPr="00E546AD">
              <w:rPr>
                <w:color w:val="auto"/>
              </w:rPr>
              <w:t>Pre-condizioni</w:t>
            </w:r>
          </w:p>
        </w:tc>
        <w:tc>
          <w:tcPr>
            <w:tcW w:w="6663" w:type="dxa"/>
            <w:shd w:val="clear" w:color="auto" w:fill="auto"/>
          </w:tcPr>
          <w:p w:rsidR="00322D4D"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22D4D" w:rsidRPr="00A13F24"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322D4D"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22D4D" w:rsidRPr="00E546AD" w:rsidRDefault="00322D4D" w:rsidP="0089754B">
            <w:pPr>
              <w:spacing w:line="276" w:lineRule="auto"/>
              <w:jc w:val="left"/>
              <w:rPr>
                <w:color w:val="auto"/>
              </w:rPr>
            </w:pPr>
            <w:r w:rsidRPr="00E546AD">
              <w:rPr>
                <w:color w:val="auto"/>
              </w:rPr>
              <w:t>Punto di estensione</w:t>
            </w:r>
          </w:p>
        </w:tc>
        <w:tc>
          <w:tcPr>
            <w:tcW w:w="6663" w:type="dxa"/>
            <w:shd w:val="clear" w:color="auto" w:fill="auto"/>
          </w:tcPr>
          <w:p w:rsidR="00322D4D" w:rsidRPr="00A13F24" w:rsidRDefault="00322D4D"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22D4D"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22D4D" w:rsidRPr="00E546AD" w:rsidRDefault="00322D4D" w:rsidP="0089754B">
            <w:pPr>
              <w:spacing w:line="276" w:lineRule="auto"/>
              <w:jc w:val="center"/>
              <w:rPr>
                <w:color w:val="auto"/>
              </w:rPr>
            </w:pPr>
            <w:r w:rsidRPr="00E546AD">
              <w:rPr>
                <w:color w:val="auto"/>
              </w:rPr>
              <w:t xml:space="preserve">Scenario principale </w:t>
            </w:r>
          </w:p>
        </w:tc>
      </w:tr>
      <w:tr w:rsidR="00322D4D"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271B6F" w:rsidRDefault="00322D4D" w:rsidP="00322D4D">
            <w:pPr>
              <w:pStyle w:val="Normale1"/>
              <w:numPr>
                <w:ilvl w:val="0"/>
                <w:numId w:val="91"/>
              </w:numPr>
              <w:contextualSpacing w:val="0"/>
              <w:jc w:val="both"/>
              <w:rPr>
                <w:b w:val="0"/>
              </w:rPr>
            </w:pPr>
            <w:r w:rsidRPr="008D53DB">
              <w:rPr>
                <w:b w:val="0"/>
                <w:szCs w:val="22"/>
              </w:rPr>
              <w:t xml:space="preserve">L’utente seleziona </w:t>
            </w:r>
            <w:r>
              <w:rPr>
                <w:b w:val="0"/>
                <w:szCs w:val="22"/>
              </w:rPr>
              <w:t>la tab “Esterni e vista”.</w:t>
            </w:r>
          </w:p>
          <w:p w:rsidR="00322D4D" w:rsidRPr="00322D4D" w:rsidRDefault="00322D4D" w:rsidP="006D6227">
            <w:pPr>
              <w:pStyle w:val="Normale1"/>
              <w:numPr>
                <w:ilvl w:val="0"/>
                <w:numId w:val="91"/>
              </w:numPr>
              <w:contextualSpacing w:val="0"/>
              <w:jc w:val="both"/>
              <w:rPr>
                <w:b w:val="0"/>
              </w:rPr>
            </w:pPr>
            <w:r w:rsidRPr="00322D4D">
              <w:rPr>
                <w:b w:val="0"/>
              </w:rPr>
              <w:t>Il sistema mostra la pagina con il form da compilare:</w:t>
            </w:r>
            <w:r>
              <w:rPr>
                <w:b w:val="0"/>
              </w:rPr>
              <w:t xml:space="preserve"> </w:t>
            </w:r>
            <w:r w:rsidR="006D6227" w:rsidRPr="006D6227">
              <w:rPr>
                <w:b w:val="0"/>
              </w:rPr>
              <w:t>balcone, patio, vista, terrazza, vista città, vista giardino, vista lago, vista luogo di interesse, vista montagna, vista piscina, vista fiume, vista mare, vista cortile interno, vista su strada tranquilla.</w:t>
            </w:r>
          </w:p>
          <w:p w:rsidR="00322D4D" w:rsidRPr="00322D4D" w:rsidRDefault="00322D4D" w:rsidP="00322D4D">
            <w:pPr>
              <w:pStyle w:val="Normale1"/>
              <w:numPr>
                <w:ilvl w:val="0"/>
                <w:numId w:val="91"/>
              </w:numPr>
              <w:contextualSpacing w:val="0"/>
              <w:jc w:val="both"/>
              <w:rPr>
                <w:b w:val="0"/>
              </w:rPr>
            </w:pPr>
            <w:r w:rsidRPr="00322D4D">
              <w:rPr>
                <w:b w:val="0"/>
                <w:szCs w:val="22"/>
              </w:rPr>
              <w:t>L’utente riempie i campi obbligatori.</w:t>
            </w:r>
          </w:p>
          <w:p w:rsidR="00322D4D" w:rsidRPr="001774CD" w:rsidRDefault="00322D4D" w:rsidP="00322D4D">
            <w:pPr>
              <w:pStyle w:val="Normale1"/>
              <w:numPr>
                <w:ilvl w:val="0"/>
                <w:numId w:val="91"/>
              </w:numPr>
              <w:contextualSpacing w:val="0"/>
              <w:jc w:val="both"/>
              <w:rPr>
                <w:b w:val="0"/>
              </w:rPr>
            </w:pPr>
            <w:r w:rsidRPr="001774CD">
              <w:rPr>
                <w:b w:val="0"/>
              </w:rPr>
              <w:t>L’utente salva i dati.</w:t>
            </w:r>
          </w:p>
          <w:p w:rsidR="00322D4D" w:rsidRPr="008D53DB" w:rsidRDefault="00322D4D" w:rsidP="00322D4D">
            <w:pPr>
              <w:pStyle w:val="Normale1"/>
              <w:numPr>
                <w:ilvl w:val="0"/>
                <w:numId w:val="91"/>
              </w:numPr>
              <w:contextualSpacing w:val="0"/>
              <w:jc w:val="both"/>
              <w:rPr>
                <w:b w:val="0"/>
              </w:rPr>
            </w:pPr>
            <w:r w:rsidRPr="001774CD">
              <w:rPr>
                <w:b w:val="0"/>
                <w:szCs w:val="22"/>
              </w:rPr>
              <w:t>Il sistema effettua l’operazione e notifica che l’operazione è stata eseguita con successo.</w:t>
            </w:r>
          </w:p>
        </w:tc>
      </w:tr>
      <w:tr w:rsidR="00322D4D"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Scenario alternativo</w:t>
            </w:r>
          </w:p>
        </w:tc>
      </w:tr>
      <w:tr w:rsidR="00322D4D"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367CCB" w:rsidRDefault="00322D4D" w:rsidP="0089754B">
            <w:pPr>
              <w:pStyle w:val="Normale1"/>
              <w:contextualSpacing w:val="0"/>
              <w:jc w:val="both"/>
              <w:rPr>
                <w:b w:val="0"/>
              </w:rPr>
            </w:pPr>
            <w:r>
              <w:rPr>
                <w:b w:val="0"/>
                <w:szCs w:val="22"/>
              </w:rPr>
              <w:t>4</w:t>
            </w:r>
            <w:r w:rsidRPr="00367CCB">
              <w:rPr>
                <w:b w:val="0"/>
                <w:szCs w:val="22"/>
              </w:rPr>
              <w:t>(a) L’utente annulla l’operazione.</w:t>
            </w:r>
          </w:p>
        </w:tc>
      </w:tr>
      <w:tr w:rsidR="00322D4D"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22D4D" w:rsidRPr="00E546AD" w:rsidRDefault="00322D4D" w:rsidP="0089754B">
            <w:pPr>
              <w:spacing w:line="276" w:lineRule="auto"/>
              <w:jc w:val="center"/>
              <w:rPr>
                <w:color w:val="auto"/>
              </w:rPr>
            </w:pPr>
            <w:r w:rsidRPr="00E546AD">
              <w:rPr>
                <w:color w:val="auto"/>
              </w:rPr>
              <w:t xml:space="preserve">Scenario d’errore </w:t>
            </w:r>
          </w:p>
        </w:tc>
      </w:tr>
      <w:tr w:rsidR="00322D4D"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22D4D" w:rsidRPr="00367CCB" w:rsidRDefault="00322D4D"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740DF6" w:rsidRDefault="00740DF6" w:rsidP="0033695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rPr>
                <w:color w:val="auto"/>
              </w:rPr>
            </w:pPr>
            <w:r w:rsidRPr="00E546AD">
              <w:rPr>
                <w:color w:val="auto"/>
              </w:rPr>
              <w:t>Caso d’uso</w:t>
            </w:r>
          </w:p>
        </w:tc>
        <w:tc>
          <w:tcPr>
            <w:tcW w:w="6663" w:type="dxa"/>
            <w:shd w:val="clear" w:color="auto" w:fill="auto"/>
            <w:vAlign w:val="center"/>
          </w:tcPr>
          <w:p w:rsidR="0042257A" w:rsidRPr="00A13F24" w:rsidRDefault="0042257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accessibilità camera</w:t>
            </w:r>
          </w:p>
        </w:tc>
      </w:tr>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rPr>
                <w:color w:val="auto"/>
              </w:rPr>
            </w:pPr>
            <w:r w:rsidRPr="00E546AD">
              <w:rPr>
                <w:color w:val="auto"/>
              </w:rPr>
              <w:t>Attori</w:t>
            </w:r>
          </w:p>
        </w:tc>
        <w:tc>
          <w:tcPr>
            <w:tcW w:w="6663" w:type="dxa"/>
            <w:shd w:val="clear" w:color="auto" w:fill="auto"/>
          </w:tcPr>
          <w:p w:rsidR="0042257A" w:rsidRPr="00461818" w:rsidRDefault="0042257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rPr>
                <w:color w:val="auto"/>
              </w:rPr>
            </w:pPr>
            <w:r w:rsidRPr="00E546AD">
              <w:rPr>
                <w:color w:val="auto"/>
              </w:rPr>
              <w:t>Pre-condizioni</w:t>
            </w:r>
          </w:p>
        </w:tc>
        <w:tc>
          <w:tcPr>
            <w:tcW w:w="6663" w:type="dxa"/>
            <w:shd w:val="clear" w:color="auto" w:fill="auto"/>
          </w:tcPr>
          <w:p w:rsidR="0042257A" w:rsidRDefault="0042257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2257A" w:rsidRPr="00A13F24" w:rsidRDefault="0042257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42257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2257A" w:rsidRPr="00E546AD" w:rsidRDefault="0042257A" w:rsidP="0089754B">
            <w:pPr>
              <w:spacing w:line="276" w:lineRule="auto"/>
              <w:jc w:val="left"/>
              <w:rPr>
                <w:color w:val="auto"/>
              </w:rPr>
            </w:pPr>
            <w:r w:rsidRPr="00E546AD">
              <w:rPr>
                <w:color w:val="auto"/>
              </w:rPr>
              <w:t>Punto di estensione</w:t>
            </w:r>
          </w:p>
        </w:tc>
        <w:tc>
          <w:tcPr>
            <w:tcW w:w="6663" w:type="dxa"/>
            <w:shd w:val="clear" w:color="auto" w:fill="auto"/>
          </w:tcPr>
          <w:p w:rsidR="0042257A" w:rsidRPr="00A13F24" w:rsidRDefault="0042257A"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2257A"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2257A" w:rsidRPr="00E546AD" w:rsidRDefault="0042257A" w:rsidP="0089754B">
            <w:pPr>
              <w:spacing w:line="276" w:lineRule="auto"/>
              <w:jc w:val="center"/>
              <w:rPr>
                <w:color w:val="auto"/>
              </w:rPr>
            </w:pPr>
            <w:r w:rsidRPr="00E546AD">
              <w:rPr>
                <w:color w:val="auto"/>
              </w:rPr>
              <w:t xml:space="preserve">Scenario principale </w:t>
            </w:r>
          </w:p>
        </w:tc>
      </w:tr>
      <w:tr w:rsidR="0042257A"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271B6F" w:rsidRDefault="0042257A" w:rsidP="0042257A">
            <w:pPr>
              <w:pStyle w:val="Normale1"/>
              <w:numPr>
                <w:ilvl w:val="0"/>
                <w:numId w:val="92"/>
              </w:numPr>
              <w:contextualSpacing w:val="0"/>
              <w:jc w:val="both"/>
              <w:rPr>
                <w:b w:val="0"/>
              </w:rPr>
            </w:pPr>
            <w:r w:rsidRPr="008D53DB">
              <w:rPr>
                <w:b w:val="0"/>
                <w:szCs w:val="22"/>
              </w:rPr>
              <w:t xml:space="preserve">L’utente seleziona </w:t>
            </w:r>
            <w:r>
              <w:rPr>
                <w:b w:val="0"/>
                <w:szCs w:val="22"/>
              </w:rPr>
              <w:t>la tab “Accessibilità”.</w:t>
            </w:r>
          </w:p>
          <w:p w:rsidR="0042257A" w:rsidRPr="00322D4D" w:rsidRDefault="0042257A" w:rsidP="0042257A">
            <w:pPr>
              <w:pStyle w:val="Normale1"/>
              <w:numPr>
                <w:ilvl w:val="0"/>
                <w:numId w:val="92"/>
              </w:numPr>
              <w:contextualSpacing w:val="0"/>
              <w:jc w:val="both"/>
              <w:rPr>
                <w:b w:val="0"/>
              </w:rPr>
            </w:pPr>
            <w:r w:rsidRPr="00322D4D">
              <w:rPr>
                <w:b w:val="0"/>
              </w:rPr>
              <w:t>Il sistema mostra la pagina con il form da compilare:</w:t>
            </w:r>
            <w:r>
              <w:rPr>
                <w:b w:val="0"/>
              </w:rPr>
              <w:t xml:space="preserve"> </w:t>
            </w:r>
            <w:r w:rsidRPr="0042257A">
              <w:rPr>
                <w:b w:val="0"/>
              </w:rPr>
              <w:t>accessibile tramite ascensore, camera situata al piano terra, camera accessibile in sedia a rotelle, piani superiori accessibili tramite ascensore, piani superiori accessibili solo tramite scale, edificio indipendente, appartamento privato in edificio, semi-indipendente.</w:t>
            </w:r>
          </w:p>
          <w:p w:rsidR="0042257A" w:rsidRPr="00322D4D" w:rsidRDefault="0042257A" w:rsidP="0042257A">
            <w:pPr>
              <w:pStyle w:val="Normale1"/>
              <w:numPr>
                <w:ilvl w:val="0"/>
                <w:numId w:val="92"/>
              </w:numPr>
              <w:contextualSpacing w:val="0"/>
              <w:jc w:val="both"/>
              <w:rPr>
                <w:b w:val="0"/>
              </w:rPr>
            </w:pPr>
            <w:r w:rsidRPr="00322D4D">
              <w:rPr>
                <w:b w:val="0"/>
                <w:szCs w:val="22"/>
              </w:rPr>
              <w:t>L’utente riempie i campi obbligatori.</w:t>
            </w:r>
          </w:p>
          <w:p w:rsidR="0042257A" w:rsidRPr="001774CD" w:rsidRDefault="0042257A" w:rsidP="0042257A">
            <w:pPr>
              <w:pStyle w:val="Normale1"/>
              <w:numPr>
                <w:ilvl w:val="0"/>
                <w:numId w:val="92"/>
              </w:numPr>
              <w:contextualSpacing w:val="0"/>
              <w:jc w:val="both"/>
              <w:rPr>
                <w:b w:val="0"/>
              </w:rPr>
            </w:pPr>
            <w:r w:rsidRPr="001774CD">
              <w:rPr>
                <w:b w:val="0"/>
              </w:rPr>
              <w:t>L’utente salva i dati.</w:t>
            </w:r>
          </w:p>
          <w:p w:rsidR="0042257A" w:rsidRPr="008D53DB" w:rsidRDefault="0042257A" w:rsidP="0042257A">
            <w:pPr>
              <w:pStyle w:val="Normale1"/>
              <w:numPr>
                <w:ilvl w:val="0"/>
                <w:numId w:val="92"/>
              </w:numPr>
              <w:contextualSpacing w:val="0"/>
              <w:jc w:val="both"/>
              <w:rPr>
                <w:b w:val="0"/>
              </w:rPr>
            </w:pPr>
            <w:r w:rsidRPr="001774CD">
              <w:rPr>
                <w:b w:val="0"/>
                <w:szCs w:val="22"/>
              </w:rPr>
              <w:t>Il sistema effettua l’operazione e notifica che l’operazione è stata eseguita con successo.</w:t>
            </w:r>
          </w:p>
        </w:tc>
      </w:tr>
      <w:tr w:rsidR="0042257A"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E546AD" w:rsidRDefault="0042257A" w:rsidP="0089754B">
            <w:pPr>
              <w:spacing w:line="276" w:lineRule="auto"/>
              <w:jc w:val="center"/>
              <w:rPr>
                <w:color w:val="auto"/>
              </w:rPr>
            </w:pPr>
            <w:r w:rsidRPr="00E546AD">
              <w:rPr>
                <w:color w:val="auto"/>
              </w:rPr>
              <w:t>Scenario alternativo</w:t>
            </w:r>
          </w:p>
        </w:tc>
      </w:tr>
      <w:tr w:rsidR="0042257A"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367CCB" w:rsidRDefault="0042257A" w:rsidP="0089754B">
            <w:pPr>
              <w:pStyle w:val="Normale1"/>
              <w:contextualSpacing w:val="0"/>
              <w:jc w:val="both"/>
              <w:rPr>
                <w:b w:val="0"/>
              </w:rPr>
            </w:pPr>
            <w:r>
              <w:rPr>
                <w:b w:val="0"/>
                <w:szCs w:val="22"/>
              </w:rPr>
              <w:t>4</w:t>
            </w:r>
            <w:r w:rsidRPr="00367CCB">
              <w:rPr>
                <w:b w:val="0"/>
                <w:szCs w:val="22"/>
              </w:rPr>
              <w:t>(a) L’utente annulla l’operazione.</w:t>
            </w:r>
          </w:p>
        </w:tc>
      </w:tr>
      <w:tr w:rsidR="0042257A"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2257A" w:rsidRPr="00E546AD" w:rsidRDefault="0042257A" w:rsidP="0089754B">
            <w:pPr>
              <w:spacing w:line="276" w:lineRule="auto"/>
              <w:jc w:val="center"/>
              <w:rPr>
                <w:color w:val="auto"/>
              </w:rPr>
            </w:pPr>
            <w:r w:rsidRPr="00E546AD">
              <w:rPr>
                <w:color w:val="auto"/>
              </w:rPr>
              <w:t xml:space="preserve">Scenario d’errore </w:t>
            </w:r>
          </w:p>
        </w:tc>
      </w:tr>
      <w:tr w:rsidR="0042257A"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2257A" w:rsidRPr="00367CCB" w:rsidRDefault="0042257A"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C03179" w:rsidRDefault="00C03179" w:rsidP="0033695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D353A5" w:rsidRPr="00A13F24" w:rsidRDefault="00D353A5"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intrattenimento camera</w:t>
            </w:r>
          </w:p>
        </w:tc>
      </w:tr>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rPr>
                <w:color w:val="auto"/>
              </w:rPr>
            </w:pPr>
            <w:r w:rsidRPr="00E546AD">
              <w:rPr>
                <w:color w:val="auto"/>
              </w:rPr>
              <w:t>Attori</w:t>
            </w:r>
          </w:p>
        </w:tc>
        <w:tc>
          <w:tcPr>
            <w:tcW w:w="6663" w:type="dxa"/>
            <w:shd w:val="clear" w:color="auto" w:fill="auto"/>
          </w:tcPr>
          <w:p w:rsidR="00D353A5" w:rsidRPr="00461818" w:rsidRDefault="00D353A5"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rPr>
                <w:color w:val="auto"/>
              </w:rPr>
            </w:pPr>
            <w:r w:rsidRPr="00E546AD">
              <w:rPr>
                <w:color w:val="auto"/>
              </w:rPr>
              <w:t>Pre-condizioni</w:t>
            </w:r>
          </w:p>
        </w:tc>
        <w:tc>
          <w:tcPr>
            <w:tcW w:w="6663" w:type="dxa"/>
            <w:shd w:val="clear" w:color="auto" w:fill="auto"/>
          </w:tcPr>
          <w:p w:rsidR="00D353A5" w:rsidRDefault="00D353A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D353A5" w:rsidRPr="00A13F24" w:rsidRDefault="00D353A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w:t>
            </w:r>
          </w:p>
        </w:tc>
      </w:tr>
      <w:tr w:rsidR="00D353A5"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D353A5" w:rsidRPr="00E546AD" w:rsidRDefault="00D353A5" w:rsidP="0089754B">
            <w:pPr>
              <w:spacing w:line="276" w:lineRule="auto"/>
              <w:jc w:val="left"/>
              <w:rPr>
                <w:color w:val="auto"/>
              </w:rPr>
            </w:pPr>
            <w:r w:rsidRPr="00E546AD">
              <w:rPr>
                <w:color w:val="auto"/>
              </w:rPr>
              <w:t>Punto di estensione</w:t>
            </w:r>
          </w:p>
        </w:tc>
        <w:tc>
          <w:tcPr>
            <w:tcW w:w="6663" w:type="dxa"/>
            <w:shd w:val="clear" w:color="auto" w:fill="auto"/>
          </w:tcPr>
          <w:p w:rsidR="00D353A5" w:rsidRPr="00A13F24" w:rsidRDefault="00D353A5"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D353A5"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D353A5" w:rsidRPr="00E546AD" w:rsidRDefault="00D353A5" w:rsidP="0089754B">
            <w:pPr>
              <w:spacing w:line="276" w:lineRule="auto"/>
              <w:jc w:val="center"/>
              <w:rPr>
                <w:color w:val="auto"/>
              </w:rPr>
            </w:pPr>
            <w:r w:rsidRPr="00E546AD">
              <w:rPr>
                <w:color w:val="auto"/>
              </w:rPr>
              <w:t xml:space="preserve">Scenario principale </w:t>
            </w:r>
          </w:p>
        </w:tc>
      </w:tr>
      <w:tr w:rsidR="00D353A5"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271B6F" w:rsidRDefault="00D353A5" w:rsidP="00D353A5">
            <w:pPr>
              <w:pStyle w:val="Normale1"/>
              <w:numPr>
                <w:ilvl w:val="0"/>
                <w:numId w:val="93"/>
              </w:numPr>
              <w:contextualSpacing w:val="0"/>
              <w:jc w:val="both"/>
              <w:rPr>
                <w:b w:val="0"/>
              </w:rPr>
            </w:pPr>
            <w:r w:rsidRPr="008D53DB">
              <w:rPr>
                <w:b w:val="0"/>
                <w:szCs w:val="22"/>
              </w:rPr>
              <w:t xml:space="preserve">L’utente seleziona </w:t>
            </w:r>
            <w:r>
              <w:rPr>
                <w:b w:val="0"/>
                <w:szCs w:val="22"/>
              </w:rPr>
              <w:t>la tab “Intrattenimento”.</w:t>
            </w:r>
          </w:p>
          <w:p w:rsidR="00D353A5" w:rsidRPr="00D353A5" w:rsidRDefault="00D353A5" w:rsidP="00D353A5">
            <w:pPr>
              <w:pStyle w:val="Normale1"/>
              <w:numPr>
                <w:ilvl w:val="0"/>
                <w:numId w:val="93"/>
              </w:numPr>
              <w:contextualSpacing w:val="0"/>
              <w:jc w:val="both"/>
              <w:rPr>
                <w:b w:val="0"/>
              </w:rPr>
            </w:pPr>
            <w:r w:rsidRPr="00D353A5">
              <w:rPr>
                <w:b w:val="0"/>
              </w:rPr>
              <w:t>Il sistema mostra la pagina con il form da compilare: cancelletti di sicurezza per bambini, giochi da tavolo/puzzle, libri/dvd/musica per bambini, copri prese di sicurezza per bambini.</w:t>
            </w:r>
          </w:p>
          <w:p w:rsidR="00D353A5" w:rsidRPr="00D353A5" w:rsidRDefault="00D353A5" w:rsidP="00D353A5">
            <w:pPr>
              <w:pStyle w:val="Normale1"/>
              <w:numPr>
                <w:ilvl w:val="0"/>
                <w:numId w:val="93"/>
              </w:numPr>
              <w:contextualSpacing w:val="0"/>
              <w:jc w:val="both"/>
              <w:rPr>
                <w:b w:val="0"/>
              </w:rPr>
            </w:pPr>
            <w:r w:rsidRPr="00D353A5">
              <w:rPr>
                <w:b w:val="0"/>
                <w:szCs w:val="22"/>
              </w:rPr>
              <w:t>L’utente riempie i campi obbligatori.</w:t>
            </w:r>
          </w:p>
          <w:p w:rsidR="00D353A5" w:rsidRPr="001774CD" w:rsidRDefault="00D353A5" w:rsidP="00D353A5">
            <w:pPr>
              <w:pStyle w:val="Normale1"/>
              <w:numPr>
                <w:ilvl w:val="0"/>
                <w:numId w:val="93"/>
              </w:numPr>
              <w:contextualSpacing w:val="0"/>
              <w:jc w:val="both"/>
              <w:rPr>
                <w:b w:val="0"/>
              </w:rPr>
            </w:pPr>
            <w:r w:rsidRPr="001774CD">
              <w:rPr>
                <w:b w:val="0"/>
              </w:rPr>
              <w:t>L’utente salva i dati.</w:t>
            </w:r>
          </w:p>
          <w:p w:rsidR="00D353A5" w:rsidRPr="008D53DB" w:rsidRDefault="00D353A5" w:rsidP="00D353A5">
            <w:pPr>
              <w:pStyle w:val="Normale1"/>
              <w:numPr>
                <w:ilvl w:val="0"/>
                <w:numId w:val="93"/>
              </w:numPr>
              <w:contextualSpacing w:val="0"/>
              <w:jc w:val="both"/>
              <w:rPr>
                <w:b w:val="0"/>
              </w:rPr>
            </w:pPr>
            <w:r w:rsidRPr="001774CD">
              <w:rPr>
                <w:b w:val="0"/>
                <w:szCs w:val="22"/>
              </w:rPr>
              <w:t>Il sistema effettua l’operazione e notifica che l’operazione è stata eseguita con successo.</w:t>
            </w:r>
          </w:p>
        </w:tc>
      </w:tr>
      <w:tr w:rsidR="00D353A5"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E546AD" w:rsidRDefault="00D353A5" w:rsidP="0089754B">
            <w:pPr>
              <w:spacing w:line="276" w:lineRule="auto"/>
              <w:jc w:val="center"/>
              <w:rPr>
                <w:color w:val="auto"/>
              </w:rPr>
            </w:pPr>
            <w:r w:rsidRPr="00E546AD">
              <w:rPr>
                <w:color w:val="auto"/>
              </w:rPr>
              <w:t>Scenario alternativo</w:t>
            </w:r>
          </w:p>
        </w:tc>
      </w:tr>
      <w:tr w:rsidR="00D353A5"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367CCB" w:rsidRDefault="00D353A5" w:rsidP="0089754B">
            <w:pPr>
              <w:pStyle w:val="Normale1"/>
              <w:contextualSpacing w:val="0"/>
              <w:jc w:val="both"/>
              <w:rPr>
                <w:b w:val="0"/>
              </w:rPr>
            </w:pPr>
            <w:r>
              <w:rPr>
                <w:b w:val="0"/>
                <w:szCs w:val="22"/>
              </w:rPr>
              <w:t>4</w:t>
            </w:r>
            <w:r w:rsidRPr="00367CCB">
              <w:rPr>
                <w:b w:val="0"/>
                <w:szCs w:val="22"/>
              </w:rPr>
              <w:t>(a) L’utente annulla l’operazione.</w:t>
            </w:r>
          </w:p>
        </w:tc>
      </w:tr>
      <w:tr w:rsidR="00D353A5"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D353A5" w:rsidRPr="00E546AD" w:rsidRDefault="00D353A5" w:rsidP="0089754B">
            <w:pPr>
              <w:spacing w:line="276" w:lineRule="auto"/>
              <w:jc w:val="center"/>
              <w:rPr>
                <w:color w:val="auto"/>
              </w:rPr>
            </w:pPr>
            <w:r w:rsidRPr="00E546AD">
              <w:rPr>
                <w:color w:val="auto"/>
              </w:rPr>
              <w:t xml:space="preserve">Scenario d’errore </w:t>
            </w:r>
          </w:p>
        </w:tc>
      </w:tr>
      <w:tr w:rsidR="00D353A5"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D353A5" w:rsidRPr="00367CCB" w:rsidRDefault="00D353A5"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E056F4" w:rsidRDefault="00996B29" w:rsidP="00E056F4">
      <w:pPr>
        <w:pStyle w:val="Titolo3"/>
        <w:rPr>
          <w:lang w:val="it-IT"/>
        </w:rPr>
      </w:pPr>
      <w:bookmarkStart w:id="102" w:name="_Toc507840466"/>
      <w:r>
        <w:rPr>
          <w:lang w:val="it-IT"/>
        </w:rPr>
        <w:t>UC_13</w:t>
      </w:r>
      <w:r w:rsidRPr="00E056F4">
        <w:rPr>
          <w:lang w:val="it-IT"/>
        </w:rPr>
        <w:t xml:space="preserve"> </w:t>
      </w:r>
      <w:r w:rsidRPr="00D270E0">
        <w:rPr>
          <w:lang w:val="it-IT"/>
        </w:rPr>
        <w:t>Gestione foto camera</w:t>
      </w:r>
      <w:bookmarkEnd w:id="10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Caso d’uso</w:t>
            </w:r>
          </w:p>
        </w:tc>
        <w:tc>
          <w:tcPr>
            <w:tcW w:w="6663" w:type="dxa"/>
            <w:shd w:val="clear" w:color="auto" w:fill="auto"/>
            <w:vAlign w:val="center"/>
          </w:tcPr>
          <w:p w:rsidR="00AC6DCF" w:rsidRPr="00A13F24" w:rsidRDefault="00AC6DCF" w:rsidP="00AC6DC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foto </w:t>
            </w:r>
            <w:r>
              <w:rPr>
                <w:rFonts w:asciiTheme="minorHAnsi" w:hAnsiTheme="minorHAnsi"/>
                <w:b/>
                <w:szCs w:val="22"/>
              </w:rPr>
              <w:t>camera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Attori</w:t>
            </w:r>
          </w:p>
        </w:tc>
        <w:tc>
          <w:tcPr>
            <w:tcW w:w="6663" w:type="dxa"/>
            <w:shd w:val="clear" w:color="auto" w:fill="auto"/>
          </w:tcPr>
          <w:p w:rsidR="00AC6DCF" w:rsidRPr="00461818"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Pre-condizioni</w:t>
            </w:r>
          </w:p>
        </w:tc>
        <w:tc>
          <w:tcPr>
            <w:tcW w:w="6663" w:type="dxa"/>
            <w:shd w:val="clear" w:color="auto" w:fill="auto"/>
          </w:tcPr>
          <w:p w:rsidR="00AC6DCF"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jc w:val="left"/>
              <w:rPr>
                <w:color w:val="auto"/>
              </w:rPr>
            </w:pPr>
            <w:r w:rsidRPr="00E546AD">
              <w:rPr>
                <w:color w:val="auto"/>
              </w:rPr>
              <w:t>Punto di estensione</w:t>
            </w:r>
          </w:p>
        </w:tc>
        <w:tc>
          <w:tcPr>
            <w:tcW w:w="6663" w:type="dxa"/>
            <w:shd w:val="clear" w:color="auto" w:fill="auto"/>
          </w:tcPr>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C6DCF"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C6DCF" w:rsidRPr="00E546AD" w:rsidRDefault="00AC6DCF" w:rsidP="0089754B">
            <w:pPr>
              <w:spacing w:line="276" w:lineRule="auto"/>
              <w:jc w:val="center"/>
              <w:rPr>
                <w:color w:val="auto"/>
              </w:rPr>
            </w:pPr>
            <w:r w:rsidRPr="00E546AD">
              <w:rPr>
                <w:color w:val="auto"/>
              </w:rPr>
              <w:t xml:space="preserve">Scenario principale </w:t>
            </w:r>
          </w:p>
        </w:tc>
      </w:tr>
      <w:tr w:rsidR="00AC6DCF"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AC6DCF" w:rsidRDefault="00AC6DCF" w:rsidP="00AC6DCF">
            <w:pPr>
              <w:pStyle w:val="Normale1"/>
              <w:numPr>
                <w:ilvl w:val="0"/>
                <w:numId w:val="94"/>
              </w:numPr>
              <w:contextualSpacing w:val="0"/>
              <w:jc w:val="both"/>
              <w:rPr>
                <w:b w:val="0"/>
              </w:rPr>
            </w:pPr>
            <w:r w:rsidRPr="008D53DB">
              <w:rPr>
                <w:b w:val="0"/>
                <w:szCs w:val="22"/>
              </w:rPr>
              <w:t>L’utente seleziona il link “</w:t>
            </w:r>
            <w:r>
              <w:rPr>
                <w:b w:val="0"/>
                <w:szCs w:val="22"/>
              </w:rPr>
              <w:t>Foto Struttura</w:t>
            </w:r>
            <w:r w:rsidRPr="008D53DB">
              <w:rPr>
                <w:b w:val="0"/>
                <w:szCs w:val="22"/>
              </w:rPr>
              <w:t>”</w:t>
            </w:r>
            <w:r>
              <w:rPr>
                <w:b w:val="0"/>
                <w:szCs w:val="22"/>
              </w:rPr>
              <w:t>.</w:t>
            </w:r>
          </w:p>
          <w:p w:rsidR="00AC6DCF" w:rsidRPr="005F7365" w:rsidRDefault="00AC6DCF" w:rsidP="00AC6DCF">
            <w:pPr>
              <w:pStyle w:val="Normale1"/>
              <w:numPr>
                <w:ilvl w:val="0"/>
                <w:numId w:val="94"/>
              </w:numPr>
              <w:contextualSpacing w:val="0"/>
              <w:jc w:val="both"/>
              <w:rPr>
                <w:b w:val="0"/>
              </w:rPr>
            </w:pPr>
            <w:r>
              <w:rPr>
                <w:b w:val="0"/>
                <w:szCs w:val="22"/>
              </w:rPr>
              <w:t>L’utente seleziona la camera.</w:t>
            </w:r>
          </w:p>
          <w:p w:rsidR="00AC6DCF" w:rsidRPr="005F7365" w:rsidRDefault="00AC6DCF" w:rsidP="00AC6DCF">
            <w:pPr>
              <w:pStyle w:val="Normale1"/>
              <w:numPr>
                <w:ilvl w:val="0"/>
                <w:numId w:val="94"/>
              </w:numPr>
              <w:contextualSpacing w:val="0"/>
              <w:jc w:val="both"/>
              <w:rPr>
                <w:b w:val="0"/>
              </w:rPr>
            </w:pPr>
            <w:r>
              <w:rPr>
                <w:b w:val="0"/>
                <w:szCs w:val="22"/>
              </w:rPr>
              <w:t>Il sistema mostra le foto della camera.</w:t>
            </w:r>
          </w:p>
          <w:p w:rsidR="00AC6DCF" w:rsidRPr="008D53DB" w:rsidRDefault="00AC6DCF" w:rsidP="0089754B">
            <w:pPr>
              <w:pStyle w:val="Normale1"/>
              <w:ind w:left="720"/>
              <w:contextualSpacing w:val="0"/>
              <w:jc w:val="both"/>
              <w:rPr>
                <w:b w:val="0"/>
              </w:rPr>
            </w:pPr>
          </w:p>
        </w:tc>
      </w:tr>
      <w:tr w:rsidR="00AC6DCF"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Scenario alternativo</w:t>
            </w:r>
          </w:p>
        </w:tc>
      </w:tr>
      <w:tr w:rsidR="00AC6DCF"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367CCB" w:rsidRDefault="00AC6DCF" w:rsidP="0089754B">
            <w:pPr>
              <w:pStyle w:val="Normale1"/>
              <w:contextualSpacing w:val="0"/>
              <w:jc w:val="both"/>
              <w:rPr>
                <w:b w:val="0"/>
              </w:rPr>
            </w:pPr>
          </w:p>
        </w:tc>
      </w:tr>
      <w:tr w:rsidR="00AC6DCF"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 xml:space="preserve">Scenario d’errore </w:t>
            </w:r>
          </w:p>
        </w:tc>
      </w:tr>
      <w:tr w:rsidR="00AC6DCF"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C6DCF" w:rsidRPr="00DA48C0" w:rsidRDefault="00AC6DCF" w:rsidP="0089754B">
            <w:pPr>
              <w:pStyle w:val="Normale1"/>
              <w:contextualSpacing w:val="0"/>
              <w:jc w:val="both"/>
              <w:rPr>
                <w:b w:val="0"/>
                <w:szCs w:val="22"/>
              </w:rPr>
            </w:pPr>
            <w:r>
              <w:rPr>
                <w:b w:val="0"/>
                <w:szCs w:val="22"/>
              </w:rPr>
              <w:t xml:space="preserve">3(a) </w:t>
            </w:r>
            <w:r w:rsidRPr="00DA48C0">
              <w:rPr>
                <w:b w:val="0"/>
                <w:szCs w:val="22"/>
              </w:rPr>
              <w:t>Il sistema notifica all’utente che i dati richiesti non sono stati trovati.</w:t>
            </w:r>
          </w:p>
        </w:tc>
      </w:tr>
    </w:tbl>
    <w:p w:rsidR="00C03179" w:rsidRDefault="00C03179" w:rsidP="00AC6DC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AC6DCF" w:rsidRPr="00A13F24"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foto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Attori</w:t>
            </w:r>
          </w:p>
        </w:tc>
        <w:tc>
          <w:tcPr>
            <w:tcW w:w="6663" w:type="dxa"/>
            <w:shd w:val="clear" w:color="auto" w:fill="auto"/>
          </w:tcPr>
          <w:p w:rsidR="00AC6DCF" w:rsidRPr="00461818"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Pre-condizioni</w:t>
            </w:r>
          </w:p>
        </w:tc>
        <w:tc>
          <w:tcPr>
            <w:tcW w:w="6663" w:type="dxa"/>
            <w:shd w:val="clear" w:color="auto" w:fill="auto"/>
          </w:tcPr>
          <w:p w:rsidR="00AC6DCF"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F2345" w:rsidRPr="00A13F24" w:rsidRDefault="001F234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jc w:val="left"/>
              <w:rPr>
                <w:color w:val="auto"/>
              </w:rPr>
            </w:pPr>
            <w:r w:rsidRPr="00E546AD">
              <w:rPr>
                <w:color w:val="auto"/>
              </w:rPr>
              <w:t>Punto di estensione</w:t>
            </w:r>
          </w:p>
        </w:tc>
        <w:tc>
          <w:tcPr>
            <w:tcW w:w="6663" w:type="dxa"/>
            <w:shd w:val="clear" w:color="auto" w:fill="auto"/>
          </w:tcPr>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C6DCF"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C6DCF" w:rsidRPr="00E546AD" w:rsidRDefault="00AC6DCF" w:rsidP="0089754B">
            <w:pPr>
              <w:spacing w:line="276" w:lineRule="auto"/>
              <w:jc w:val="center"/>
              <w:rPr>
                <w:color w:val="auto"/>
              </w:rPr>
            </w:pPr>
            <w:r w:rsidRPr="00E546AD">
              <w:rPr>
                <w:color w:val="auto"/>
              </w:rPr>
              <w:t xml:space="preserve">Scenario principale </w:t>
            </w:r>
          </w:p>
        </w:tc>
      </w:tr>
      <w:tr w:rsidR="00AC6DCF"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F2345" w:rsidRPr="00AC6DCF" w:rsidRDefault="001F2345" w:rsidP="001F2345">
            <w:pPr>
              <w:pStyle w:val="Normale1"/>
              <w:numPr>
                <w:ilvl w:val="0"/>
                <w:numId w:val="95"/>
              </w:numPr>
              <w:contextualSpacing w:val="0"/>
              <w:jc w:val="both"/>
              <w:rPr>
                <w:b w:val="0"/>
              </w:rPr>
            </w:pPr>
            <w:r w:rsidRPr="008D53DB">
              <w:rPr>
                <w:b w:val="0"/>
                <w:szCs w:val="22"/>
              </w:rPr>
              <w:t>L’utente seleziona il link “</w:t>
            </w:r>
            <w:r>
              <w:rPr>
                <w:b w:val="0"/>
                <w:szCs w:val="22"/>
              </w:rPr>
              <w:t>Foto Camera</w:t>
            </w:r>
            <w:r w:rsidRPr="008D53DB">
              <w:rPr>
                <w:b w:val="0"/>
                <w:szCs w:val="22"/>
              </w:rPr>
              <w:t>”</w:t>
            </w:r>
            <w:r>
              <w:rPr>
                <w:b w:val="0"/>
                <w:szCs w:val="22"/>
              </w:rPr>
              <w:t>.</w:t>
            </w:r>
          </w:p>
          <w:p w:rsidR="00AC6DCF" w:rsidRPr="001F2345" w:rsidRDefault="00AC6DCF" w:rsidP="001F2345">
            <w:pPr>
              <w:pStyle w:val="Normale1"/>
              <w:numPr>
                <w:ilvl w:val="0"/>
                <w:numId w:val="95"/>
              </w:numPr>
              <w:contextualSpacing w:val="0"/>
              <w:jc w:val="both"/>
              <w:rPr>
                <w:b w:val="0"/>
              </w:rPr>
            </w:pPr>
            <w:r>
              <w:rPr>
                <w:b w:val="0"/>
                <w:szCs w:val="22"/>
              </w:rPr>
              <w:t>L’utente seleziona “Gestione Foto”.</w:t>
            </w:r>
          </w:p>
          <w:p w:rsidR="001F2345" w:rsidRPr="008D53DB" w:rsidRDefault="001F2345" w:rsidP="001F2345">
            <w:pPr>
              <w:pStyle w:val="Normale1"/>
              <w:numPr>
                <w:ilvl w:val="0"/>
                <w:numId w:val="95"/>
              </w:numPr>
              <w:contextualSpacing w:val="0"/>
              <w:jc w:val="both"/>
              <w:rPr>
                <w:b w:val="0"/>
              </w:rPr>
            </w:pPr>
            <w:r>
              <w:rPr>
                <w:b w:val="0"/>
                <w:szCs w:val="22"/>
              </w:rPr>
              <w:t>L’utente seleziona la camera.</w:t>
            </w:r>
          </w:p>
          <w:p w:rsidR="00AC6DCF" w:rsidRDefault="00AC6DCF" w:rsidP="001F2345">
            <w:pPr>
              <w:pStyle w:val="Normale1"/>
              <w:numPr>
                <w:ilvl w:val="0"/>
                <w:numId w:val="95"/>
              </w:numPr>
              <w:contextualSpacing w:val="0"/>
              <w:jc w:val="both"/>
              <w:rPr>
                <w:b w:val="0"/>
              </w:rPr>
            </w:pPr>
            <w:r w:rsidRPr="008D53DB">
              <w:rPr>
                <w:b w:val="0"/>
              </w:rPr>
              <w:t>L’utente allega la foto</w:t>
            </w:r>
            <w:r>
              <w:rPr>
                <w:b w:val="0"/>
              </w:rPr>
              <w:t>.</w:t>
            </w:r>
          </w:p>
          <w:p w:rsidR="00AC6DCF" w:rsidRPr="00933C4E" w:rsidRDefault="00AC6DCF" w:rsidP="001F2345">
            <w:pPr>
              <w:pStyle w:val="Normale1"/>
              <w:numPr>
                <w:ilvl w:val="0"/>
                <w:numId w:val="95"/>
              </w:numPr>
              <w:contextualSpacing w:val="0"/>
              <w:jc w:val="both"/>
              <w:rPr>
                <w:b w:val="0"/>
              </w:rPr>
            </w:pPr>
            <w:r w:rsidRPr="001774CD">
              <w:rPr>
                <w:b w:val="0"/>
              </w:rPr>
              <w:t>L’utente salva i dati.</w:t>
            </w:r>
          </w:p>
          <w:p w:rsidR="00AC6DCF" w:rsidRPr="008D53DB" w:rsidRDefault="00AC6DCF" w:rsidP="001F2345">
            <w:pPr>
              <w:pStyle w:val="Normale1"/>
              <w:numPr>
                <w:ilvl w:val="0"/>
                <w:numId w:val="95"/>
              </w:numPr>
              <w:contextualSpacing w:val="0"/>
              <w:jc w:val="both"/>
              <w:rPr>
                <w:b w:val="0"/>
              </w:rPr>
            </w:pPr>
            <w:r w:rsidRPr="001774CD">
              <w:rPr>
                <w:b w:val="0"/>
                <w:szCs w:val="22"/>
              </w:rPr>
              <w:t>Il sistema effettua l’operazione e notifica che l’operazione è stata eseguita con successo.</w:t>
            </w:r>
          </w:p>
        </w:tc>
      </w:tr>
      <w:tr w:rsidR="00AC6DCF"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Scenario alternativo</w:t>
            </w:r>
          </w:p>
        </w:tc>
      </w:tr>
      <w:tr w:rsidR="00AC6DCF"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367CCB" w:rsidRDefault="00AC6DCF" w:rsidP="0089754B">
            <w:pPr>
              <w:pStyle w:val="Normale1"/>
              <w:contextualSpacing w:val="0"/>
              <w:jc w:val="both"/>
              <w:rPr>
                <w:b w:val="0"/>
              </w:rPr>
            </w:pPr>
            <w:r>
              <w:rPr>
                <w:b w:val="0"/>
                <w:szCs w:val="22"/>
              </w:rPr>
              <w:t>5</w:t>
            </w:r>
            <w:r w:rsidRPr="00367CCB">
              <w:rPr>
                <w:b w:val="0"/>
                <w:szCs w:val="22"/>
              </w:rPr>
              <w:t>(a) L’utente annulla l’operazione.</w:t>
            </w:r>
          </w:p>
        </w:tc>
      </w:tr>
      <w:tr w:rsidR="00AC6DCF"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 xml:space="preserve">Scenario d’errore </w:t>
            </w:r>
          </w:p>
        </w:tc>
      </w:tr>
      <w:tr w:rsidR="00AC6DCF"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C6DCF" w:rsidRPr="00367CCB" w:rsidRDefault="00AC6DCF"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AC6DCF" w:rsidRDefault="00AC6DCF" w:rsidP="00AC6DC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Caso d’uso</w:t>
            </w:r>
          </w:p>
        </w:tc>
        <w:tc>
          <w:tcPr>
            <w:tcW w:w="6663" w:type="dxa"/>
            <w:shd w:val="clear" w:color="auto" w:fill="auto"/>
            <w:vAlign w:val="center"/>
          </w:tcPr>
          <w:p w:rsidR="00AC6DCF" w:rsidRPr="00A13F24"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foto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Attori</w:t>
            </w:r>
          </w:p>
        </w:tc>
        <w:tc>
          <w:tcPr>
            <w:tcW w:w="6663" w:type="dxa"/>
            <w:shd w:val="clear" w:color="auto" w:fill="auto"/>
          </w:tcPr>
          <w:p w:rsidR="00AC6DCF" w:rsidRPr="00461818" w:rsidRDefault="00AC6DCF"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rPr>
                <w:color w:val="auto"/>
              </w:rPr>
            </w:pPr>
            <w:r w:rsidRPr="00E546AD">
              <w:rPr>
                <w:color w:val="auto"/>
              </w:rPr>
              <w:t>Pre-condizioni</w:t>
            </w:r>
          </w:p>
        </w:tc>
        <w:tc>
          <w:tcPr>
            <w:tcW w:w="6663" w:type="dxa"/>
            <w:shd w:val="clear" w:color="auto" w:fill="auto"/>
          </w:tcPr>
          <w:p w:rsidR="00AC6DCF"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C6DCF" w:rsidRPr="00A13F24" w:rsidRDefault="001F2345"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C6DCF"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C6DCF" w:rsidRPr="00E546AD" w:rsidRDefault="00AC6DCF" w:rsidP="0089754B">
            <w:pPr>
              <w:spacing w:line="276" w:lineRule="auto"/>
              <w:jc w:val="left"/>
              <w:rPr>
                <w:color w:val="auto"/>
              </w:rPr>
            </w:pPr>
            <w:r w:rsidRPr="00E546AD">
              <w:rPr>
                <w:color w:val="auto"/>
              </w:rPr>
              <w:t>Punto di estensione</w:t>
            </w:r>
          </w:p>
        </w:tc>
        <w:tc>
          <w:tcPr>
            <w:tcW w:w="6663" w:type="dxa"/>
            <w:shd w:val="clear" w:color="auto" w:fill="auto"/>
          </w:tcPr>
          <w:p w:rsidR="00AC6DCF" w:rsidRPr="00A13F24" w:rsidRDefault="00AC6DCF"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C6DCF"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C6DCF" w:rsidRPr="00E546AD" w:rsidRDefault="00AC6DCF" w:rsidP="0089754B">
            <w:pPr>
              <w:spacing w:line="276" w:lineRule="auto"/>
              <w:jc w:val="center"/>
              <w:rPr>
                <w:color w:val="auto"/>
              </w:rPr>
            </w:pPr>
            <w:r w:rsidRPr="00E546AD">
              <w:rPr>
                <w:color w:val="auto"/>
              </w:rPr>
              <w:t xml:space="preserve">Scenario principale </w:t>
            </w:r>
          </w:p>
        </w:tc>
      </w:tr>
      <w:tr w:rsidR="00AC6DCF"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F2345" w:rsidRPr="00AC6DCF" w:rsidRDefault="001F2345" w:rsidP="001F2345">
            <w:pPr>
              <w:pStyle w:val="Normale1"/>
              <w:numPr>
                <w:ilvl w:val="0"/>
                <w:numId w:val="96"/>
              </w:numPr>
              <w:contextualSpacing w:val="0"/>
              <w:jc w:val="both"/>
              <w:rPr>
                <w:b w:val="0"/>
              </w:rPr>
            </w:pPr>
            <w:r w:rsidRPr="008D53DB">
              <w:rPr>
                <w:b w:val="0"/>
                <w:szCs w:val="22"/>
              </w:rPr>
              <w:t>L’utente seleziona il link “</w:t>
            </w:r>
            <w:r>
              <w:rPr>
                <w:b w:val="0"/>
                <w:szCs w:val="22"/>
              </w:rPr>
              <w:t>Foto Camera</w:t>
            </w:r>
            <w:r w:rsidRPr="008D53DB">
              <w:rPr>
                <w:b w:val="0"/>
                <w:szCs w:val="22"/>
              </w:rPr>
              <w:t>”</w:t>
            </w:r>
            <w:r>
              <w:rPr>
                <w:b w:val="0"/>
                <w:szCs w:val="22"/>
              </w:rPr>
              <w:t>.</w:t>
            </w:r>
          </w:p>
          <w:p w:rsidR="00AC6DCF" w:rsidRPr="00933C4E" w:rsidRDefault="00AC6DCF" w:rsidP="001F2345">
            <w:pPr>
              <w:pStyle w:val="Normale1"/>
              <w:numPr>
                <w:ilvl w:val="0"/>
                <w:numId w:val="96"/>
              </w:numPr>
              <w:contextualSpacing w:val="0"/>
              <w:jc w:val="both"/>
              <w:rPr>
                <w:b w:val="0"/>
              </w:rPr>
            </w:pPr>
            <w:r>
              <w:rPr>
                <w:b w:val="0"/>
                <w:szCs w:val="22"/>
              </w:rPr>
              <w:t>L’utente seleziona “Gestione Foto”.</w:t>
            </w:r>
          </w:p>
          <w:p w:rsidR="00AC6DCF" w:rsidRPr="00D36D07" w:rsidRDefault="00AC6DCF" w:rsidP="001F2345">
            <w:pPr>
              <w:pStyle w:val="Normale1"/>
              <w:numPr>
                <w:ilvl w:val="0"/>
                <w:numId w:val="96"/>
              </w:numPr>
              <w:contextualSpacing w:val="0"/>
              <w:jc w:val="both"/>
              <w:rPr>
                <w:b w:val="0"/>
              </w:rPr>
            </w:pPr>
            <w:r w:rsidRPr="00D36D07">
              <w:rPr>
                <w:b w:val="0"/>
                <w:szCs w:val="22"/>
              </w:rPr>
              <w:t>L’utente seleziona la funzionalità “Elimina”</w:t>
            </w:r>
            <w:r>
              <w:rPr>
                <w:b w:val="0"/>
                <w:szCs w:val="22"/>
              </w:rPr>
              <w:t xml:space="preserve"> in corrispondenza della foto desiderata</w:t>
            </w:r>
            <w:r w:rsidRPr="00D36D07">
              <w:rPr>
                <w:b w:val="0"/>
                <w:szCs w:val="22"/>
              </w:rPr>
              <w:t>.</w:t>
            </w:r>
          </w:p>
          <w:p w:rsidR="00AC6DCF" w:rsidRPr="00D36D07" w:rsidRDefault="00AC6DCF" w:rsidP="001F2345">
            <w:pPr>
              <w:pStyle w:val="Normale1"/>
              <w:numPr>
                <w:ilvl w:val="0"/>
                <w:numId w:val="9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AC6DCF" w:rsidRPr="00D36D07" w:rsidRDefault="00AC6DCF" w:rsidP="001F2345">
            <w:pPr>
              <w:pStyle w:val="Normale1"/>
              <w:numPr>
                <w:ilvl w:val="0"/>
                <w:numId w:val="96"/>
              </w:numPr>
              <w:contextualSpacing w:val="0"/>
              <w:jc w:val="both"/>
              <w:rPr>
                <w:b w:val="0"/>
              </w:rPr>
            </w:pPr>
            <w:r w:rsidRPr="00D36D07">
              <w:rPr>
                <w:b w:val="0"/>
                <w:szCs w:val="22"/>
              </w:rPr>
              <w:t xml:space="preserve">L’utente conferma. </w:t>
            </w:r>
          </w:p>
          <w:p w:rsidR="00AC6DCF" w:rsidRPr="00D36D07" w:rsidRDefault="00AC6DCF" w:rsidP="001F2345">
            <w:pPr>
              <w:pStyle w:val="Normale1"/>
              <w:numPr>
                <w:ilvl w:val="0"/>
                <w:numId w:val="96"/>
              </w:numPr>
              <w:contextualSpacing w:val="0"/>
              <w:jc w:val="both"/>
              <w:rPr>
                <w:b w:val="0"/>
              </w:rPr>
            </w:pPr>
            <w:r w:rsidRPr="00D36D07">
              <w:rPr>
                <w:b w:val="0"/>
                <w:szCs w:val="22"/>
              </w:rPr>
              <w:t xml:space="preserve">Il sistema elimina </w:t>
            </w:r>
            <w:r>
              <w:rPr>
                <w:b w:val="0"/>
                <w:szCs w:val="22"/>
              </w:rPr>
              <w:t>la foto</w:t>
            </w:r>
            <w:r w:rsidRPr="00D36D07">
              <w:rPr>
                <w:b w:val="0"/>
                <w:szCs w:val="22"/>
              </w:rPr>
              <w:t xml:space="preserve"> e conferma che l’operazione è stata eseguita con successo.</w:t>
            </w:r>
          </w:p>
        </w:tc>
      </w:tr>
      <w:tr w:rsidR="00AC6DCF"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Scenario alternativo</w:t>
            </w:r>
          </w:p>
        </w:tc>
      </w:tr>
      <w:tr w:rsidR="00AC6DCF"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367CCB" w:rsidRDefault="00AC6DCF" w:rsidP="0089754B">
            <w:pPr>
              <w:pStyle w:val="Normale1"/>
              <w:contextualSpacing w:val="0"/>
              <w:jc w:val="both"/>
              <w:rPr>
                <w:b w:val="0"/>
              </w:rPr>
            </w:pPr>
            <w:r>
              <w:rPr>
                <w:b w:val="0"/>
                <w:szCs w:val="22"/>
              </w:rPr>
              <w:t>6</w:t>
            </w:r>
            <w:r w:rsidRPr="00367CCB">
              <w:rPr>
                <w:b w:val="0"/>
                <w:szCs w:val="22"/>
              </w:rPr>
              <w:t>(a) L’utente annulla l’operazione.</w:t>
            </w:r>
          </w:p>
        </w:tc>
      </w:tr>
      <w:tr w:rsidR="00AC6DCF"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C6DCF" w:rsidRPr="00E546AD" w:rsidRDefault="00AC6DCF" w:rsidP="0089754B">
            <w:pPr>
              <w:spacing w:line="276" w:lineRule="auto"/>
              <w:jc w:val="center"/>
              <w:rPr>
                <w:color w:val="auto"/>
              </w:rPr>
            </w:pPr>
            <w:r w:rsidRPr="00E546AD">
              <w:rPr>
                <w:color w:val="auto"/>
              </w:rPr>
              <w:t xml:space="preserve">Scenario d’errore </w:t>
            </w:r>
          </w:p>
        </w:tc>
      </w:tr>
      <w:tr w:rsidR="00AC6DCF"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C6DCF" w:rsidRPr="00367CCB" w:rsidRDefault="00AC6DCF" w:rsidP="0089754B">
            <w:pPr>
              <w:pStyle w:val="Normale1"/>
              <w:contextualSpacing w:val="0"/>
              <w:jc w:val="both"/>
              <w:rPr>
                <w:b w:val="0"/>
                <w:szCs w:val="22"/>
              </w:rPr>
            </w:pPr>
            <w:r>
              <w:rPr>
                <w:b w:val="0"/>
                <w:szCs w:val="22"/>
              </w:rPr>
              <w:t>7(a</w:t>
            </w:r>
            <w:r w:rsidRPr="00367CCB">
              <w:rPr>
                <w:b w:val="0"/>
                <w:szCs w:val="22"/>
              </w:rPr>
              <w:t xml:space="preserve">) Il sistema notifica all’utente che sono presenti </w:t>
            </w:r>
            <w:r>
              <w:rPr>
                <w:b w:val="0"/>
                <w:szCs w:val="22"/>
              </w:rPr>
              <w:t>errori.</w:t>
            </w:r>
          </w:p>
        </w:tc>
      </w:tr>
    </w:tbl>
    <w:p w:rsidR="00FC1E17" w:rsidRPr="00996B29" w:rsidRDefault="00FC1E17" w:rsidP="00FC1E17"/>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3" w:name="_Toc507840467"/>
      <w:r>
        <w:rPr>
          <w:lang w:val="it-IT"/>
        </w:rPr>
        <w:lastRenderedPageBreak/>
        <w:t>UC_14</w:t>
      </w:r>
      <w:r w:rsidRPr="00E056F4">
        <w:rPr>
          <w:lang w:val="it-IT"/>
        </w:rPr>
        <w:t xml:space="preserve"> </w:t>
      </w:r>
      <w:r w:rsidRPr="00D270E0">
        <w:rPr>
          <w:lang w:val="it-IT"/>
        </w:rPr>
        <w:t>Gestione tariffe</w:t>
      </w:r>
      <w:bookmarkEnd w:id="10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rPr>
                <w:color w:val="auto"/>
              </w:rPr>
            </w:pPr>
            <w:r w:rsidRPr="00E546AD">
              <w:rPr>
                <w:color w:val="auto"/>
              </w:rPr>
              <w:t>Caso d’uso</w:t>
            </w:r>
          </w:p>
        </w:tc>
        <w:tc>
          <w:tcPr>
            <w:tcW w:w="6663" w:type="dxa"/>
            <w:shd w:val="clear" w:color="auto" w:fill="auto"/>
            <w:vAlign w:val="center"/>
          </w:tcPr>
          <w:p w:rsidR="00F40F4A" w:rsidRPr="00A13F24" w:rsidRDefault="00F40F4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Ricerca tariffa</w:t>
            </w:r>
          </w:p>
        </w:tc>
      </w:tr>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rPr>
                <w:color w:val="auto"/>
              </w:rPr>
            </w:pPr>
            <w:r w:rsidRPr="00E546AD">
              <w:rPr>
                <w:color w:val="auto"/>
              </w:rPr>
              <w:t>Attori</w:t>
            </w:r>
          </w:p>
        </w:tc>
        <w:tc>
          <w:tcPr>
            <w:tcW w:w="6663" w:type="dxa"/>
            <w:shd w:val="clear" w:color="auto" w:fill="auto"/>
          </w:tcPr>
          <w:p w:rsidR="00F40F4A" w:rsidRPr="00461818" w:rsidRDefault="00F40F4A"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rPr>
                <w:color w:val="auto"/>
              </w:rPr>
            </w:pPr>
            <w:r w:rsidRPr="00E546AD">
              <w:rPr>
                <w:color w:val="auto"/>
              </w:rPr>
              <w:t>Pre-condizioni</w:t>
            </w:r>
          </w:p>
        </w:tc>
        <w:tc>
          <w:tcPr>
            <w:tcW w:w="6663" w:type="dxa"/>
            <w:shd w:val="clear" w:color="auto" w:fill="auto"/>
          </w:tcPr>
          <w:p w:rsidR="00F40F4A" w:rsidRDefault="00F40F4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40F4A" w:rsidRPr="00A13F24" w:rsidRDefault="00F40F4A"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40F4A"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40F4A" w:rsidRPr="00E546AD" w:rsidRDefault="00F40F4A" w:rsidP="0089754B">
            <w:pPr>
              <w:spacing w:line="276" w:lineRule="auto"/>
              <w:jc w:val="left"/>
              <w:rPr>
                <w:color w:val="auto"/>
              </w:rPr>
            </w:pPr>
            <w:r w:rsidRPr="00E546AD">
              <w:rPr>
                <w:color w:val="auto"/>
              </w:rPr>
              <w:t>Punto di estensione</w:t>
            </w:r>
          </w:p>
        </w:tc>
        <w:tc>
          <w:tcPr>
            <w:tcW w:w="6663" w:type="dxa"/>
            <w:shd w:val="clear" w:color="auto" w:fill="auto"/>
          </w:tcPr>
          <w:p w:rsidR="00F40F4A" w:rsidRPr="00A13F24" w:rsidRDefault="00F40F4A"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40F4A"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40F4A" w:rsidRPr="00E546AD" w:rsidRDefault="00F40F4A" w:rsidP="0089754B">
            <w:pPr>
              <w:spacing w:line="276" w:lineRule="auto"/>
              <w:jc w:val="center"/>
              <w:rPr>
                <w:color w:val="auto"/>
              </w:rPr>
            </w:pPr>
            <w:r w:rsidRPr="00E546AD">
              <w:rPr>
                <w:color w:val="auto"/>
              </w:rPr>
              <w:t xml:space="preserve">Scenario principale </w:t>
            </w:r>
          </w:p>
        </w:tc>
      </w:tr>
      <w:tr w:rsidR="00F40F4A"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AC6DCF" w:rsidRDefault="00F40F4A" w:rsidP="00F40F4A">
            <w:pPr>
              <w:pStyle w:val="Normale1"/>
              <w:numPr>
                <w:ilvl w:val="0"/>
                <w:numId w:val="97"/>
              </w:numPr>
              <w:contextualSpacing w:val="0"/>
              <w:jc w:val="both"/>
              <w:rPr>
                <w:b w:val="0"/>
              </w:rPr>
            </w:pPr>
            <w:r w:rsidRPr="008D53DB">
              <w:rPr>
                <w:b w:val="0"/>
                <w:szCs w:val="22"/>
              </w:rPr>
              <w:t>L’utente seleziona il link “</w:t>
            </w:r>
            <w:r>
              <w:rPr>
                <w:b w:val="0"/>
                <w:szCs w:val="22"/>
              </w:rPr>
              <w:t>Tariffe</w:t>
            </w:r>
            <w:r w:rsidRPr="008D53DB">
              <w:rPr>
                <w:b w:val="0"/>
                <w:szCs w:val="22"/>
              </w:rPr>
              <w:t>”</w:t>
            </w:r>
            <w:r>
              <w:rPr>
                <w:b w:val="0"/>
                <w:szCs w:val="22"/>
              </w:rPr>
              <w:t>.</w:t>
            </w:r>
          </w:p>
          <w:p w:rsidR="00F40F4A" w:rsidRPr="00F40F4A" w:rsidRDefault="00F40F4A" w:rsidP="00F40F4A">
            <w:pPr>
              <w:pStyle w:val="Normale1"/>
              <w:numPr>
                <w:ilvl w:val="0"/>
                <w:numId w:val="97"/>
              </w:numPr>
              <w:contextualSpacing w:val="0"/>
              <w:jc w:val="both"/>
              <w:rPr>
                <w:b w:val="0"/>
              </w:rPr>
            </w:pPr>
            <w:r w:rsidRPr="00F40F4A">
              <w:rPr>
                <w:b w:val="0"/>
                <w:szCs w:val="22"/>
              </w:rPr>
              <w:t>Il sistema visualizza un form composto da</w:t>
            </w:r>
            <w:r>
              <w:rPr>
                <w:b w:val="0"/>
                <w:szCs w:val="22"/>
              </w:rPr>
              <w:t xml:space="preserve"> :</w:t>
            </w:r>
            <w:r w:rsidRPr="00F40F4A">
              <w:rPr>
                <w:b w:val="0"/>
                <w:szCs w:val="22"/>
              </w:rPr>
              <w:t xml:space="preserve"> </w:t>
            </w:r>
            <w:r w:rsidRPr="00F40F4A">
              <w:rPr>
                <w:rFonts w:asciiTheme="minorHAnsi" w:hAnsiTheme="minorHAnsi"/>
                <w:b w:val="0"/>
                <w:szCs w:val="22"/>
              </w:rPr>
              <w:t>Data inizio validità, Data fine validità, Tipologia di camera.</w:t>
            </w:r>
          </w:p>
          <w:p w:rsidR="00F40F4A" w:rsidRPr="00F40F4A" w:rsidRDefault="00F40F4A" w:rsidP="00F40F4A">
            <w:pPr>
              <w:pStyle w:val="Normale1"/>
              <w:numPr>
                <w:ilvl w:val="0"/>
                <w:numId w:val="97"/>
              </w:numPr>
              <w:contextualSpacing w:val="0"/>
              <w:jc w:val="both"/>
              <w:rPr>
                <w:b w:val="0"/>
                <w:szCs w:val="22"/>
              </w:rPr>
            </w:pPr>
            <w:r w:rsidRPr="00F40F4A">
              <w:rPr>
                <w:b w:val="0"/>
                <w:szCs w:val="22"/>
              </w:rPr>
              <w:t>L’utente riempie uno o più campi richiesti ed avvia la ricerca</w:t>
            </w:r>
            <w:r>
              <w:rPr>
                <w:b w:val="0"/>
              </w:rPr>
              <w:t>.</w:t>
            </w:r>
          </w:p>
          <w:p w:rsidR="00F40F4A" w:rsidRPr="00F40F4A" w:rsidRDefault="00F40F4A" w:rsidP="00F40F4A">
            <w:pPr>
              <w:pStyle w:val="Normale1"/>
              <w:numPr>
                <w:ilvl w:val="0"/>
                <w:numId w:val="97"/>
              </w:numPr>
              <w:contextualSpacing w:val="0"/>
              <w:jc w:val="both"/>
              <w:rPr>
                <w:b w:val="0"/>
              </w:rPr>
            </w:pPr>
            <w:r w:rsidRPr="00F40F4A">
              <w:rPr>
                <w:b w:val="0"/>
              </w:rPr>
              <w:t>Il sistema mo</w:t>
            </w:r>
            <w:r>
              <w:rPr>
                <w:b w:val="0"/>
              </w:rPr>
              <w:t xml:space="preserve">stra una lista contenente tutte le tariffe </w:t>
            </w:r>
            <w:r w:rsidRPr="00F40F4A">
              <w:rPr>
                <w:b w:val="0"/>
              </w:rPr>
              <w:t>che soddisfano i parametri di ricerca.</w:t>
            </w:r>
          </w:p>
        </w:tc>
      </w:tr>
      <w:tr w:rsidR="00F40F4A"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E546AD" w:rsidRDefault="00F40F4A" w:rsidP="0089754B">
            <w:pPr>
              <w:spacing w:line="276" w:lineRule="auto"/>
              <w:jc w:val="center"/>
              <w:rPr>
                <w:color w:val="auto"/>
              </w:rPr>
            </w:pPr>
            <w:r w:rsidRPr="00E546AD">
              <w:rPr>
                <w:color w:val="auto"/>
              </w:rPr>
              <w:t>Scenario alternativo</w:t>
            </w:r>
          </w:p>
        </w:tc>
      </w:tr>
      <w:tr w:rsidR="00F40F4A"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367CCB" w:rsidRDefault="00F40F4A" w:rsidP="0089754B">
            <w:pPr>
              <w:pStyle w:val="Normale1"/>
              <w:contextualSpacing w:val="0"/>
              <w:jc w:val="both"/>
              <w:rPr>
                <w:b w:val="0"/>
              </w:rPr>
            </w:pPr>
            <w:r>
              <w:rPr>
                <w:b w:val="0"/>
                <w:szCs w:val="22"/>
              </w:rPr>
              <w:t>3</w:t>
            </w:r>
            <w:r w:rsidRPr="00367CCB">
              <w:rPr>
                <w:b w:val="0"/>
                <w:szCs w:val="22"/>
              </w:rPr>
              <w:t>(a) L’utente annulla l’operazione.</w:t>
            </w:r>
          </w:p>
        </w:tc>
      </w:tr>
      <w:tr w:rsidR="00F40F4A"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40F4A" w:rsidRPr="00E546AD" w:rsidRDefault="00F40F4A" w:rsidP="0089754B">
            <w:pPr>
              <w:spacing w:line="276" w:lineRule="auto"/>
              <w:jc w:val="center"/>
              <w:rPr>
                <w:color w:val="auto"/>
              </w:rPr>
            </w:pPr>
            <w:r w:rsidRPr="00E546AD">
              <w:rPr>
                <w:color w:val="auto"/>
              </w:rPr>
              <w:t xml:space="preserve">Scenario d’errore </w:t>
            </w:r>
          </w:p>
        </w:tc>
      </w:tr>
      <w:tr w:rsidR="00F40F4A"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40F4A" w:rsidRPr="00F40F4A" w:rsidRDefault="00F40F4A"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F40F4A" w:rsidRDefault="00F40F4A" w:rsidP="00F40F4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Caso d’uso</w:t>
            </w:r>
          </w:p>
        </w:tc>
        <w:tc>
          <w:tcPr>
            <w:tcW w:w="6663" w:type="dxa"/>
            <w:shd w:val="clear" w:color="auto" w:fill="auto"/>
            <w:vAlign w:val="center"/>
          </w:tcPr>
          <w:p w:rsidR="00C02BF3" w:rsidRPr="00A13F24"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Attori</w:t>
            </w:r>
          </w:p>
        </w:tc>
        <w:tc>
          <w:tcPr>
            <w:tcW w:w="6663" w:type="dxa"/>
            <w:shd w:val="clear" w:color="auto" w:fill="auto"/>
          </w:tcPr>
          <w:p w:rsidR="00C02BF3" w:rsidRPr="00461818"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Pre-condizioni</w:t>
            </w:r>
          </w:p>
        </w:tc>
        <w:tc>
          <w:tcPr>
            <w:tcW w:w="6663" w:type="dxa"/>
            <w:shd w:val="clear" w:color="auto" w:fill="auto"/>
          </w:tcPr>
          <w:p w:rsidR="00C02BF3"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jc w:val="left"/>
              <w:rPr>
                <w:color w:val="auto"/>
              </w:rPr>
            </w:pPr>
            <w:r w:rsidRPr="00E546AD">
              <w:rPr>
                <w:color w:val="auto"/>
              </w:rPr>
              <w:t>Punto di estensione</w:t>
            </w:r>
          </w:p>
        </w:tc>
        <w:tc>
          <w:tcPr>
            <w:tcW w:w="6663" w:type="dxa"/>
            <w:shd w:val="clear" w:color="auto" w:fill="auto"/>
          </w:tcPr>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2BF3"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2BF3" w:rsidRPr="00E546AD" w:rsidRDefault="00C02BF3" w:rsidP="0089754B">
            <w:pPr>
              <w:spacing w:line="276" w:lineRule="auto"/>
              <w:jc w:val="center"/>
              <w:rPr>
                <w:color w:val="auto"/>
              </w:rPr>
            </w:pPr>
            <w:r w:rsidRPr="00E546AD">
              <w:rPr>
                <w:color w:val="auto"/>
              </w:rPr>
              <w:t xml:space="preserve">Scenario principale </w:t>
            </w:r>
          </w:p>
        </w:tc>
      </w:tr>
      <w:tr w:rsidR="00C02BF3"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AC6DCF" w:rsidRDefault="00C02BF3" w:rsidP="00C02BF3">
            <w:pPr>
              <w:pStyle w:val="Normale1"/>
              <w:numPr>
                <w:ilvl w:val="0"/>
                <w:numId w:val="98"/>
              </w:numPr>
              <w:contextualSpacing w:val="0"/>
              <w:jc w:val="both"/>
              <w:rPr>
                <w:b w:val="0"/>
              </w:rPr>
            </w:pPr>
            <w:r w:rsidRPr="008D53DB">
              <w:rPr>
                <w:b w:val="0"/>
                <w:szCs w:val="22"/>
              </w:rPr>
              <w:t>L’utente seleziona il link “</w:t>
            </w:r>
            <w:r>
              <w:rPr>
                <w:b w:val="0"/>
                <w:szCs w:val="22"/>
              </w:rPr>
              <w:t>Tariffe</w:t>
            </w:r>
            <w:r w:rsidRPr="008D53DB">
              <w:rPr>
                <w:b w:val="0"/>
                <w:szCs w:val="22"/>
              </w:rPr>
              <w:t>”</w:t>
            </w:r>
            <w:r>
              <w:rPr>
                <w:b w:val="0"/>
                <w:szCs w:val="22"/>
              </w:rPr>
              <w:t>.</w:t>
            </w:r>
          </w:p>
          <w:p w:rsidR="00C02BF3" w:rsidRPr="008D53DB" w:rsidRDefault="00C02BF3" w:rsidP="00C02BF3">
            <w:pPr>
              <w:pStyle w:val="Normale1"/>
              <w:numPr>
                <w:ilvl w:val="0"/>
                <w:numId w:val="98"/>
              </w:numPr>
              <w:contextualSpacing w:val="0"/>
              <w:jc w:val="both"/>
              <w:rPr>
                <w:b w:val="0"/>
              </w:rPr>
            </w:pPr>
            <w:r>
              <w:rPr>
                <w:b w:val="0"/>
                <w:szCs w:val="22"/>
              </w:rPr>
              <w:t>L’utente seleziona “Nuova tariffa”.</w:t>
            </w:r>
          </w:p>
          <w:p w:rsidR="00C02BF3" w:rsidRPr="00C02BF3" w:rsidRDefault="00C02BF3" w:rsidP="00C02BF3">
            <w:pPr>
              <w:pStyle w:val="Normale1"/>
              <w:numPr>
                <w:ilvl w:val="0"/>
                <w:numId w:val="98"/>
              </w:numPr>
              <w:contextualSpacing w:val="0"/>
              <w:jc w:val="both"/>
              <w:rPr>
                <w:b w:val="0"/>
              </w:rPr>
            </w:pPr>
            <w:r w:rsidRPr="00C02BF3">
              <w:rPr>
                <w:b w:val="0"/>
              </w:rPr>
              <w:t>Il sistema mostra la pagina con il form da compilare: data inizio validità, data fine validità, i giorni della settimana per cui è valida la tariffa (lunedì, martedì, mercoledì, giovedì, venerdì, sabato, domenica), tipologia camera ,  tariffa se si usa come singolo, importo minimo, importo della camera.</w:t>
            </w:r>
          </w:p>
          <w:p w:rsidR="00C02BF3" w:rsidRPr="00C02BF3" w:rsidRDefault="00C02BF3" w:rsidP="00C02BF3">
            <w:pPr>
              <w:pStyle w:val="Normale1"/>
              <w:numPr>
                <w:ilvl w:val="0"/>
                <w:numId w:val="98"/>
              </w:numPr>
              <w:contextualSpacing w:val="0"/>
              <w:jc w:val="both"/>
              <w:rPr>
                <w:b w:val="0"/>
              </w:rPr>
            </w:pPr>
            <w:r w:rsidRPr="00C02BF3">
              <w:rPr>
                <w:b w:val="0"/>
                <w:szCs w:val="22"/>
              </w:rPr>
              <w:t>L’utente riempie i campi obbligatori.</w:t>
            </w:r>
          </w:p>
          <w:p w:rsidR="00C02BF3" w:rsidRPr="001774CD" w:rsidRDefault="00C02BF3" w:rsidP="00C02BF3">
            <w:pPr>
              <w:pStyle w:val="Normale1"/>
              <w:numPr>
                <w:ilvl w:val="0"/>
                <w:numId w:val="98"/>
              </w:numPr>
              <w:contextualSpacing w:val="0"/>
              <w:jc w:val="both"/>
              <w:rPr>
                <w:b w:val="0"/>
              </w:rPr>
            </w:pPr>
            <w:r w:rsidRPr="001774CD">
              <w:rPr>
                <w:b w:val="0"/>
              </w:rPr>
              <w:t>L’utente salva i dati.</w:t>
            </w:r>
          </w:p>
          <w:p w:rsidR="00C02BF3" w:rsidRPr="008D53DB" w:rsidRDefault="00C02BF3" w:rsidP="00C02BF3">
            <w:pPr>
              <w:pStyle w:val="Normale1"/>
              <w:numPr>
                <w:ilvl w:val="0"/>
                <w:numId w:val="98"/>
              </w:numPr>
              <w:contextualSpacing w:val="0"/>
              <w:jc w:val="both"/>
              <w:rPr>
                <w:b w:val="0"/>
              </w:rPr>
            </w:pPr>
            <w:r w:rsidRPr="001774CD">
              <w:rPr>
                <w:b w:val="0"/>
                <w:szCs w:val="22"/>
              </w:rPr>
              <w:t>Il sistema effettua l’operazione e notifica che l’operazione è stata eseguita con successo.</w:t>
            </w:r>
          </w:p>
        </w:tc>
      </w:tr>
      <w:tr w:rsidR="00C02BF3"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Scenario alternativo</w:t>
            </w:r>
          </w:p>
        </w:tc>
      </w:tr>
      <w:tr w:rsidR="00C02BF3"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367CCB" w:rsidRDefault="00C02BF3" w:rsidP="0089754B">
            <w:pPr>
              <w:pStyle w:val="Normale1"/>
              <w:contextualSpacing w:val="0"/>
              <w:jc w:val="both"/>
              <w:rPr>
                <w:b w:val="0"/>
              </w:rPr>
            </w:pPr>
            <w:r>
              <w:rPr>
                <w:b w:val="0"/>
                <w:szCs w:val="22"/>
              </w:rPr>
              <w:t>5</w:t>
            </w:r>
            <w:r w:rsidRPr="00367CCB">
              <w:rPr>
                <w:b w:val="0"/>
                <w:szCs w:val="22"/>
              </w:rPr>
              <w:t>(a) L’utente annulla l’operazione.</w:t>
            </w:r>
          </w:p>
        </w:tc>
      </w:tr>
      <w:tr w:rsidR="00C02BF3"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 xml:space="preserve">Scenario d’errore </w:t>
            </w:r>
          </w:p>
        </w:tc>
      </w:tr>
      <w:tr w:rsidR="00C02BF3"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2BF3" w:rsidRPr="00367CCB" w:rsidRDefault="00C02BF3"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C02BF3"/>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C02BF3" w:rsidRPr="00A13F24" w:rsidRDefault="00C02BF3" w:rsidP="000E638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0E6381">
              <w:rPr>
                <w:rFonts w:asciiTheme="minorHAnsi" w:hAnsiTheme="minorHAnsi"/>
                <w:b/>
                <w:szCs w:val="22"/>
              </w:rPr>
              <w:t>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Attori</w:t>
            </w:r>
          </w:p>
        </w:tc>
        <w:tc>
          <w:tcPr>
            <w:tcW w:w="6663" w:type="dxa"/>
            <w:shd w:val="clear" w:color="auto" w:fill="auto"/>
          </w:tcPr>
          <w:p w:rsidR="00C02BF3" w:rsidRPr="00461818"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Pre-condizioni</w:t>
            </w:r>
          </w:p>
        </w:tc>
        <w:tc>
          <w:tcPr>
            <w:tcW w:w="6663" w:type="dxa"/>
            <w:shd w:val="clear" w:color="auto" w:fill="auto"/>
          </w:tcPr>
          <w:p w:rsidR="00C02BF3"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2BF3" w:rsidRPr="00A13F24" w:rsidRDefault="00C02BF3" w:rsidP="00FC51D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FC51DF">
              <w:t>la 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jc w:val="left"/>
              <w:rPr>
                <w:color w:val="auto"/>
              </w:rPr>
            </w:pPr>
            <w:r w:rsidRPr="00E546AD">
              <w:rPr>
                <w:color w:val="auto"/>
              </w:rPr>
              <w:t>Punto di estensione</w:t>
            </w:r>
          </w:p>
        </w:tc>
        <w:tc>
          <w:tcPr>
            <w:tcW w:w="6663" w:type="dxa"/>
            <w:shd w:val="clear" w:color="auto" w:fill="auto"/>
          </w:tcPr>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2BF3"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2BF3" w:rsidRPr="00E546AD" w:rsidRDefault="00C02BF3" w:rsidP="0089754B">
            <w:pPr>
              <w:spacing w:line="276" w:lineRule="auto"/>
              <w:jc w:val="center"/>
              <w:rPr>
                <w:color w:val="auto"/>
              </w:rPr>
            </w:pPr>
            <w:r w:rsidRPr="00E546AD">
              <w:rPr>
                <w:color w:val="auto"/>
              </w:rPr>
              <w:t xml:space="preserve">Scenario principale </w:t>
            </w:r>
          </w:p>
        </w:tc>
      </w:tr>
      <w:tr w:rsidR="00C02BF3"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5F7365" w:rsidRDefault="00C02BF3" w:rsidP="00FC51DF">
            <w:pPr>
              <w:pStyle w:val="Normale1"/>
              <w:numPr>
                <w:ilvl w:val="0"/>
                <w:numId w:val="99"/>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FC51DF">
              <w:rPr>
                <w:rFonts w:cs="Times New Roman"/>
                <w:b w:val="0"/>
              </w:rPr>
              <w:t>tariffe</w:t>
            </w:r>
            <w:r>
              <w:rPr>
                <w:b w:val="0"/>
                <w:szCs w:val="22"/>
              </w:rPr>
              <w:t>.</w:t>
            </w:r>
          </w:p>
          <w:p w:rsidR="00C02BF3" w:rsidRPr="00D36D07" w:rsidRDefault="00C02BF3" w:rsidP="00FC51DF">
            <w:pPr>
              <w:pStyle w:val="Normale1"/>
              <w:numPr>
                <w:ilvl w:val="0"/>
                <w:numId w:val="99"/>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C02BF3" w:rsidRPr="00D36D07" w:rsidRDefault="00C02BF3" w:rsidP="00FC51DF">
            <w:pPr>
              <w:pStyle w:val="Normale1"/>
              <w:numPr>
                <w:ilvl w:val="0"/>
                <w:numId w:val="99"/>
              </w:numPr>
              <w:contextualSpacing w:val="0"/>
              <w:jc w:val="both"/>
              <w:rPr>
                <w:b w:val="0"/>
              </w:rPr>
            </w:pPr>
            <w:r w:rsidRPr="00D36D07">
              <w:rPr>
                <w:b w:val="0"/>
                <w:szCs w:val="22"/>
              </w:rPr>
              <w:t xml:space="preserve">Il sistema effettua la modifica e conferma che l’operazione è stata eseguita con successo. </w:t>
            </w:r>
          </w:p>
        </w:tc>
      </w:tr>
      <w:tr w:rsidR="00C02BF3"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Scenario alternativo</w:t>
            </w:r>
          </w:p>
        </w:tc>
      </w:tr>
      <w:tr w:rsidR="00C02BF3"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367CCB" w:rsidRDefault="00C02BF3" w:rsidP="0089754B">
            <w:pPr>
              <w:pStyle w:val="Normale1"/>
              <w:contextualSpacing w:val="0"/>
              <w:jc w:val="both"/>
              <w:rPr>
                <w:b w:val="0"/>
              </w:rPr>
            </w:pPr>
            <w:r>
              <w:rPr>
                <w:b w:val="0"/>
                <w:szCs w:val="22"/>
              </w:rPr>
              <w:t>2</w:t>
            </w:r>
            <w:r w:rsidRPr="00367CCB">
              <w:rPr>
                <w:b w:val="0"/>
                <w:szCs w:val="22"/>
              </w:rPr>
              <w:t>(a) L’utente annulla l’operazione.</w:t>
            </w:r>
          </w:p>
        </w:tc>
      </w:tr>
      <w:tr w:rsidR="00C02BF3"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 xml:space="preserve">Scenario d’errore </w:t>
            </w:r>
          </w:p>
        </w:tc>
      </w:tr>
      <w:tr w:rsidR="00C02BF3"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2BF3" w:rsidRPr="00367CCB" w:rsidRDefault="00C02BF3"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2BF3" w:rsidRDefault="00C02BF3" w:rsidP="00C02BF3"/>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Caso d’uso</w:t>
            </w:r>
          </w:p>
        </w:tc>
        <w:tc>
          <w:tcPr>
            <w:tcW w:w="6663" w:type="dxa"/>
            <w:shd w:val="clear" w:color="auto" w:fill="auto"/>
            <w:vAlign w:val="center"/>
          </w:tcPr>
          <w:p w:rsidR="00C02BF3" w:rsidRPr="00A13F24"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DE0C2D" w:rsidRPr="00646769">
              <w:rPr>
                <w:rFonts w:asciiTheme="minorHAnsi" w:hAnsiTheme="minorHAnsi"/>
                <w:b/>
                <w:szCs w:val="22"/>
              </w:rPr>
              <w:t>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Attori</w:t>
            </w:r>
          </w:p>
        </w:tc>
        <w:tc>
          <w:tcPr>
            <w:tcW w:w="6663" w:type="dxa"/>
            <w:shd w:val="clear" w:color="auto" w:fill="auto"/>
          </w:tcPr>
          <w:p w:rsidR="00C02BF3" w:rsidRPr="00461818" w:rsidRDefault="00C02BF3"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rPr>
                <w:color w:val="auto"/>
              </w:rPr>
            </w:pPr>
            <w:r w:rsidRPr="00E546AD">
              <w:rPr>
                <w:color w:val="auto"/>
              </w:rPr>
              <w:t>Pre-condizioni</w:t>
            </w:r>
          </w:p>
        </w:tc>
        <w:tc>
          <w:tcPr>
            <w:tcW w:w="6663" w:type="dxa"/>
            <w:shd w:val="clear" w:color="auto" w:fill="auto"/>
          </w:tcPr>
          <w:p w:rsidR="00C02BF3"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2BF3" w:rsidRPr="00A13F24" w:rsidRDefault="00C02BF3" w:rsidP="00DE0C2D">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DE0C2D">
              <w:t>la tariffa</w:t>
            </w:r>
          </w:p>
        </w:tc>
      </w:tr>
      <w:tr w:rsidR="00C02BF3"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2BF3" w:rsidRPr="00E546AD" w:rsidRDefault="00C02BF3" w:rsidP="0089754B">
            <w:pPr>
              <w:spacing w:line="276" w:lineRule="auto"/>
              <w:jc w:val="left"/>
              <w:rPr>
                <w:color w:val="auto"/>
              </w:rPr>
            </w:pPr>
            <w:r w:rsidRPr="00E546AD">
              <w:rPr>
                <w:color w:val="auto"/>
              </w:rPr>
              <w:t>Punto di estensione</w:t>
            </w:r>
          </w:p>
        </w:tc>
        <w:tc>
          <w:tcPr>
            <w:tcW w:w="6663" w:type="dxa"/>
            <w:shd w:val="clear" w:color="auto" w:fill="auto"/>
          </w:tcPr>
          <w:p w:rsidR="00C02BF3" w:rsidRPr="00A13F24" w:rsidRDefault="00C02BF3"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2BF3"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2BF3" w:rsidRPr="00E546AD" w:rsidRDefault="00C02BF3" w:rsidP="0089754B">
            <w:pPr>
              <w:spacing w:line="276" w:lineRule="auto"/>
              <w:jc w:val="center"/>
              <w:rPr>
                <w:color w:val="auto"/>
              </w:rPr>
            </w:pPr>
            <w:r w:rsidRPr="00E546AD">
              <w:rPr>
                <w:color w:val="auto"/>
              </w:rPr>
              <w:t xml:space="preserve">Scenario principale </w:t>
            </w:r>
          </w:p>
        </w:tc>
      </w:tr>
      <w:tr w:rsidR="00C02BF3"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D36D07" w:rsidRDefault="00C02BF3" w:rsidP="00E53978">
            <w:pPr>
              <w:pStyle w:val="Normale1"/>
              <w:numPr>
                <w:ilvl w:val="0"/>
                <w:numId w:val="102"/>
              </w:numPr>
              <w:contextualSpacing w:val="0"/>
              <w:jc w:val="both"/>
              <w:rPr>
                <w:b w:val="0"/>
              </w:rPr>
            </w:pPr>
            <w:r w:rsidRPr="00D36D07">
              <w:rPr>
                <w:b w:val="0"/>
                <w:szCs w:val="22"/>
              </w:rPr>
              <w:t>L’utente seleziona la funzionalità “Elimina”.</w:t>
            </w:r>
          </w:p>
          <w:p w:rsidR="00C02BF3" w:rsidRPr="00D36D07" w:rsidRDefault="00C02BF3" w:rsidP="00E53978">
            <w:pPr>
              <w:pStyle w:val="Normale1"/>
              <w:numPr>
                <w:ilvl w:val="0"/>
                <w:numId w:val="102"/>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C02BF3" w:rsidRPr="00D36D07" w:rsidRDefault="00C02BF3" w:rsidP="00E53978">
            <w:pPr>
              <w:pStyle w:val="Normale1"/>
              <w:numPr>
                <w:ilvl w:val="0"/>
                <w:numId w:val="102"/>
              </w:numPr>
              <w:contextualSpacing w:val="0"/>
              <w:jc w:val="both"/>
              <w:rPr>
                <w:b w:val="0"/>
              </w:rPr>
            </w:pPr>
            <w:r w:rsidRPr="00D36D07">
              <w:rPr>
                <w:b w:val="0"/>
                <w:szCs w:val="22"/>
              </w:rPr>
              <w:t xml:space="preserve">L’utente conferma. </w:t>
            </w:r>
          </w:p>
          <w:p w:rsidR="00C02BF3" w:rsidRPr="00D36D07" w:rsidRDefault="00C02BF3" w:rsidP="00E53978">
            <w:pPr>
              <w:pStyle w:val="Normale1"/>
              <w:numPr>
                <w:ilvl w:val="0"/>
                <w:numId w:val="102"/>
              </w:numPr>
              <w:contextualSpacing w:val="0"/>
              <w:jc w:val="both"/>
              <w:rPr>
                <w:b w:val="0"/>
              </w:rPr>
            </w:pPr>
            <w:r w:rsidRPr="00D36D07">
              <w:rPr>
                <w:b w:val="0"/>
                <w:szCs w:val="22"/>
              </w:rPr>
              <w:t xml:space="preserve">Il sistema elimina </w:t>
            </w:r>
            <w:r w:rsidR="00DE0C2D">
              <w:rPr>
                <w:b w:val="0"/>
                <w:szCs w:val="22"/>
              </w:rPr>
              <w:t>la tariffa</w:t>
            </w:r>
            <w:r w:rsidRPr="00D36D07">
              <w:rPr>
                <w:b w:val="0"/>
                <w:szCs w:val="22"/>
              </w:rPr>
              <w:t xml:space="preserve"> e conferma che l’operazione è stata eseguita con successo.</w:t>
            </w:r>
          </w:p>
        </w:tc>
      </w:tr>
      <w:tr w:rsidR="00C02BF3"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Scenario alternativo</w:t>
            </w:r>
          </w:p>
        </w:tc>
      </w:tr>
      <w:tr w:rsidR="00C02BF3"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367CCB" w:rsidRDefault="00C02BF3" w:rsidP="0089754B">
            <w:pPr>
              <w:pStyle w:val="Normale1"/>
              <w:contextualSpacing w:val="0"/>
              <w:jc w:val="both"/>
              <w:rPr>
                <w:b w:val="0"/>
              </w:rPr>
            </w:pPr>
            <w:r>
              <w:rPr>
                <w:b w:val="0"/>
                <w:szCs w:val="22"/>
              </w:rPr>
              <w:t>3</w:t>
            </w:r>
            <w:r w:rsidRPr="00367CCB">
              <w:rPr>
                <w:b w:val="0"/>
                <w:szCs w:val="22"/>
              </w:rPr>
              <w:t>(a) L’utente annulla l’operazione.</w:t>
            </w:r>
          </w:p>
        </w:tc>
      </w:tr>
      <w:tr w:rsidR="00C02BF3"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2BF3" w:rsidRPr="00E546AD" w:rsidRDefault="00C02BF3" w:rsidP="0089754B">
            <w:pPr>
              <w:spacing w:line="276" w:lineRule="auto"/>
              <w:jc w:val="center"/>
              <w:rPr>
                <w:color w:val="auto"/>
              </w:rPr>
            </w:pPr>
            <w:r w:rsidRPr="00E546AD">
              <w:rPr>
                <w:color w:val="auto"/>
              </w:rPr>
              <w:t xml:space="preserve">Scenario d’errore </w:t>
            </w:r>
          </w:p>
        </w:tc>
      </w:tr>
      <w:tr w:rsidR="00C02BF3"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2BF3" w:rsidRPr="00367CCB" w:rsidRDefault="00C02BF3"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4" w:name="_Toc507840468"/>
      <w:r>
        <w:rPr>
          <w:lang w:val="it-IT"/>
        </w:rPr>
        <w:lastRenderedPageBreak/>
        <w:t>UC_15</w:t>
      </w:r>
      <w:r w:rsidRPr="00E056F4">
        <w:rPr>
          <w:lang w:val="it-IT"/>
        </w:rPr>
        <w:t xml:space="preserve"> </w:t>
      </w:r>
      <w:r w:rsidRPr="00D270E0">
        <w:rPr>
          <w:lang w:val="it-IT"/>
        </w:rPr>
        <w:t>Gestione restrizioni</w:t>
      </w:r>
      <w:bookmarkEnd w:id="10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Caso d’uso</w:t>
            </w:r>
          </w:p>
        </w:tc>
        <w:tc>
          <w:tcPr>
            <w:tcW w:w="6663" w:type="dxa"/>
            <w:shd w:val="clear" w:color="auto" w:fill="auto"/>
            <w:vAlign w:val="center"/>
          </w:tcPr>
          <w:p w:rsidR="00874ABB" w:rsidRPr="00A13F24" w:rsidRDefault="00874ABB" w:rsidP="00874A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Ricerca </w:t>
            </w:r>
            <w:r>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AC6DCF" w:rsidRDefault="00874ABB" w:rsidP="00E53978">
            <w:pPr>
              <w:pStyle w:val="Normale1"/>
              <w:numPr>
                <w:ilvl w:val="0"/>
                <w:numId w:val="101"/>
              </w:numPr>
              <w:contextualSpacing w:val="0"/>
              <w:jc w:val="both"/>
              <w:rPr>
                <w:b w:val="0"/>
              </w:rPr>
            </w:pPr>
            <w:r w:rsidRPr="008D53DB">
              <w:rPr>
                <w:b w:val="0"/>
                <w:szCs w:val="22"/>
              </w:rPr>
              <w:t>L’utente seleziona il link “</w:t>
            </w:r>
            <w:r>
              <w:rPr>
                <w:b w:val="0"/>
                <w:szCs w:val="22"/>
              </w:rPr>
              <w:t>Restrizioni</w:t>
            </w:r>
            <w:r w:rsidRPr="008D53DB">
              <w:rPr>
                <w:b w:val="0"/>
                <w:szCs w:val="22"/>
              </w:rPr>
              <w:t>”</w:t>
            </w:r>
            <w:r>
              <w:rPr>
                <w:b w:val="0"/>
                <w:szCs w:val="22"/>
              </w:rPr>
              <w:t>.</w:t>
            </w:r>
          </w:p>
          <w:p w:rsidR="00874ABB" w:rsidRPr="00F40F4A" w:rsidRDefault="00874ABB" w:rsidP="00E53978">
            <w:pPr>
              <w:pStyle w:val="Normale1"/>
              <w:numPr>
                <w:ilvl w:val="0"/>
                <w:numId w:val="101"/>
              </w:numPr>
              <w:contextualSpacing w:val="0"/>
              <w:jc w:val="both"/>
              <w:rPr>
                <w:b w:val="0"/>
              </w:rPr>
            </w:pPr>
            <w:r w:rsidRPr="00F40F4A">
              <w:rPr>
                <w:b w:val="0"/>
                <w:szCs w:val="22"/>
              </w:rPr>
              <w:t>Il sistema visualizza un form composto da</w:t>
            </w:r>
            <w:r>
              <w:rPr>
                <w:b w:val="0"/>
                <w:szCs w:val="22"/>
              </w:rPr>
              <w:t>:</w:t>
            </w:r>
            <w:r w:rsidRPr="00F40F4A">
              <w:rPr>
                <w:b w:val="0"/>
                <w:szCs w:val="22"/>
              </w:rPr>
              <w:t xml:space="preserve"> </w:t>
            </w:r>
            <w:r w:rsidRPr="00F40F4A">
              <w:rPr>
                <w:rFonts w:asciiTheme="minorHAnsi" w:hAnsiTheme="minorHAnsi"/>
                <w:b w:val="0"/>
                <w:szCs w:val="22"/>
              </w:rPr>
              <w:t>Data inizio validità, Data fine validità, Tipologia di camera.</w:t>
            </w:r>
          </w:p>
          <w:p w:rsidR="00874ABB" w:rsidRPr="00F40F4A" w:rsidRDefault="00874ABB" w:rsidP="00E53978">
            <w:pPr>
              <w:pStyle w:val="Normale1"/>
              <w:numPr>
                <w:ilvl w:val="0"/>
                <w:numId w:val="101"/>
              </w:numPr>
              <w:contextualSpacing w:val="0"/>
              <w:jc w:val="both"/>
              <w:rPr>
                <w:b w:val="0"/>
                <w:szCs w:val="22"/>
              </w:rPr>
            </w:pPr>
            <w:r w:rsidRPr="00F40F4A">
              <w:rPr>
                <w:b w:val="0"/>
                <w:szCs w:val="22"/>
              </w:rPr>
              <w:t>L’utente riempie uno o più campi richiesti ed avvia la ricerca</w:t>
            </w:r>
            <w:r>
              <w:rPr>
                <w:b w:val="0"/>
              </w:rPr>
              <w:t>.</w:t>
            </w:r>
          </w:p>
          <w:p w:rsidR="00874ABB" w:rsidRPr="00F40F4A" w:rsidRDefault="00874ABB" w:rsidP="00E53978">
            <w:pPr>
              <w:pStyle w:val="Normale1"/>
              <w:numPr>
                <w:ilvl w:val="0"/>
                <w:numId w:val="101"/>
              </w:numPr>
              <w:contextualSpacing w:val="0"/>
              <w:jc w:val="both"/>
              <w:rPr>
                <w:b w:val="0"/>
              </w:rPr>
            </w:pPr>
            <w:r w:rsidRPr="00F40F4A">
              <w:rPr>
                <w:b w:val="0"/>
              </w:rPr>
              <w:t>Il sistema mo</w:t>
            </w:r>
            <w:r>
              <w:rPr>
                <w:b w:val="0"/>
              </w:rPr>
              <w:t xml:space="preserve">stra una lista contenente tutte le restrizioni </w:t>
            </w:r>
            <w:r w:rsidRPr="00F40F4A">
              <w:rPr>
                <w:b w:val="0"/>
              </w:rPr>
              <w:t>che soddisfano i parametri di ricerca.</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3</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F40F4A" w:rsidRDefault="00874ABB"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874ABB" w:rsidRDefault="00874ABB" w:rsidP="00874AB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Caso d’uso</w:t>
            </w:r>
          </w:p>
        </w:tc>
        <w:tc>
          <w:tcPr>
            <w:tcW w:w="6663" w:type="dxa"/>
            <w:shd w:val="clear" w:color="auto" w:fill="auto"/>
            <w:vAlign w:val="center"/>
          </w:tcPr>
          <w:p w:rsidR="00874ABB" w:rsidRPr="00A13F24" w:rsidRDefault="00874ABB" w:rsidP="00874A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AC6DCF" w:rsidRDefault="00874ABB" w:rsidP="00E53978">
            <w:pPr>
              <w:pStyle w:val="Normale1"/>
              <w:numPr>
                <w:ilvl w:val="0"/>
                <w:numId w:val="100"/>
              </w:numPr>
              <w:contextualSpacing w:val="0"/>
              <w:jc w:val="both"/>
              <w:rPr>
                <w:b w:val="0"/>
              </w:rPr>
            </w:pPr>
            <w:r w:rsidRPr="008D53DB">
              <w:rPr>
                <w:b w:val="0"/>
                <w:szCs w:val="22"/>
              </w:rPr>
              <w:t>L’utente seleziona il link “</w:t>
            </w:r>
            <w:r>
              <w:rPr>
                <w:b w:val="0"/>
                <w:szCs w:val="22"/>
              </w:rPr>
              <w:t>Restrizione</w:t>
            </w:r>
            <w:r w:rsidRPr="008D53DB">
              <w:rPr>
                <w:b w:val="0"/>
                <w:szCs w:val="22"/>
              </w:rPr>
              <w:t>”</w:t>
            </w:r>
            <w:r>
              <w:rPr>
                <w:b w:val="0"/>
                <w:szCs w:val="22"/>
              </w:rPr>
              <w:t>.</w:t>
            </w:r>
          </w:p>
          <w:p w:rsidR="00874ABB" w:rsidRPr="008D53DB" w:rsidRDefault="00874ABB" w:rsidP="00E53978">
            <w:pPr>
              <w:pStyle w:val="Normale1"/>
              <w:numPr>
                <w:ilvl w:val="0"/>
                <w:numId w:val="100"/>
              </w:numPr>
              <w:contextualSpacing w:val="0"/>
              <w:jc w:val="both"/>
              <w:rPr>
                <w:b w:val="0"/>
              </w:rPr>
            </w:pPr>
            <w:r>
              <w:rPr>
                <w:b w:val="0"/>
                <w:szCs w:val="22"/>
              </w:rPr>
              <w:t>L’utente seleziona “Nuova restrizione”.</w:t>
            </w:r>
          </w:p>
          <w:p w:rsidR="00874ABB" w:rsidRDefault="00874ABB" w:rsidP="00E53978">
            <w:pPr>
              <w:pStyle w:val="Normale1"/>
              <w:numPr>
                <w:ilvl w:val="0"/>
                <w:numId w:val="100"/>
              </w:numPr>
              <w:contextualSpacing w:val="0"/>
              <w:jc w:val="both"/>
              <w:rPr>
                <w:b w:val="0"/>
              </w:rPr>
            </w:pPr>
            <w:r w:rsidRPr="00C02BF3">
              <w:rPr>
                <w:b w:val="0"/>
              </w:rPr>
              <w:t xml:space="preserve">Il sistema mostra la pagina con il form da compilare: data inizio validità, data fine validità, i giorni della settimana per cui è valida la tariffa (lunedì, martedì, mercoledì, giovedì, venerdì, sabato, domenica), tipologia camera ,  </w:t>
            </w:r>
            <w:r w:rsidRPr="00874ABB">
              <w:rPr>
                <w:b w:val="0"/>
              </w:rPr>
              <w:t>durata soggiorno minimo, chiusa all'arrivo, chiusa alla partenza.</w:t>
            </w:r>
          </w:p>
          <w:p w:rsidR="00874ABB" w:rsidRPr="00C02BF3" w:rsidRDefault="00874ABB" w:rsidP="00E53978">
            <w:pPr>
              <w:pStyle w:val="Normale1"/>
              <w:numPr>
                <w:ilvl w:val="0"/>
                <w:numId w:val="100"/>
              </w:numPr>
              <w:contextualSpacing w:val="0"/>
              <w:jc w:val="both"/>
              <w:rPr>
                <w:b w:val="0"/>
              </w:rPr>
            </w:pPr>
            <w:r w:rsidRPr="00C02BF3">
              <w:rPr>
                <w:b w:val="0"/>
                <w:szCs w:val="22"/>
              </w:rPr>
              <w:t>L’utente riempie i campi obbligatori.</w:t>
            </w:r>
          </w:p>
          <w:p w:rsidR="00874ABB" w:rsidRPr="001774CD" w:rsidRDefault="00874ABB" w:rsidP="00E53978">
            <w:pPr>
              <w:pStyle w:val="Normale1"/>
              <w:numPr>
                <w:ilvl w:val="0"/>
                <w:numId w:val="100"/>
              </w:numPr>
              <w:contextualSpacing w:val="0"/>
              <w:jc w:val="both"/>
              <w:rPr>
                <w:b w:val="0"/>
              </w:rPr>
            </w:pPr>
            <w:r w:rsidRPr="001774CD">
              <w:rPr>
                <w:b w:val="0"/>
              </w:rPr>
              <w:t>L’utente salva i dati.</w:t>
            </w:r>
          </w:p>
          <w:p w:rsidR="00874ABB" w:rsidRPr="008D53DB" w:rsidRDefault="00874ABB" w:rsidP="00E53978">
            <w:pPr>
              <w:pStyle w:val="Normale1"/>
              <w:numPr>
                <w:ilvl w:val="0"/>
                <w:numId w:val="100"/>
              </w:numPr>
              <w:contextualSpacing w:val="0"/>
              <w:jc w:val="both"/>
              <w:rPr>
                <w:b w:val="0"/>
              </w:rPr>
            </w:pPr>
            <w:r w:rsidRPr="001774CD">
              <w:rPr>
                <w:b w:val="0"/>
                <w:szCs w:val="22"/>
              </w:rPr>
              <w:t>Il sistema effettua l’operazione e notifica che l’operazione è stata eseguita con successo.</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5</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367CCB" w:rsidRDefault="00874ABB"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874ABB"/>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874ABB" w:rsidRPr="00A13F24" w:rsidRDefault="00874ABB" w:rsidP="000E638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0E6381">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0E6381">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0E6381">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5F7365" w:rsidRDefault="00874ABB" w:rsidP="00E53978">
            <w:pPr>
              <w:pStyle w:val="Normale1"/>
              <w:numPr>
                <w:ilvl w:val="0"/>
                <w:numId w:val="103"/>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0E6381">
              <w:rPr>
                <w:rFonts w:cs="Times New Roman"/>
                <w:b w:val="0"/>
              </w:rPr>
              <w:t>restrizioni</w:t>
            </w:r>
            <w:r>
              <w:rPr>
                <w:b w:val="0"/>
                <w:szCs w:val="22"/>
              </w:rPr>
              <w:t>.</w:t>
            </w:r>
          </w:p>
          <w:p w:rsidR="00874ABB" w:rsidRPr="00D36D07" w:rsidRDefault="00874ABB" w:rsidP="00E53978">
            <w:pPr>
              <w:pStyle w:val="Normale1"/>
              <w:numPr>
                <w:ilvl w:val="0"/>
                <w:numId w:val="103"/>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874ABB" w:rsidRPr="00D36D07" w:rsidRDefault="00874ABB" w:rsidP="00E53978">
            <w:pPr>
              <w:pStyle w:val="Normale1"/>
              <w:numPr>
                <w:ilvl w:val="0"/>
                <w:numId w:val="103"/>
              </w:numPr>
              <w:contextualSpacing w:val="0"/>
              <w:jc w:val="both"/>
              <w:rPr>
                <w:b w:val="0"/>
              </w:rPr>
            </w:pPr>
            <w:r w:rsidRPr="00D36D07">
              <w:rPr>
                <w:b w:val="0"/>
                <w:szCs w:val="22"/>
              </w:rPr>
              <w:t xml:space="preserve">Il sistema effettua la modifica e conferma che l’operazione è stata eseguita con successo. </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2</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367CCB" w:rsidRDefault="00874ABB"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874ABB" w:rsidRDefault="00874ABB" w:rsidP="00874AB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Caso d’uso</w:t>
            </w:r>
          </w:p>
        </w:tc>
        <w:tc>
          <w:tcPr>
            <w:tcW w:w="6663" w:type="dxa"/>
            <w:shd w:val="clear" w:color="auto" w:fill="auto"/>
            <w:vAlign w:val="center"/>
          </w:tcPr>
          <w:p w:rsidR="00874ABB" w:rsidRPr="00A13F24" w:rsidRDefault="00874ABB" w:rsidP="000E6381">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0E6381">
              <w:rPr>
                <w:rFonts w:asciiTheme="minorHAnsi" w:hAnsiTheme="minorHAnsi"/>
                <w:b/>
                <w:szCs w:val="22"/>
              </w:rPr>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Attori</w:t>
            </w:r>
          </w:p>
        </w:tc>
        <w:tc>
          <w:tcPr>
            <w:tcW w:w="6663" w:type="dxa"/>
            <w:shd w:val="clear" w:color="auto" w:fill="auto"/>
          </w:tcPr>
          <w:p w:rsidR="00874ABB" w:rsidRPr="00461818" w:rsidRDefault="00874AB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rPr>
                <w:color w:val="auto"/>
              </w:rPr>
            </w:pPr>
            <w:r w:rsidRPr="00E546AD">
              <w:rPr>
                <w:color w:val="auto"/>
              </w:rPr>
              <w:t>Pre-condizioni</w:t>
            </w:r>
          </w:p>
        </w:tc>
        <w:tc>
          <w:tcPr>
            <w:tcW w:w="6663" w:type="dxa"/>
            <w:shd w:val="clear" w:color="auto" w:fill="auto"/>
          </w:tcPr>
          <w:p w:rsidR="00874ABB"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74ABB" w:rsidRPr="00A13F24" w:rsidRDefault="00874ABB" w:rsidP="000E6381">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0E6381">
              <w:t>restrizione</w:t>
            </w:r>
          </w:p>
        </w:tc>
      </w:tr>
      <w:tr w:rsidR="00874AB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74ABB" w:rsidRPr="00E546AD" w:rsidRDefault="00874ABB" w:rsidP="0089754B">
            <w:pPr>
              <w:spacing w:line="276" w:lineRule="auto"/>
              <w:jc w:val="left"/>
              <w:rPr>
                <w:color w:val="auto"/>
              </w:rPr>
            </w:pPr>
            <w:r w:rsidRPr="00E546AD">
              <w:rPr>
                <w:color w:val="auto"/>
              </w:rPr>
              <w:t>Punto di estensione</w:t>
            </w:r>
          </w:p>
        </w:tc>
        <w:tc>
          <w:tcPr>
            <w:tcW w:w="6663" w:type="dxa"/>
            <w:shd w:val="clear" w:color="auto" w:fill="auto"/>
          </w:tcPr>
          <w:p w:rsidR="00874ABB" w:rsidRPr="00A13F24" w:rsidRDefault="00874AB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74AB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74ABB" w:rsidRPr="00E546AD" w:rsidRDefault="00874ABB" w:rsidP="0089754B">
            <w:pPr>
              <w:spacing w:line="276" w:lineRule="auto"/>
              <w:jc w:val="center"/>
              <w:rPr>
                <w:color w:val="auto"/>
              </w:rPr>
            </w:pPr>
            <w:r w:rsidRPr="00E546AD">
              <w:rPr>
                <w:color w:val="auto"/>
              </w:rPr>
              <w:t xml:space="preserve">Scenario principale </w:t>
            </w:r>
          </w:p>
        </w:tc>
      </w:tr>
      <w:tr w:rsidR="00874AB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D36D07" w:rsidRDefault="00874ABB" w:rsidP="0089754B">
            <w:pPr>
              <w:pStyle w:val="Normale1"/>
              <w:numPr>
                <w:ilvl w:val="0"/>
                <w:numId w:val="35"/>
              </w:numPr>
              <w:contextualSpacing w:val="0"/>
              <w:jc w:val="both"/>
              <w:rPr>
                <w:b w:val="0"/>
              </w:rPr>
            </w:pPr>
            <w:r w:rsidRPr="00D36D07">
              <w:rPr>
                <w:b w:val="0"/>
                <w:szCs w:val="22"/>
              </w:rPr>
              <w:t>L’utente seleziona la funzionalità “Elimina”.</w:t>
            </w:r>
          </w:p>
          <w:p w:rsidR="00874ABB" w:rsidRPr="00D36D07" w:rsidRDefault="00874ABB" w:rsidP="0089754B">
            <w:pPr>
              <w:pStyle w:val="Normale1"/>
              <w:numPr>
                <w:ilvl w:val="0"/>
                <w:numId w:val="3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874ABB" w:rsidRPr="00D36D07" w:rsidRDefault="00874ABB" w:rsidP="0089754B">
            <w:pPr>
              <w:pStyle w:val="Normale1"/>
              <w:numPr>
                <w:ilvl w:val="0"/>
                <w:numId w:val="35"/>
              </w:numPr>
              <w:contextualSpacing w:val="0"/>
              <w:jc w:val="both"/>
              <w:rPr>
                <w:b w:val="0"/>
              </w:rPr>
            </w:pPr>
            <w:r w:rsidRPr="00D36D07">
              <w:rPr>
                <w:b w:val="0"/>
                <w:szCs w:val="22"/>
              </w:rPr>
              <w:t xml:space="preserve">L’utente conferma. </w:t>
            </w:r>
          </w:p>
          <w:p w:rsidR="00874ABB" w:rsidRPr="00D36D07" w:rsidRDefault="00874ABB" w:rsidP="000E6381">
            <w:pPr>
              <w:pStyle w:val="Normale1"/>
              <w:numPr>
                <w:ilvl w:val="0"/>
                <w:numId w:val="35"/>
              </w:numPr>
              <w:contextualSpacing w:val="0"/>
              <w:jc w:val="both"/>
              <w:rPr>
                <w:b w:val="0"/>
              </w:rPr>
            </w:pPr>
            <w:r w:rsidRPr="00D36D07">
              <w:rPr>
                <w:b w:val="0"/>
                <w:szCs w:val="22"/>
              </w:rPr>
              <w:t xml:space="preserve">Il sistema elimina </w:t>
            </w:r>
            <w:r>
              <w:rPr>
                <w:b w:val="0"/>
                <w:szCs w:val="22"/>
              </w:rPr>
              <w:t xml:space="preserve">la </w:t>
            </w:r>
            <w:r w:rsidR="000E6381">
              <w:rPr>
                <w:b w:val="0"/>
                <w:szCs w:val="22"/>
              </w:rPr>
              <w:t>restrizione</w:t>
            </w:r>
            <w:r w:rsidRPr="00D36D07">
              <w:rPr>
                <w:b w:val="0"/>
                <w:szCs w:val="22"/>
              </w:rPr>
              <w:t xml:space="preserve"> e conferma che l’operazione è stata eseguita con successo.</w:t>
            </w:r>
          </w:p>
        </w:tc>
      </w:tr>
      <w:tr w:rsidR="00874AB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Scenario alternativo</w:t>
            </w:r>
          </w:p>
        </w:tc>
      </w:tr>
      <w:tr w:rsidR="00874AB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367CCB" w:rsidRDefault="00874ABB" w:rsidP="0089754B">
            <w:pPr>
              <w:pStyle w:val="Normale1"/>
              <w:contextualSpacing w:val="0"/>
              <w:jc w:val="both"/>
              <w:rPr>
                <w:b w:val="0"/>
              </w:rPr>
            </w:pPr>
            <w:r>
              <w:rPr>
                <w:b w:val="0"/>
                <w:szCs w:val="22"/>
              </w:rPr>
              <w:t>3</w:t>
            </w:r>
            <w:r w:rsidRPr="00367CCB">
              <w:rPr>
                <w:b w:val="0"/>
                <w:szCs w:val="22"/>
              </w:rPr>
              <w:t>(a) L’utente annulla l’operazione.</w:t>
            </w:r>
          </w:p>
        </w:tc>
      </w:tr>
      <w:tr w:rsidR="00874AB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74ABB" w:rsidRPr="00E546AD" w:rsidRDefault="00874ABB" w:rsidP="0089754B">
            <w:pPr>
              <w:spacing w:line="276" w:lineRule="auto"/>
              <w:jc w:val="center"/>
              <w:rPr>
                <w:color w:val="auto"/>
              </w:rPr>
            </w:pPr>
            <w:r w:rsidRPr="00E546AD">
              <w:rPr>
                <w:color w:val="auto"/>
              </w:rPr>
              <w:t xml:space="preserve">Scenario d’errore </w:t>
            </w:r>
          </w:p>
        </w:tc>
      </w:tr>
      <w:tr w:rsidR="00874AB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74ABB" w:rsidRPr="00367CCB" w:rsidRDefault="00874ABB"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5" w:name="_Toc507840469"/>
      <w:r>
        <w:rPr>
          <w:lang w:val="it-IT"/>
        </w:rPr>
        <w:lastRenderedPageBreak/>
        <w:t>UC_16</w:t>
      </w:r>
      <w:r w:rsidRPr="00E056F4">
        <w:rPr>
          <w:lang w:val="it-IT"/>
        </w:rPr>
        <w:t xml:space="preserve"> </w:t>
      </w:r>
      <w:r w:rsidRPr="00D270E0">
        <w:rPr>
          <w:lang w:val="it-IT"/>
        </w:rPr>
        <w:t>Gestione apertura e chiusura camere</w:t>
      </w:r>
      <w:bookmarkEnd w:id="10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Ricerca 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AC6DCF" w:rsidRDefault="00BE275E" w:rsidP="00E53978">
            <w:pPr>
              <w:pStyle w:val="Normale1"/>
              <w:numPr>
                <w:ilvl w:val="0"/>
                <w:numId w:val="105"/>
              </w:numPr>
              <w:contextualSpacing w:val="0"/>
              <w:jc w:val="both"/>
              <w:rPr>
                <w:b w:val="0"/>
              </w:rPr>
            </w:pPr>
            <w:r w:rsidRPr="008D53DB">
              <w:rPr>
                <w:b w:val="0"/>
                <w:szCs w:val="22"/>
              </w:rPr>
              <w:t>L’utente seleziona il link “</w:t>
            </w:r>
            <w:r>
              <w:rPr>
                <w:b w:val="0"/>
                <w:szCs w:val="22"/>
              </w:rPr>
              <w:t>Apri/Chiudi Camere</w:t>
            </w:r>
            <w:r w:rsidRPr="008D53DB">
              <w:rPr>
                <w:b w:val="0"/>
                <w:szCs w:val="22"/>
              </w:rPr>
              <w:t>”</w:t>
            </w:r>
            <w:r>
              <w:rPr>
                <w:b w:val="0"/>
                <w:szCs w:val="22"/>
              </w:rPr>
              <w:t>.</w:t>
            </w:r>
          </w:p>
          <w:p w:rsidR="00BE275E" w:rsidRPr="00F40F4A" w:rsidRDefault="00BE275E" w:rsidP="00E53978">
            <w:pPr>
              <w:pStyle w:val="Normale1"/>
              <w:numPr>
                <w:ilvl w:val="0"/>
                <w:numId w:val="105"/>
              </w:numPr>
              <w:contextualSpacing w:val="0"/>
              <w:jc w:val="both"/>
              <w:rPr>
                <w:b w:val="0"/>
              </w:rPr>
            </w:pPr>
            <w:r w:rsidRPr="00F40F4A">
              <w:rPr>
                <w:b w:val="0"/>
                <w:szCs w:val="22"/>
              </w:rPr>
              <w:t>Il sistema visualizza un form composto da</w:t>
            </w:r>
            <w:r>
              <w:rPr>
                <w:b w:val="0"/>
                <w:szCs w:val="22"/>
              </w:rPr>
              <w:t xml:space="preserve"> :</w:t>
            </w:r>
            <w:r w:rsidRPr="00F40F4A">
              <w:rPr>
                <w:b w:val="0"/>
                <w:szCs w:val="22"/>
              </w:rPr>
              <w:t xml:space="preserve"> </w:t>
            </w:r>
            <w:r w:rsidRPr="00F40F4A">
              <w:rPr>
                <w:rFonts w:asciiTheme="minorHAnsi" w:hAnsiTheme="minorHAnsi"/>
                <w:b w:val="0"/>
                <w:szCs w:val="22"/>
              </w:rPr>
              <w:t xml:space="preserve">Data inizio validità, Data fine validità, </w:t>
            </w:r>
            <w:r w:rsidR="001357EE">
              <w:rPr>
                <w:rFonts w:asciiTheme="minorHAnsi" w:hAnsiTheme="minorHAnsi"/>
                <w:b w:val="0"/>
                <w:szCs w:val="22"/>
              </w:rPr>
              <w:t>C</w:t>
            </w:r>
            <w:r w:rsidRPr="00F40F4A">
              <w:rPr>
                <w:rFonts w:asciiTheme="minorHAnsi" w:hAnsiTheme="minorHAnsi"/>
                <w:b w:val="0"/>
                <w:szCs w:val="22"/>
              </w:rPr>
              <w:t>amera</w:t>
            </w:r>
            <w:r>
              <w:rPr>
                <w:rFonts w:asciiTheme="minorHAnsi" w:hAnsiTheme="minorHAnsi"/>
                <w:b w:val="0"/>
                <w:szCs w:val="22"/>
              </w:rPr>
              <w:t>, Stato</w:t>
            </w:r>
            <w:r w:rsidRPr="00F40F4A">
              <w:rPr>
                <w:rFonts w:asciiTheme="minorHAnsi" w:hAnsiTheme="minorHAnsi"/>
                <w:b w:val="0"/>
                <w:szCs w:val="22"/>
              </w:rPr>
              <w:t>.</w:t>
            </w:r>
          </w:p>
          <w:p w:rsidR="00BE275E" w:rsidRPr="00F40F4A" w:rsidRDefault="00BE275E" w:rsidP="00E53978">
            <w:pPr>
              <w:pStyle w:val="Normale1"/>
              <w:numPr>
                <w:ilvl w:val="0"/>
                <w:numId w:val="105"/>
              </w:numPr>
              <w:contextualSpacing w:val="0"/>
              <w:jc w:val="both"/>
              <w:rPr>
                <w:b w:val="0"/>
                <w:szCs w:val="22"/>
              </w:rPr>
            </w:pPr>
            <w:r w:rsidRPr="00F40F4A">
              <w:rPr>
                <w:b w:val="0"/>
                <w:szCs w:val="22"/>
              </w:rPr>
              <w:t>L’utente riempie uno o più campi richiesti ed avvia la ricerca</w:t>
            </w:r>
            <w:r>
              <w:rPr>
                <w:b w:val="0"/>
              </w:rPr>
              <w:t>.</w:t>
            </w:r>
          </w:p>
          <w:p w:rsidR="00BE275E" w:rsidRPr="00F40F4A" w:rsidRDefault="00BE275E" w:rsidP="00E53978">
            <w:pPr>
              <w:pStyle w:val="Normale1"/>
              <w:numPr>
                <w:ilvl w:val="0"/>
                <w:numId w:val="105"/>
              </w:numPr>
              <w:contextualSpacing w:val="0"/>
              <w:jc w:val="both"/>
              <w:rPr>
                <w:b w:val="0"/>
              </w:rPr>
            </w:pPr>
            <w:r w:rsidRPr="00F40F4A">
              <w:rPr>
                <w:b w:val="0"/>
              </w:rPr>
              <w:t>Il sistema mo</w:t>
            </w:r>
            <w:r>
              <w:rPr>
                <w:b w:val="0"/>
              </w:rPr>
              <w:t xml:space="preserve">stra una lista contenente tutte le aperture/chiusure camere </w:t>
            </w:r>
            <w:r w:rsidRPr="00F40F4A">
              <w:rPr>
                <w:b w:val="0"/>
              </w:rPr>
              <w:t>che soddisfano i parametri di ricerca.</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3</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F40F4A" w:rsidRDefault="00BE275E"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BE275E" w:rsidRDefault="00BE275E" w:rsidP="00BE275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00F06524" w:rsidRPr="00646769">
              <w:rPr>
                <w:rFonts w:asciiTheme="minorHAnsi" w:hAnsiTheme="minorHAnsi"/>
                <w:b/>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AC6DCF" w:rsidRDefault="00BE275E" w:rsidP="00E53978">
            <w:pPr>
              <w:pStyle w:val="Normale1"/>
              <w:numPr>
                <w:ilvl w:val="0"/>
                <w:numId w:val="104"/>
              </w:numPr>
              <w:contextualSpacing w:val="0"/>
              <w:jc w:val="both"/>
              <w:rPr>
                <w:b w:val="0"/>
              </w:rPr>
            </w:pPr>
            <w:r w:rsidRPr="008D53DB">
              <w:rPr>
                <w:b w:val="0"/>
                <w:szCs w:val="22"/>
              </w:rPr>
              <w:t>L’utente seleziona il link “</w:t>
            </w:r>
            <w:r>
              <w:rPr>
                <w:b w:val="0"/>
                <w:szCs w:val="22"/>
              </w:rPr>
              <w:t>Apri/Chiudi Camere</w:t>
            </w:r>
            <w:r w:rsidRPr="008D53DB">
              <w:rPr>
                <w:b w:val="0"/>
                <w:szCs w:val="22"/>
              </w:rPr>
              <w:t>”</w:t>
            </w:r>
            <w:r>
              <w:rPr>
                <w:b w:val="0"/>
                <w:szCs w:val="22"/>
              </w:rPr>
              <w:t>.</w:t>
            </w:r>
          </w:p>
          <w:p w:rsidR="00BE275E" w:rsidRPr="008D53DB" w:rsidRDefault="00BE275E" w:rsidP="00E53978">
            <w:pPr>
              <w:pStyle w:val="Normale1"/>
              <w:numPr>
                <w:ilvl w:val="0"/>
                <w:numId w:val="104"/>
              </w:numPr>
              <w:contextualSpacing w:val="0"/>
              <w:jc w:val="both"/>
              <w:rPr>
                <w:b w:val="0"/>
              </w:rPr>
            </w:pPr>
            <w:r>
              <w:rPr>
                <w:b w:val="0"/>
                <w:szCs w:val="22"/>
              </w:rPr>
              <w:t>L’utente seleziona “Apri/Chiudi”.</w:t>
            </w:r>
          </w:p>
          <w:p w:rsidR="00BE275E" w:rsidRPr="00BE275E" w:rsidRDefault="00BE275E" w:rsidP="00E53978">
            <w:pPr>
              <w:pStyle w:val="Normale1"/>
              <w:numPr>
                <w:ilvl w:val="0"/>
                <w:numId w:val="104"/>
              </w:numPr>
              <w:contextualSpacing w:val="0"/>
              <w:jc w:val="both"/>
              <w:rPr>
                <w:b w:val="0"/>
              </w:rPr>
            </w:pPr>
            <w:r w:rsidRPr="00BE275E">
              <w:rPr>
                <w:b w:val="0"/>
              </w:rPr>
              <w:t>Il sistema mostra la pagina con il form da compilare: data inizio validità, data fine validità</w:t>
            </w:r>
            <w:r>
              <w:rPr>
                <w:b w:val="0"/>
              </w:rPr>
              <w:t>,</w:t>
            </w:r>
            <w:r w:rsidRPr="00BE275E">
              <w:rPr>
                <w:b w:val="0"/>
              </w:rPr>
              <w:t xml:space="preserve"> i giorni della settimana per cui è valida l'apertura/chiusura (lunedì, martedì, mercoledì, giovedì, venerdì, sabato, domenica), tipologia camera, stato.</w:t>
            </w:r>
          </w:p>
          <w:p w:rsidR="00BE275E" w:rsidRPr="00BE275E" w:rsidRDefault="00BE275E" w:rsidP="00E53978">
            <w:pPr>
              <w:pStyle w:val="Normale1"/>
              <w:numPr>
                <w:ilvl w:val="0"/>
                <w:numId w:val="104"/>
              </w:numPr>
              <w:contextualSpacing w:val="0"/>
              <w:jc w:val="both"/>
              <w:rPr>
                <w:b w:val="0"/>
              </w:rPr>
            </w:pPr>
            <w:r w:rsidRPr="00BE275E">
              <w:rPr>
                <w:b w:val="0"/>
                <w:szCs w:val="22"/>
              </w:rPr>
              <w:t>L’utente riempie i campi obbligatori.</w:t>
            </w:r>
          </w:p>
          <w:p w:rsidR="00BE275E" w:rsidRPr="001774CD" w:rsidRDefault="00BE275E" w:rsidP="00E53978">
            <w:pPr>
              <w:pStyle w:val="Normale1"/>
              <w:numPr>
                <w:ilvl w:val="0"/>
                <w:numId w:val="104"/>
              </w:numPr>
              <w:contextualSpacing w:val="0"/>
              <w:jc w:val="both"/>
              <w:rPr>
                <w:b w:val="0"/>
              </w:rPr>
            </w:pPr>
            <w:r w:rsidRPr="001774CD">
              <w:rPr>
                <w:b w:val="0"/>
              </w:rPr>
              <w:t>L’utente salva i dati.</w:t>
            </w:r>
          </w:p>
          <w:p w:rsidR="00BE275E" w:rsidRPr="008D53DB" w:rsidRDefault="00BE275E" w:rsidP="00E53978">
            <w:pPr>
              <w:pStyle w:val="Normale1"/>
              <w:numPr>
                <w:ilvl w:val="0"/>
                <w:numId w:val="104"/>
              </w:numPr>
              <w:contextualSpacing w:val="0"/>
              <w:jc w:val="both"/>
              <w:rPr>
                <w:b w:val="0"/>
              </w:rPr>
            </w:pPr>
            <w:r w:rsidRPr="001774CD">
              <w:rPr>
                <w:b w:val="0"/>
                <w:szCs w:val="22"/>
              </w:rPr>
              <w:t>Il sistema effettua l’operazione e notifica che l’operazione è stata eseguita con successo.</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5</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367CCB" w:rsidRDefault="00BE275E"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BE275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F06524" w:rsidRPr="00646769">
              <w:rPr>
                <w:rFonts w:asciiTheme="minorHAnsi" w:hAnsiTheme="minorHAnsi"/>
                <w:b/>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F06524">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w:t>
            </w:r>
            <w:r w:rsidR="00F06524">
              <w:t>’</w:t>
            </w:r>
            <w:r w:rsidR="00F06524" w:rsidRPr="00F06524">
              <w:rPr>
                <w:rFonts w:asciiTheme="minorHAnsi" w:hAnsiTheme="minorHAnsi"/>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5F7365" w:rsidRDefault="00BE275E" w:rsidP="00E53978">
            <w:pPr>
              <w:pStyle w:val="Normale1"/>
              <w:numPr>
                <w:ilvl w:val="0"/>
                <w:numId w:val="106"/>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F06524">
              <w:rPr>
                <w:rFonts w:asciiTheme="minorHAnsi" w:hAnsiTheme="minorHAnsi"/>
                <w:b w:val="0"/>
                <w:szCs w:val="22"/>
              </w:rPr>
              <w:t>aperture/chiusure</w:t>
            </w:r>
            <w:r>
              <w:rPr>
                <w:b w:val="0"/>
                <w:szCs w:val="22"/>
              </w:rPr>
              <w:t>.</w:t>
            </w:r>
          </w:p>
          <w:p w:rsidR="00BE275E" w:rsidRPr="00D36D07" w:rsidRDefault="00BE275E" w:rsidP="00E53978">
            <w:pPr>
              <w:pStyle w:val="Normale1"/>
              <w:numPr>
                <w:ilvl w:val="0"/>
                <w:numId w:val="106"/>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BE275E" w:rsidRPr="00D36D07" w:rsidRDefault="00BE275E" w:rsidP="00E53978">
            <w:pPr>
              <w:pStyle w:val="Normale1"/>
              <w:numPr>
                <w:ilvl w:val="0"/>
                <w:numId w:val="106"/>
              </w:numPr>
              <w:contextualSpacing w:val="0"/>
              <w:jc w:val="both"/>
              <w:rPr>
                <w:b w:val="0"/>
              </w:rPr>
            </w:pPr>
            <w:r w:rsidRPr="00D36D07">
              <w:rPr>
                <w:b w:val="0"/>
                <w:szCs w:val="22"/>
              </w:rPr>
              <w:t xml:space="preserve">Il sistema effettua la modifica e conferma che l’operazione è stata eseguita con successo. </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2</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367CCB" w:rsidRDefault="00BE275E"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E275E" w:rsidRDefault="00BE275E" w:rsidP="00BE275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Caso d’uso</w:t>
            </w:r>
          </w:p>
        </w:tc>
        <w:tc>
          <w:tcPr>
            <w:tcW w:w="6663" w:type="dxa"/>
            <w:shd w:val="clear" w:color="auto" w:fill="auto"/>
            <w:vAlign w:val="center"/>
          </w:tcPr>
          <w:p w:rsidR="00BE275E" w:rsidRPr="00A13F24"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F06524" w:rsidRPr="00646769">
              <w:rPr>
                <w:rFonts w:asciiTheme="minorHAnsi" w:hAnsiTheme="minorHAnsi"/>
                <w:b/>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Attori</w:t>
            </w:r>
          </w:p>
        </w:tc>
        <w:tc>
          <w:tcPr>
            <w:tcW w:w="6663" w:type="dxa"/>
            <w:shd w:val="clear" w:color="auto" w:fill="auto"/>
          </w:tcPr>
          <w:p w:rsidR="00BE275E" w:rsidRPr="00461818" w:rsidRDefault="00BE275E"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rPr>
                <w:color w:val="auto"/>
              </w:rPr>
            </w:pPr>
            <w:r w:rsidRPr="00E546AD">
              <w:rPr>
                <w:color w:val="auto"/>
              </w:rPr>
              <w:t>Pre-condizioni</w:t>
            </w:r>
          </w:p>
        </w:tc>
        <w:tc>
          <w:tcPr>
            <w:tcW w:w="6663" w:type="dxa"/>
            <w:shd w:val="clear" w:color="auto" w:fill="auto"/>
          </w:tcPr>
          <w:p w:rsidR="00BE275E"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E275E" w:rsidRPr="00A13F24" w:rsidRDefault="00BE275E" w:rsidP="00F06524">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w:t>
            </w:r>
            <w:r w:rsidR="00F06524">
              <w:t>’</w:t>
            </w:r>
            <w:r w:rsidR="00F06524" w:rsidRPr="00F06524">
              <w:rPr>
                <w:rFonts w:asciiTheme="minorHAnsi" w:hAnsiTheme="minorHAnsi"/>
                <w:szCs w:val="22"/>
              </w:rPr>
              <w:t>apertura/chiusura</w:t>
            </w:r>
          </w:p>
        </w:tc>
      </w:tr>
      <w:tr w:rsidR="00BE275E"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E275E" w:rsidRPr="00E546AD" w:rsidRDefault="00BE275E" w:rsidP="0089754B">
            <w:pPr>
              <w:spacing w:line="276" w:lineRule="auto"/>
              <w:jc w:val="left"/>
              <w:rPr>
                <w:color w:val="auto"/>
              </w:rPr>
            </w:pPr>
            <w:r w:rsidRPr="00E546AD">
              <w:rPr>
                <w:color w:val="auto"/>
              </w:rPr>
              <w:t>Punto di estensione</w:t>
            </w:r>
          </w:p>
        </w:tc>
        <w:tc>
          <w:tcPr>
            <w:tcW w:w="6663" w:type="dxa"/>
            <w:shd w:val="clear" w:color="auto" w:fill="auto"/>
          </w:tcPr>
          <w:p w:rsidR="00BE275E" w:rsidRPr="00A13F24" w:rsidRDefault="00BE275E"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E275E"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E275E" w:rsidRPr="00E546AD" w:rsidRDefault="00BE275E" w:rsidP="0089754B">
            <w:pPr>
              <w:spacing w:line="276" w:lineRule="auto"/>
              <w:jc w:val="center"/>
              <w:rPr>
                <w:color w:val="auto"/>
              </w:rPr>
            </w:pPr>
            <w:r w:rsidRPr="00E546AD">
              <w:rPr>
                <w:color w:val="auto"/>
              </w:rPr>
              <w:t xml:space="preserve">Scenario principale </w:t>
            </w:r>
          </w:p>
        </w:tc>
      </w:tr>
      <w:tr w:rsidR="00BE275E"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D36D07" w:rsidRDefault="00BE275E" w:rsidP="00E53978">
            <w:pPr>
              <w:pStyle w:val="Normale1"/>
              <w:numPr>
                <w:ilvl w:val="0"/>
                <w:numId w:val="107"/>
              </w:numPr>
              <w:contextualSpacing w:val="0"/>
              <w:jc w:val="both"/>
              <w:rPr>
                <w:b w:val="0"/>
              </w:rPr>
            </w:pPr>
            <w:r w:rsidRPr="00D36D07">
              <w:rPr>
                <w:b w:val="0"/>
                <w:szCs w:val="22"/>
              </w:rPr>
              <w:t>L’utente seleziona la funzionalità “Elimina”.</w:t>
            </w:r>
          </w:p>
          <w:p w:rsidR="00BE275E" w:rsidRPr="00D36D07" w:rsidRDefault="00BE275E" w:rsidP="00E53978">
            <w:pPr>
              <w:pStyle w:val="Normale1"/>
              <w:numPr>
                <w:ilvl w:val="0"/>
                <w:numId w:val="107"/>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E275E" w:rsidRPr="00D36D07" w:rsidRDefault="00BE275E" w:rsidP="00E53978">
            <w:pPr>
              <w:pStyle w:val="Normale1"/>
              <w:numPr>
                <w:ilvl w:val="0"/>
                <w:numId w:val="107"/>
              </w:numPr>
              <w:contextualSpacing w:val="0"/>
              <w:jc w:val="both"/>
              <w:rPr>
                <w:b w:val="0"/>
              </w:rPr>
            </w:pPr>
            <w:r w:rsidRPr="00D36D07">
              <w:rPr>
                <w:b w:val="0"/>
                <w:szCs w:val="22"/>
              </w:rPr>
              <w:t xml:space="preserve">L’utente conferma. </w:t>
            </w:r>
          </w:p>
          <w:p w:rsidR="00BE275E" w:rsidRPr="00D36D07" w:rsidRDefault="00BE275E" w:rsidP="00E53978">
            <w:pPr>
              <w:pStyle w:val="Normale1"/>
              <w:numPr>
                <w:ilvl w:val="0"/>
                <w:numId w:val="107"/>
              </w:numPr>
              <w:contextualSpacing w:val="0"/>
              <w:jc w:val="both"/>
              <w:rPr>
                <w:b w:val="0"/>
              </w:rPr>
            </w:pPr>
            <w:r w:rsidRPr="00D36D07">
              <w:rPr>
                <w:b w:val="0"/>
                <w:szCs w:val="22"/>
              </w:rPr>
              <w:t xml:space="preserve">Il sistema elimina </w:t>
            </w:r>
            <w:r>
              <w:rPr>
                <w:b w:val="0"/>
                <w:szCs w:val="22"/>
              </w:rPr>
              <w:t>l</w:t>
            </w:r>
            <w:r w:rsidR="00F06524">
              <w:rPr>
                <w:b w:val="0"/>
                <w:szCs w:val="22"/>
              </w:rPr>
              <w:t>’</w:t>
            </w:r>
            <w:r w:rsidR="00F06524" w:rsidRPr="00646769">
              <w:rPr>
                <w:rFonts w:asciiTheme="minorHAnsi" w:hAnsiTheme="minorHAnsi"/>
                <w:b w:val="0"/>
                <w:szCs w:val="22"/>
              </w:rPr>
              <w:t>apertura/chiusura</w:t>
            </w:r>
            <w:r w:rsidR="00F06524" w:rsidRPr="00D36D07">
              <w:rPr>
                <w:b w:val="0"/>
                <w:szCs w:val="22"/>
              </w:rPr>
              <w:t xml:space="preserve"> </w:t>
            </w:r>
            <w:r w:rsidRPr="00D36D07">
              <w:rPr>
                <w:b w:val="0"/>
                <w:szCs w:val="22"/>
              </w:rPr>
              <w:t>e conferma che l’operazione è stata eseguita con successo.</w:t>
            </w:r>
          </w:p>
        </w:tc>
      </w:tr>
      <w:tr w:rsidR="00BE275E"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Scenario alternativo</w:t>
            </w:r>
          </w:p>
        </w:tc>
      </w:tr>
      <w:tr w:rsidR="00BE275E"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367CCB" w:rsidRDefault="00BE275E" w:rsidP="0089754B">
            <w:pPr>
              <w:pStyle w:val="Normale1"/>
              <w:contextualSpacing w:val="0"/>
              <w:jc w:val="both"/>
              <w:rPr>
                <w:b w:val="0"/>
              </w:rPr>
            </w:pPr>
            <w:r>
              <w:rPr>
                <w:b w:val="0"/>
                <w:szCs w:val="22"/>
              </w:rPr>
              <w:t>3</w:t>
            </w:r>
            <w:r w:rsidRPr="00367CCB">
              <w:rPr>
                <w:b w:val="0"/>
                <w:szCs w:val="22"/>
              </w:rPr>
              <w:t>(a) L’utente annulla l’operazione.</w:t>
            </w:r>
          </w:p>
        </w:tc>
      </w:tr>
      <w:tr w:rsidR="00BE275E"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E275E" w:rsidRPr="00E546AD" w:rsidRDefault="00BE275E" w:rsidP="0089754B">
            <w:pPr>
              <w:spacing w:line="276" w:lineRule="auto"/>
              <w:jc w:val="center"/>
              <w:rPr>
                <w:color w:val="auto"/>
              </w:rPr>
            </w:pPr>
            <w:r w:rsidRPr="00E546AD">
              <w:rPr>
                <w:color w:val="auto"/>
              </w:rPr>
              <w:t xml:space="preserve">Scenario d’errore </w:t>
            </w:r>
          </w:p>
        </w:tc>
      </w:tr>
      <w:tr w:rsidR="00BE275E"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E275E" w:rsidRPr="00367CCB" w:rsidRDefault="00BE275E"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6" w:name="_Toc507840470"/>
      <w:r>
        <w:rPr>
          <w:lang w:val="it-IT"/>
        </w:rPr>
        <w:lastRenderedPageBreak/>
        <w:t>UC_17</w:t>
      </w:r>
      <w:r w:rsidRPr="00E056F4">
        <w:rPr>
          <w:lang w:val="it-IT"/>
        </w:rPr>
        <w:t xml:space="preserve"> </w:t>
      </w:r>
      <w:r w:rsidRPr="00D270E0">
        <w:rPr>
          <w:lang w:val="it-IT"/>
        </w:rPr>
        <w:t>Gestione condizioni di cancellazione</w:t>
      </w:r>
      <w:bookmarkEnd w:id="10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5F7365" w:rsidRDefault="00F06524" w:rsidP="00E53978">
            <w:pPr>
              <w:pStyle w:val="Normale1"/>
              <w:numPr>
                <w:ilvl w:val="0"/>
                <w:numId w:val="108"/>
              </w:numPr>
              <w:contextualSpacing w:val="0"/>
              <w:jc w:val="both"/>
              <w:rPr>
                <w:b w:val="0"/>
              </w:rPr>
            </w:pPr>
            <w:r w:rsidRPr="008D53DB">
              <w:rPr>
                <w:b w:val="0"/>
                <w:szCs w:val="22"/>
              </w:rPr>
              <w:t>L’utente seleziona il link “</w:t>
            </w:r>
            <w:r>
              <w:rPr>
                <w:b w:val="0"/>
                <w:szCs w:val="22"/>
              </w:rPr>
              <w:t>Condizioni</w:t>
            </w:r>
            <w:r w:rsidRPr="008D53DB">
              <w:rPr>
                <w:b w:val="0"/>
                <w:szCs w:val="22"/>
              </w:rPr>
              <w:t>”</w:t>
            </w:r>
            <w:r w:rsidR="00E50594">
              <w:rPr>
                <w:b w:val="0"/>
                <w:szCs w:val="22"/>
              </w:rPr>
              <w:t xml:space="preserve"> e seleziona la tab “Condizioni di cancellazione”</w:t>
            </w:r>
          </w:p>
          <w:p w:rsidR="00F06524" w:rsidRPr="005F7365" w:rsidRDefault="00F06524" w:rsidP="00E53978">
            <w:pPr>
              <w:pStyle w:val="Normale1"/>
              <w:numPr>
                <w:ilvl w:val="0"/>
                <w:numId w:val="108"/>
              </w:numPr>
              <w:contextualSpacing w:val="0"/>
              <w:jc w:val="both"/>
              <w:rPr>
                <w:b w:val="0"/>
              </w:rPr>
            </w:pPr>
            <w:r>
              <w:rPr>
                <w:b w:val="0"/>
                <w:szCs w:val="22"/>
              </w:rPr>
              <w:t>Il sistema mostra la lista delle condizioni di cancellazione.</w:t>
            </w:r>
          </w:p>
          <w:p w:rsidR="00F06524" w:rsidRPr="00F40F4A" w:rsidRDefault="00F06524" w:rsidP="00F06524">
            <w:pPr>
              <w:pStyle w:val="Normale1"/>
              <w:ind w:left="1080"/>
              <w:contextualSpacing w:val="0"/>
              <w:jc w:val="both"/>
              <w:rPr>
                <w:b w:val="0"/>
              </w:rPr>
            </w:pP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3</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F40F4A" w:rsidRDefault="00F06524"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F06524" w:rsidRDefault="00F06524" w:rsidP="00F0652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0594" w:rsidRDefault="00F06524" w:rsidP="00E53978">
            <w:pPr>
              <w:pStyle w:val="Normale1"/>
              <w:numPr>
                <w:ilvl w:val="0"/>
                <w:numId w:val="111"/>
              </w:numPr>
              <w:contextualSpacing w:val="0"/>
              <w:jc w:val="both"/>
              <w:rPr>
                <w:b w:val="0"/>
              </w:rPr>
            </w:pPr>
            <w:r w:rsidRPr="008D53DB">
              <w:rPr>
                <w:b w:val="0"/>
                <w:szCs w:val="22"/>
              </w:rPr>
              <w:t>L’utente seleziona il link “</w:t>
            </w:r>
            <w:r>
              <w:rPr>
                <w:b w:val="0"/>
                <w:szCs w:val="22"/>
              </w:rPr>
              <w:t>Condizioni</w:t>
            </w:r>
            <w:r w:rsidRPr="008D53DB">
              <w:rPr>
                <w:b w:val="0"/>
                <w:szCs w:val="22"/>
              </w:rPr>
              <w:t>”</w:t>
            </w:r>
            <w:r w:rsidR="00E50594">
              <w:rPr>
                <w:b w:val="0"/>
                <w:szCs w:val="22"/>
              </w:rPr>
              <w:t xml:space="preserve"> e seleziona la tab “Condizioni di cancellazione”</w:t>
            </w:r>
          </w:p>
          <w:p w:rsidR="00F06524" w:rsidRPr="008D53DB" w:rsidRDefault="00F06524" w:rsidP="00E53978">
            <w:pPr>
              <w:pStyle w:val="Normale1"/>
              <w:numPr>
                <w:ilvl w:val="0"/>
                <w:numId w:val="111"/>
              </w:numPr>
              <w:contextualSpacing w:val="0"/>
              <w:jc w:val="both"/>
              <w:rPr>
                <w:b w:val="0"/>
              </w:rPr>
            </w:pPr>
            <w:r>
              <w:rPr>
                <w:b w:val="0"/>
                <w:szCs w:val="22"/>
              </w:rPr>
              <w:t>L’utente seleziona “Nuova condizione di cancellazione”.</w:t>
            </w:r>
          </w:p>
          <w:p w:rsidR="00F06524" w:rsidRPr="00BE275E" w:rsidRDefault="00F06524" w:rsidP="00E53978">
            <w:pPr>
              <w:pStyle w:val="Normale1"/>
              <w:numPr>
                <w:ilvl w:val="0"/>
                <w:numId w:val="111"/>
              </w:numPr>
              <w:contextualSpacing w:val="0"/>
              <w:jc w:val="both"/>
              <w:rPr>
                <w:b w:val="0"/>
              </w:rPr>
            </w:pPr>
            <w:r w:rsidRPr="00BE275E">
              <w:rPr>
                <w:b w:val="0"/>
              </w:rPr>
              <w:t xml:space="preserve">Il sistema mostra la pagina con il form da compilare: </w:t>
            </w:r>
            <w:r w:rsidRPr="00F06524">
              <w:rPr>
                <w:b w:val="0"/>
              </w:rPr>
              <w:t>cancellazione gratuita, temporizzazione diritto di ca</w:t>
            </w:r>
            <w:r>
              <w:rPr>
                <w:b w:val="0"/>
              </w:rPr>
              <w:t>ncellazione, quanto tempo prima,</w:t>
            </w:r>
            <w:r w:rsidRPr="00F06524">
              <w:rPr>
                <w:b w:val="0"/>
              </w:rPr>
              <w:t xml:space="preserve"> addebito oltre il limite</w:t>
            </w:r>
            <w:r>
              <w:rPr>
                <w:b w:val="0"/>
              </w:rPr>
              <w:t xml:space="preserve">, </w:t>
            </w:r>
            <w:r w:rsidRPr="00F06524">
              <w:rPr>
                <w:b w:val="0"/>
              </w:rPr>
              <w:t>addebito per mancata presentazione</w:t>
            </w:r>
            <w:r>
              <w:rPr>
                <w:b w:val="0"/>
              </w:rPr>
              <w:t xml:space="preserve">, </w:t>
            </w:r>
            <w:r w:rsidRPr="00F06524">
              <w:rPr>
                <w:b w:val="0"/>
              </w:rPr>
              <w:t>pagamento anticipato, non rimborsabile, periodo di tolleranza, attivo.</w:t>
            </w:r>
          </w:p>
          <w:p w:rsidR="00F06524" w:rsidRPr="00BE275E" w:rsidRDefault="00F06524" w:rsidP="00E53978">
            <w:pPr>
              <w:pStyle w:val="Normale1"/>
              <w:numPr>
                <w:ilvl w:val="0"/>
                <w:numId w:val="111"/>
              </w:numPr>
              <w:contextualSpacing w:val="0"/>
              <w:jc w:val="both"/>
              <w:rPr>
                <w:b w:val="0"/>
              </w:rPr>
            </w:pPr>
            <w:r w:rsidRPr="00BE275E">
              <w:rPr>
                <w:b w:val="0"/>
                <w:szCs w:val="22"/>
              </w:rPr>
              <w:t>L’utente riempie i campi obbligatori.</w:t>
            </w:r>
          </w:p>
          <w:p w:rsidR="00F06524" w:rsidRPr="001774CD" w:rsidRDefault="00F06524" w:rsidP="00E53978">
            <w:pPr>
              <w:pStyle w:val="Normale1"/>
              <w:numPr>
                <w:ilvl w:val="0"/>
                <w:numId w:val="111"/>
              </w:numPr>
              <w:contextualSpacing w:val="0"/>
              <w:jc w:val="both"/>
              <w:rPr>
                <w:b w:val="0"/>
              </w:rPr>
            </w:pPr>
            <w:r w:rsidRPr="001774CD">
              <w:rPr>
                <w:b w:val="0"/>
              </w:rPr>
              <w:t>L’utente salva i dati.</w:t>
            </w:r>
          </w:p>
          <w:p w:rsidR="00F06524" w:rsidRPr="008D53DB" w:rsidRDefault="00F06524" w:rsidP="00E53978">
            <w:pPr>
              <w:pStyle w:val="Normale1"/>
              <w:numPr>
                <w:ilvl w:val="0"/>
                <w:numId w:val="111"/>
              </w:numPr>
              <w:contextualSpacing w:val="0"/>
              <w:jc w:val="both"/>
              <w:rPr>
                <w:b w:val="0"/>
              </w:rPr>
            </w:pPr>
            <w:r w:rsidRPr="001774CD">
              <w:rPr>
                <w:b w:val="0"/>
                <w:szCs w:val="22"/>
              </w:rPr>
              <w:t>Il sistema effettua l’operazione e notifica che l’operazione è stata eseguita con successo.</w:t>
            </w: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5</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367CCB" w:rsidRDefault="00F06524"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F0652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E50594" w:rsidRPr="00646769">
              <w:rPr>
                <w:rFonts w:asciiTheme="minorHAnsi" w:hAnsiTheme="minorHAnsi"/>
                <w:b/>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E50594">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E50594">
              <w:t xml:space="preserve">la </w:t>
            </w:r>
            <w:r w:rsidR="00E50594" w:rsidRPr="00E50594">
              <w:rPr>
                <w:rFonts w:asciiTheme="minorHAnsi" w:hAnsiTheme="minorHAnsi"/>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5F7365" w:rsidRDefault="00F06524" w:rsidP="00E53978">
            <w:pPr>
              <w:pStyle w:val="Normale1"/>
              <w:numPr>
                <w:ilvl w:val="0"/>
                <w:numId w:val="109"/>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00E50594" w:rsidRPr="00646769">
              <w:rPr>
                <w:rFonts w:asciiTheme="minorHAnsi" w:hAnsiTheme="minorHAnsi"/>
                <w:b w:val="0"/>
                <w:szCs w:val="22"/>
              </w:rPr>
              <w:t>condizion</w:t>
            </w:r>
            <w:r w:rsidR="00C03179">
              <w:rPr>
                <w:rFonts w:asciiTheme="minorHAnsi" w:hAnsiTheme="minorHAnsi"/>
                <w:b w:val="0"/>
                <w:szCs w:val="22"/>
              </w:rPr>
              <w:t>i</w:t>
            </w:r>
            <w:r w:rsidR="00E50594" w:rsidRPr="00646769">
              <w:rPr>
                <w:rFonts w:asciiTheme="minorHAnsi" w:hAnsiTheme="minorHAnsi"/>
                <w:b w:val="0"/>
                <w:szCs w:val="22"/>
              </w:rPr>
              <w:t xml:space="preserve"> di cancellazione</w:t>
            </w:r>
            <w:r>
              <w:rPr>
                <w:b w:val="0"/>
                <w:szCs w:val="22"/>
              </w:rPr>
              <w:t>.</w:t>
            </w:r>
          </w:p>
          <w:p w:rsidR="00F06524" w:rsidRPr="00D36D07" w:rsidRDefault="00F06524" w:rsidP="00E53978">
            <w:pPr>
              <w:pStyle w:val="Normale1"/>
              <w:numPr>
                <w:ilvl w:val="0"/>
                <w:numId w:val="109"/>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F06524" w:rsidRPr="00D36D07" w:rsidRDefault="00F06524" w:rsidP="00E53978">
            <w:pPr>
              <w:pStyle w:val="Normale1"/>
              <w:numPr>
                <w:ilvl w:val="0"/>
                <w:numId w:val="109"/>
              </w:numPr>
              <w:contextualSpacing w:val="0"/>
              <w:jc w:val="both"/>
              <w:rPr>
                <w:b w:val="0"/>
              </w:rPr>
            </w:pPr>
            <w:r w:rsidRPr="00D36D07">
              <w:rPr>
                <w:b w:val="0"/>
                <w:szCs w:val="22"/>
              </w:rPr>
              <w:t xml:space="preserve">Il sistema effettua la modifica e conferma che l’operazione è stata eseguita con successo. </w:t>
            </w: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2</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367CCB" w:rsidRDefault="00F06524"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F06524" w:rsidRDefault="00F06524" w:rsidP="00F0652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Caso d’uso</w:t>
            </w:r>
          </w:p>
        </w:tc>
        <w:tc>
          <w:tcPr>
            <w:tcW w:w="6663" w:type="dxa"/>
            <w:shd w:val="clear" w:color="auto" w:fill="auto"/>
            <w:vAlign w:val="center"/>
          </w:tcPr>
          <w:p w:rsidR="00F06524" w:rsidRPr="00A13F24"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E50594" w:rsidRPr="00646769">
              <w:rPr>
                <w:rFonts w:asciiTheme="minorHAnsi" w:hAnsiTheme="minorHAnsi"/>
                <w:b/>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Attori</w:t>
            </w:r>
          </w:p>
        </w:tc>
        <w:tc>
          <w:tcPr>
            <w:tcW w:w="6663" w:type="dxa"/>
            <w:shd w:val="clear" w:color="auto" w:fill="auto"/>
          </w:tcPr>
          <w:p w:rsidR="00F06524" w:rsidRPr="00461818" w:rsidRDefault="00F0652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rPr>
                <w:color w:val="auto"/>
              </w:rPr>
            </w:pPr>
            <w:r w:rsidRPr="00E546AD">
              <w:rPr>
                <w:color w:val="auto"/>
              </w:rPr>
              <w:t>Pre-condizioni</w:t>
            </w:r>
          </w:p>
        </w:tc>
        <w:tc>
          <w:tcPr>
            <w:tcW w:w="6663" w:type="dxa"/>
            <w:shd w:val="clear" w:color="auto" w:fill="auto"/>
          </w:tcPr>
          <w:p w:rsidR="00F065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E50594" w:rsidRPr="00E50594">
              <w:rPr>
                <w:rFonts w:asciiTheme="minorHAnsi" w:hAnsiTheme="minorHAnsi"/>
                <w:szCs w:val="22"/>
              </w:rPr>
              <w:t>condizione di cancellazione</w:t>
            </w:r>
          </w:p>
        </w:tc>
      </w:tr>
      <w:tr w:rsidR="00F0652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06524" w:rsidRPr="00E546AD" w:rsidRDefault="00F06524" w:rsidP="0089754B">
            <w:pPr>
              <w:spacing w:line="276" w:lineRule="auto"/>
              <w:jc w:val="left"/>
              <w:rPr>
                <w:color w:val="auto"/>
              </w:rPr>
            </w:pPr>
            <w:r w:rsidRPr="00E546AD">
              <w:rPr>
                <w:color w:val="auto"/>
              </w:rPr>
              <w:t>Punto di estensione</w:t>
            </w:r>
          </w:p>
        </w:tc>
        <w:tc>
          <w:tcPr>
            <w:tcW w:w="6663" w:type="dxa"/>
            <w:shd w:val="clear" w:color="auto" w:fill="auto"/>
          </w:tcPr>
          <w:p w:rsidR="00F06524" w:rsidRPr="00A13F24" w:rsidRDefault="00F0652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0652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06524" w:rsidRPr="00E546AD" w:rsidRDefault="00F06524" w:rsidP="0089754B">
            <w:pPr>
              <w:spacing w:line="276" w:lineRule="auto"/>
              <w:jc w:val="center"/>
              <w:rPr>
                <w:color w:val="auto"/>
              </w:rPr>
            </w:pPr>
            <w:r w:rsidRPr="00E546AD">
              <w:rPr>
                <w:color w:val="auto"/>
              </w:rPr>
              <w:t xml:space="preserve">Scenario principale </w:t>
            </w:r>
          </w:p>
        </w:tc>
      </w:tr>
      <w:tr w:rsidR="00F0652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D36D07" w:rsidRDefault="00F06524" w:rsidP="00E53978">
            <w:pPr>
              <w:pStyle w:val="Normale1"/>
              <w:numPr>
                <w:ilvl w:val="0"/>
                <w:numId w:val="110"/>
              </w:numPr>
              <w:contextualSpacing w:val="0"/>
              <w:jc w:val="both"/>
              <w:rPr>
                <w:b w:val="0"/>
              </w:rPr>
            </w:pPr>
            <w:r w:rsidRPr="00D36D07">
              <w:rPr>
                <w:b w:val="0"/>
                <w:szCs w:val="22"/>
              </w:rPr>
              <w:t>L’utente seleziona la funzionalità “Elimina”.</w:t>
            </w:r>
          </w:p>
          <w:p w:rsidR="00F06524" w:rsidRPr="00D36D07" w:rsidRDefault="00F06524" w:rsidP="00E53978">
            <w:pPr>
              <w:pStyle w:val="Normale1"/>
              <w:numPr>
                <w:ilvl w:val="0"/>
                <w:numId w:val="110"/>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F06524" w:rsidRPr="00D36D07" w:rsidRDefault="00F06524" w:rsidP="00E53978">
            <w:pPr>
              <w:pStyle w:val="Normale1"/>
              <w:numPr>
                <w:ilvl w:val="0"/>
                <w:numId w:val="110"/>
              </w:numPr>
              <w:contextualSpacing w:val="0"/>
              <w:jc w:val="both"/>
              <w:rPr>
                <w:b w:val="0"/>
              </w:rPr>
            </w:pPr>
            <w:r w:rsidRPr="00D36D07">
              <w:rPr>
                <w:b w:val="0"/>
                <w:szCs w:val="22"/>
              </w:rPr>
              <w:t xml:space="preserve">L’utente conferma. </w:t>
            </w:r>
          </w:p>
          <w:p w:rsidR="00F06524" w:rsidRPr="00D36D07" w:rsidRDefault="00F06524" w:rsidP="00E53978">
            <w:pPr>
              <w:pStyle w:val="Normale1"/>
              <w:numPr>
                <w:ilvl w:val="0"/>
                <w:numId w:val="110"/>
              </w:numPr>
              <w:contextualSpacing w:val="0"/>
              <w:jc w:val="both"/>
              <w:rPr>
                <w:b w:val="0"/>
              </w:rPr>
            </w:pPr>
            <w:r w:rsidRPr="00D36D07">
              <w:rPr>
                <w:b w:val="0"/>
                <w:szCs w:val="22"/>
              </w:rPr>
              <w:t xml:space="preserve">Il sistema elimina </w:t>
            </w:r>
            <w:r w:rsidR="00E50594">
              <w:rPr>
                <w:b w:val="0"/>
                <w:szCs w:val="22"/>
              </w:rPr>
              <w:t xml:space="preserve">la </w:t>
            </w:r>
            <w:r w:rsidR="00E50594" w:rsidRPr="00E50594">
              <w:rPr>
                <w:rFonts w:asciiTheme="minorHAnsi" w:hAnsiTheme="minorHAnsi"/>
                <w:b w:val="0"/>
                <w:szCs w:val="22"/>
              </w:rPr>
              <w:t>condizione di cancellazione</w:t>
            </w:r>
            <w:r w:rsidR="00E50594">
              <w:rPr>
                <w:b w:val="0"/>
                <w:szCs w:val="22"/>
              </w:rPr>
              <w:t xml:space="preserve"> </w:t>
            </w:r>
            <w:r w:rsidRPr="00D36D07">
              <w:rPr>
                <w:b w:val="0"/>
                <w:szCs w:val="22"/>
              </w:rPr>
              <w:t>e conferma che l’operazione è stata eseguita con successo.</w:t>
            </w:r>
          </w:p>
        </w:tc>
      </w:tr>
      <w:tr w:rsidR="00F0652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Scenario alternativo</w:t>
            </w:r>
          </w:p>
        </w:tc>
      </w:tr>
      <w:tr w:rsidR="00F0652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367CCB" w:rsidRDefault="00F06524" w:rsidP="0089754B">
            <w:pPr>
              <w:pStyle w:val="Normale1"/>
              <w:contextualSpacing w:val="0"/>
              <w:jc w:val="both"/>
              <w:rPr>
                <w:b w:val="0"/>
              </w:rPr>
            </w:pPr>
            <w:r>
              <w:rPr>
                <w:b w:val="0"/>
                <w:szCs w:val="22"/>
              </w:rPr>
              <w:t>3</w:t>
            </w:r>
            <w:r w:rsidRPr="00367CCB">
              <w:rPr>
                <w:b w:val="0"/>
                <w:szCs w:val="22"/>
              </w:rPr>
              <w:t>(a) L’utente annulla l’operazione.</w:t>
            </w:r>
          </w:p>
        </w:tc>
      </w:tr>
      <w:tr w:rsidR="00F0652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06524" w:rsidRPr="00E546AD" w:rsidRDefault="00F06524" w:rsidP="0089754B">
            <w:pPr>
              <w:spacing w:line="276" w:lineRule="auto"/>
              <w:jc w:val="center"/>
              <w:rPr>
                <w:color w:val="auto"/>
              </w:rPr>
            </w:pPr>
            <w:r w:rsidRPr="00E546AD">
              <w:rPr>
                <w:color w:val="auto"/>
              </w:rPr>
              <w:t xml:space="preserve">Scenario d’errore </w:t>
            </w:r>
          </w:p>
        </w:tc>
      </w:tr>
      <w:tr w:rsidR="00F0652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06524" w:rsidRPr="00367CCB" w:rsidRDefault="00F06524"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C03179" w:rsidRDefault="00C03179" w:rsidP="00C03179"/>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7" w:name="_Toc507840471"/>
      <w:r>
        <w:rPr>
          <w:lang w:val="it-IT"/>
        </w:rPr>
        <w:lastRenderedPageBreak/>
        <w:t>UC_18</w:t>
      </w:r>
      <w:r w:rsidRPr="00E056F4">
        <w:rPr>
          <w:lang w:val="it-IT"/>
        </w:rPr>
        <w:t xml:space="preserve"> </w:t>
      </w:r>
      <w:r w:rsidRPr="00D270E0">
        <w:rPr>
          <w:lang w:val="it-IT"/>
        </w:rPr>
        <w:t>Gestione condizioni di pagamento</w:t>
      </w:r>
      <w:bookmarkEnd w:id="10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5F7365" w:rsidRDefault="00E50594" w:rsidP="00E53978">
            <w:pPr>
              <w:pStyle w:val="Normale1"/>
              <w:numPr>
                <w:ilvl w:val="0"/>
                <w:numId w:val="112"/>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“Condizioni di Pagamento”.</w:t>
            </w:r>
          </w:p>
          <w:p w:rsidR="00E50594" w:rsidRPr="005F7365" w:rsidRDefault="00E50594" w:rsidP="00E53978">
            <w:pPr>
              <w:pStyle w:val="Normale1"/>
              <w:numPr>
                <w:ilvl w:val="0"/>
                <w:numId w:val="112"/>
              </w:numPr>
              <w:contextualSpacing w:val="0"/>
              <w:jc w:val="both"/>
              <w:rPr>
                <w:b w:val="0"/>
              </w:rPr>
            </w:pPr>
            <w:r>
              <w:rPr>
                <w:b w:val="0"/>
                <w:szCs w:val="22"/>
              </w:rPr>
              <w:t>Il sistema mostra la lista delle condizioni di pagamento.</w:t>
            </w:r>
          </w:p>
          <w:p w:rsidR="00E50594" w:rsidRPr="00F40F4A" w:rsidRDefault="00E50594" w:rsidP="0089754B">
            <w:pPr>
              <w:pStyle w:val="Normale1"/>
              <w:ind w:left="1080"/>
              <w:contextualSpacing w:val="0"/>
              <w:jc w:val="both"/>
              <w:rPr>
                <w:b w:val="0"/>
              </w:rPr>
            </w:pP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3</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F40F4A" w:rsidRDefault="00E50594" w:rsidP="0089754B">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E50594" w:rsidRDefault="00E50594" w:rsidP="00E5059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0594" w:rsidRDefault="00E50594" w:rsidP="00E53978">
            <w:pPr>
              <w:pStyle w:val="Normale1"/>
              <w:numPr>
                <w:ilvl w:val="0"/>
                <w:numId w:val="113"/>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“Condizioni di Pagamento”.</w:t>
            </w:r>
          </w:p>
          <w:p w:rsidR="00E50594" w:rsidRPr="008D53DB" w:rsidRDefault="00E50594" w:rsidP="00E53978">
            <w:pPr>
              <w:pStyle w:val="Normale1"/>
              <w:numPr>
                <w:ilvl w:val="0"/>
                <w:numId w:val="113"/>
              </w:numPr>
              <w:contextualSpacing w:val="0"/>
              <w:jc w:val="both"/>
              <w:rPr>
                <w:b w:val="0"/>
              </w:rPr>
            </w:pPr>
            <w:r>
              <w:rPr>
                <w:b w:val="0"/>
                <w:szCs w:val="22"/>
              </w:rPr>
              <w:t>L’utente seleziona “Nuova condizione di pagamento”.</w:t>
            </w:r>
          </w:p>
          <w:p w:rsidR="00E50594" w:rsidRPr="00BE275E" w:rsidRDefault="00E50594" w:rsidP="00E53978">
            <w:pPr>
              <w:pStyle w:val="Normale1"/>
              <w:numPr>
                <w:ilvl w:val="0"/>
                <w:numId w:val="113"/>
              </w:numPr>
              <w:contextualSpacing w:val="0"/>
              <w:jc w:val="both"/>
              <w:rPr>
                <w:b w:val="0"/>
              </w:rPr>
            </w:pPr>
            <w:r w:rsidRPr="00BE275E">
              <w:rPr>
                <w:b w:val="0"/>
              </w:rPr>
              <w:t xml:space="preserve">Il sistema mostra la pagina con il form da compilare: </w:t>
            </w:r>
            <w:r w:rsidRPr="00E50594">
              <w:rPr>
                <w:b w:val="0"/>
              </w:rPr>
              <w:t xml:space="preserve">accetta carte, american express, MasterCard, </w:t>
            </w:r>
            <w:proofErr w:type="spellStart"/>
            <w:r w:rsidRPr="00E50594">
              <w:rPr>
                <w:b w:val="0"/>
              </w:rPr>
              <w:t>jcb</w:t>
            </w:r>
            <w:proofErr w:type="spellEnd"/>
            <w:r w:rsidRPr="00E50594">
              <w:rPr>
                <w:b w:val="0"/>
              </w:rPr>
              <w:t xml:space="preserve">, </w:t>
            </w:r>
            <w:proofErr w:type="spellStart"/>
            <w:r w:rsidRPr="00E50594">
              <w:rPr>
                <w:b w:val="0"/>
              </w:rPr>
              <w:t>discover</w:t>
            </w:r>
            <w:proofErr w:type="spellEnd"/>
            <w:r w:rsidRPr="00E50594">
              <w:rPr>
                <w:b w:val="0"/>
              </w:rPr>
              <w:t xml:space="preserve">, carta SI, </w:t>
            </w:r>
            <w:proofErr w:type="spellStart"/>
            <w:r w:rsidRPr="00E50594">
              <w:rPr>
                <w:b w:val="0"/>
              </w:rPr>
              <w:t>unionpay</w:t>
            </w:r>
            <w:proofErr w:type="spellEnd"/>
            <w:r w:rsidRPr="00E50594">
              <w:rPr>
                <w:b w:val="0"/>
              </w:rPr>
              <w:t xml:space="preserve"> credit card, visa, maestro, </w:t>
            </w:r>
            <w:proofErr w:type="spellStart"/>
            <w:r w:rsidRPr="00E50594">
              <w:rPr>
                <w:b w:val="0"/>
              </w:rPr>
              <w:t>diners</w:t>
            </w:r>
            <w:proofErr w:type="spellEnd"/>
            <w:r w:rsidRPr="00E50594">
              <w:rPr>
                <w:b w:val="0"/>
              </w:rPr>
              <w:t xml:space="preserve"> club, pin, impostazioni last </w:t>
            </w:r>
            <w:proofErr w:type="spellStart"/>
            <w:r w:rsidRPr="00E50594">
              <w:rPr>
                <w:b w:val="0"/>
              </w:rPr>
              <w:t>minite</w:t>
            </w:r>
            <w:proofErr w:type="spellEnd"/>
            <w:r w:rsidRPr="00E50594">
              <w:rPr>
                <w:b w:val="0"/>
              </w:rPr>
              <w:t xml:space="preserve"> senza carta, prenotazioni senza carta per i clienti connazionali, pagamenti on line, attivo.</w:t>
            </w:r>
          </w:p>
          <w:p w:rsidR="00E50594" w:rsidRPr="00BE275E" w:rsidRDefault="00E50594" w:rsidP="00E53978">
            <w:pPr>
              <w:pStyle w:val="Normale1"/>
              <w:numPr>
                <w:ilvl w:val="0"/>
                <w:numId w:val="113"/>
              </w:numPr>
              <w:contextualSpacing w:val="0"/>
              <w:jc w:val="both"/>
              <w:rPr>
                <w:b w:val="0"/>
              </w:rPr>
            </w:pPr>
            <w:r w:rsidRPr="00BE275E">
              <w:rPr>
                <w:b w:val="0"/>
                <w:szCs w:val="22"/>
              </w:rPr>
              <w:t>L’utente riempie i campi obbligatori.</w:t>
            </w:r>
          </w:p>
          <w:p w:rsidR="00E50594" w:rsidRPr="001774CD" w:rsidRDefault="00E50594" w:rsidP="00E53978">
            <w:pPr>
              <w:pStyle w:val="Normale1"/>
              <w:numPr>
                <w:ilvl w:val="0"/>
                <w:numId w:val="113"/>
              </w:numPr>
              <w:contextualSpacing w:val="0"/>
              <w:jc w:val="both"/>
              <w:rPr>
                <w:b w:val="0"/>
              </w:rPr>
            </w:pPr>
            <w:r w:rsidRPr="001774CD">
              <w:rPr>
                <w:b w:val="0"/>
              </w:rPr>
              <w:t>L’utente salva i dati.</w:t>
            </w:r>
          </w:p>
          <w:p w:rsidR="00E50594" w:rsidRPr="008D53DB" w:rsidRDefault="00E50594" w:rsidP="00E53978">
            <w:pPr>
              <w:pStyle w:val="Normale1"/>
              <w:numPr>
                <w:ilvl w:val="0"/>
                <w:numId w:val="113"/>
              </w:numPr>
              <w:contextualSpacing w:val="0"/>
              <w:jc w:val="both"/>
              <w:rPr>
                <w:b w:val="0"/>
              </w:rPr>
            </w:pPr>
            <w:r w:rsidRPr="001774CD">
              <w:rPr>
                <w:b w:val="0"/>
                <w:szCs w:val="22"/>
              </w:rPr>
              <w:t>Il sistema effettua l’operazione e notifica che l’operazione è stata eseguita con successo.</w:t>
            </w: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5</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367CCB" w:rsidRDefault="00E50594" w:rsidP="0089754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03179" w:rsidRDefault="00C03179" w:rsidP="00E5059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lastRenderedPageBreak/>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646769">
              <w:rPr>
                <w:rFonts w:asciiTheme="minorHAnsi" w:hAnsiTheme="minorHAnsi"/>
                <w:b/>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Pr="00E50594">
              <w:rPr>
                <w:rFonts w:asciiTheme="minorHAnsi" w:hAnsiTheme="minorHAnsi"/>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5F7365" w:rsidRDefault="00E50594" w:rsidP="00E53978">
            <w:pPr>
              <w:pStyle w:val="Normale1"/>
              <w:numPr>
                <w:ilvl w:val="0"/>
                <w:numId w:val="11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alle </w:t>
            </w:r>
            <w:r w:rsidRPr="00646769">
              <w:rPr>
                <w:rFonts w:asciiTheme="minorHAnsi" w:hAnsiTheme="minorHAnsi"/>
                <w:b w:val="0"/>
                <w:szCs w:val="22"/>
              </w:rPr>
              <w:t>condizion</w:t>
            </w:r>
            <w:r w:rsidR="00C03179">
              <w:rPr>
                <w:rFonts w:asciiTheme="minorHAnsi" w:hAnsiTheme="minorHAnsi"/>
                <w:b w:val="0"/>
                <w:szCs w:val="22"/>
              </w:rPr>
              <w:t>i</w:t>
            </w:r>
            <w:r w:rsidRPr="00646769">
              <w:rPr>
                <w:rFonts w:asciiTheme="minorHAnsi" w:hAnsiTheme="minorHAnsi"/>
                <w:b w:val="0"/>
                <w:szCs w:val="22"/>
              </w:rPr>
              <w:t xml:space="preserve"> di pagamento</w:t>
            </w:r>
            <w:r>
              <w:rPr>
                <w:b w:val="0"/>
                <w:szCs w:val="22"/>
              </w:rPr>
              <w:t>.</w:t>
            </w:r>
          </w:p>
          <w:p w:rsidR="00E50594" w:rsidRPr="00D36D07" w:rsidRDefault="00E50594" w:rsidP="00E53978">
            <w:pPr>
              <w:pStyle w:val="Normale1"/>
              <w:numPr>
                <w:ilvl w:val="0"/>
                <w:numId w:val="11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E50594" w:rsidRPr="00D36D07" w:rsidRDefault="00E50594" w:rsidP="00E53978">
            <w:pPr>
              <w:pStyle w:val="Normale1"/>
              <w:numPr>
                <w:ilvl w:val="0"/>
                <w:numId w:val="114"/>
              </w:numPr>
              <w:contextualSpacing w:val="0"/>
              <w:jc w:val="both"/>
              <w:rPr>
                <w:b w:val="0"/>
              </w:rPr>
            </w:pPr>
            <w:r w:rsidRPr="00D36D07">
              <w:rPr>
                <w:b w:val="0"/>
                <w:szCs w:val="22"/>
              </w:rPr>
              <w:t xml:space="preserve">Il sistema effettua la modifica e conferma che l’operazione è stata eseguita con successo. </w:t>
            </w: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2</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367CCB" w:rsidRDefault="00E50594" w:rsidP="0089754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E50594" w:rsidRDefault="00E50594" w:rsidP="00E5059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Caso d’uso</w:t>
            </w:r>
          </w:p>
        </w:tc>
        <w:tc>
          <w:tcPr>
            <w:tcW w:w="6663" w:type="dxa"/>
            <w:shd w:val="clear" w:color="auto" w:fill="auto"/>
            <w:vAlign w:val="center"/>
          </w:tcPr>
          <w:p w:rsidR="00E50594" w:rsidRPr="00A13F24"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646769">
              <w:rPr>
                <w:rFonts w:asciiTheme="minorHAnsi" w:hAnsiTheme="minorHAnsi"/>
                <w:b/>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Attori</w:t>
            </w:r>
          </w:p>
        </w:tc>
        <w:tc>
          <w:tcPr>
            <w:tcW w:w="6663" w:type="dxa"/>
            <w:shd w:val="clear" w:color="auto" w:fill="auto"/>
          </w:tcPr>
          <w:p w:rsidR="00E50594" w:rsidRPr="00461818" w:rsidRDefault="00E50594"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rPr>
                <w:color w:val="auto"/>
              </w:rPr>
            </w:pPr>
            <w:r w:rsidRPr="00E546AD">
              <w:rPr>
                <w:color w:val="auto"/>
              </w:rPr>
              <w:t>Pre-condizioni</w:t>
            </w:r>
          </w:p>
        </w:tc>
        <w:tc>
          <w:tcPr>
            <w:tcW w:w="6663" w:type="dxa"/>
            <w:shd w:val="clear" w:color="auto" w:fill="auto"/>
          </w:tcPr>
          <w:p w:rsidR="00E5059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Pr="00E50594">
              <w:rPr>
                <w:rFonts w:asciiTheme="minorHAnsi" w:hAnsiTheme="minorHAnsi"/>
                <w:szCs w:val="22"/>
              </w:rPr>
              <w:t>condizione di pagamento</w:t>
            </w:r>
          </w:p>
        </w:tc>
      </w:tr>
      <w:tr w:rsidR="00E50594"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50594" w:rsidRPr="00E546AD" w:rsidRDefault="00E50594" w:rsidP="0089754B">
            <w:pPr>
              <w:spacing w:line="276" w:lineRule="auto"/>
              <w:jc w:val="left"/>
              <w:rPr>
                <w:color w:val="auto"/>
              </w:rPr>
            </w:pPr>
            <w:r w:rsidRPr="00E546AD">
              <w:rPr>
                <w:color w:val="auto"/>
              </w:rPr>
              <w:t>Punto di estensione</w:t>
            </w:r>
          </w:p>
        </w:tc>
        <w:tc>
          <w:tcPr>
            <w:tcW w:w="6663" w:type="dxa"/>
            <w:shd w:val="clear" w:color="auto" w:fill="auto"/>
          </w:tcPr>
          <w:p w:rsidR="00E50594" w:rsidRPr="00A13F24" w:rsidRDefault="00E50594"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50594"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50594" w:rsidRPr="00E546AD" w:rsidRDefault="00E50594" w:rsidP="0089754B">
            <w:pPr>
              <w:spacing w:line="276" w:lineRule="auto"/>
              <w:jc w:val="center"/>
              <w:rPr>
                <w:color w:val="auto"/>
              </w:rPr>
            </w:pPr>
            <w:r w:rsidRPr="00E546AD">
              <w:rPr>
                <w:color w:val="auto"/>
              </w:rPr>
              <w:t xml:space="preserve">Scenario principale </w:t>
            </w:r>
          </w:p>
        </w:tc>
      </w:tr>
      <w:tr w:rsidR="00E50594"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D36D07" w:rsidRDefault="00E50594" w:rsidP="00E53978">
            <w:pPr>
              <w:pStyle w:val="Normale1"/>
              <w:numPr>
                <w:ilvl w:val="0"/>
                <w:numId w:val="116"/>
              </w:numPr>
              <w:contextualSpacing w:val="0"/>
              <w:jc w:val="both"/>
              <w:rPr>
                <w:b w:val="0"/>
              </w:rPr>
            </w:pPr>
            <w:r w:rsidRPr="00D36D07">
              <w:rPr>
                <w:b w:val="0"/>
                <w:szCs w:val="22"/>
              </w:rPr>
              <w:t>L’utente seleziona la funzionalità “Elimina”.</w:t>
            </w:r>
          </w:p>
          <w:p w:rsidR="00E50594" w:rsidRPr="00D36D07" w:rsidRDefault="00E50594" w:rsidP="00E53978">
            <w:pPr>
              <w:pStyle w:val="Normale1"/>
              <w:numPr>
                <w:ilvl w:val="0"/>
                <w:numId w:val="11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E50594" w:rsidRPr="00D36D07" w:rsidRDefault="00E50594" w:rsidP="00E53978">
            <w:pPr>
              <w:pStyle w:val="Normale1"/>
              <w:numPr>
                <w:ilvl w:val="0"/>
                <w:numId w:val="116"/>
              </w:numPr>
              <w:contextualSpacing w:val="0"/>
              <w:jc w:val="both"/>
              <w:rPr>
                <w:b w:val="0"/>
              </w:rPr>
            </w:pPr>
            <w:r w:rsidRPr="00D36D07">
              <w:rPr>
                <w:b w:val="0"/>
                <w:szCs w:val="22"/>
              </w:rPr>
              <w:t xml:space="preserve">L’utente conferma. </w:t>
            </w:r>
          </w:p>
          <w:p w:rsidR="00E50594" w:rsidRPr="00D36D07" w:rsidRDefault="00E50594" w:rsidP="00E53978">
            <w:pPr>
              <w:pStyle w:val="Normale1"/>
              <w:numPr>
                <w:ilvl w:val="0"/>
                <w:numId w:val="116"/>
              </w:numPr>
              <w:contextualSpacing w:val="0"/>
              <w:jc w:val="both"/>
              <w:rPr>
                <w:b w:val="0"/>
              </w:rPr>
            </w:pPr>
            <w:r w:rsidRPr="00D36D07">
              <w:rPr>
                <w:b w:val="0"/>
                <w:szCs w:val="22"/>
              </w:rPr>
              <w:t xml:space="preserve">Il sistema elimina </w:t>
            </w:r>
            <w:r>
              <w:rPr>
                <w:b w:val="0"/>
                <w:szCs w:val="22"/>
              </w:rPr>
              <w:t xml:space="preserve">la </w:t>
            </w:r>
            <w:r w:rsidRPr="00E50594">
              <w:rPr>
                <w:rFonts w:asciiTheme="minorHAnsi" w:hAnsiTheme="minorHAnsi"/>
                <w:b w:val="0"/>
                <w:szCs w:val="22"/>
              </w:rPr>
              <w:t xml:space="preserve">condizione di </w:t>
            </w:r>
            <w:r w:rsidRPr="00646769">
              <w:rPr>
                <w:rFonts w:asciiTheme="minorHAnsi" w:hAnsiTheme="minorHAnsi"/>
                <w:b w:val="0"/>
                <w:szCs w:val="22"/>
              </w:rPr>
              <w:t>pagamento</w:t>
            </w:r>
            <w:r w:rsidRPr="00D36D07">
              <w:rPr>
                <w:b w:val="0"/>
                <w:szCs w:val="22"/>
              </w:rPr>
              <w:t xml:space="preserve"> e conferma che l’operazione è stata eseguita con successo.</w:t>
            </w:r>
          </w:p>
        </w:tc>
      </w:tr>
      <w:tr w:rsidR="00E50594"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Scenario alternativo</w:t>
            </w:r>
          </w:p>
        </w:tc>
      </w:tr>
      <w:tr w:rsidR="00E50594"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367CCB" w:rsidRDefault="00E50594" w:rsidP="0089754B">
            <w:pPr>
              <w:pStyle w:val="Normale1"/>
              <w:contextualSpacing w:val="0"/>
              <w:jc w:val="both"/>
              <w:rPr>
                <w:b w:val="0"/>
              </w:rPr>
            </w:pPr>
            <w:r>
              <w:rPr>
                <w:b w:val="0"/>
                <w:szCs w:val="22"/>
              </w:rPr>
              <w:t>3</w:t>
            </w:r>
            <w:r w:rsidRPr="00367CCB">
              <w:rPr>
                <w:b w:val="0"/>
                <w:szCs w:val="22"/>
              </w:rPr>
              <w:t>(a) L’utente annulla l’operazione.</w:t>
            </w:r>
          </w:p>
        </w:tc>
      </w:tr>
      <w:tr w:rsidR="00E50594"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50594" w:rsidRPr="00E546AD" w:rsidRDefault="00E50594" w:rsidP="0089754B">
            <w:pPr>
              <w:spacing w:line="276" w:lineRule="auto"/>
              <w:jc w:val="center"/>
              <w:rPr>
                <w:color w:val="auto"/>
              </w:rPr>
            </w:pPr>
            <w:r w:rsidRPr="00E546AD">
              <w:rPr>
                <w:color w:val="auto"/>
              </w:rPr>
              <w:t xml:space="preserve">Scenario d’errore </w:t>
            </w:r>
          </w:p>
        </w:tc>
      </w:tr>
      <w:tr w:rsidR="00E50594"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50594" w:rsidRPr="00367CCB" w:rsidRDefault="00E50594" w:rsidP="0089754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C03179" w:rsidRDefault="00C03179">
      <w:pPr>
        <w:jc w:val="left"/>
        <w:rPr>
          <w:rFonts w:ascii="Arial" w:hAnsi="Arial"/>
          <w:b/>
          <w:bCs/>
          <w:sz w:val="24"/>
          <w:szCs w:val="27"/>
        </w:rPr>
      </w:pPr>
      <w:r>
        <w:br w:type="page"/>
      </w:r>
    </w:p>
    <w:p w:rsidR="00996B29" w:rsidRDefault="00996B29" w:rsidP="00E056F4">
      <w:pPr>
        <w:pStyle w:val="Titolo3"/>
        <w:rPr>
          <w:lang w:val="it-IT"/>
        </w:rPr>
      </w:pPr>
      <w:bookmarkStart w:id="108" w:name="_Toc507840472"/>
      <w:r>
        <w:rPr>
          <w:lang w:val="it-IT"/>
        </w:rPr>
        <w:lastRenderedPageBreak/>
        <w:t>UC_19</w:t>
      </w:r>
      <w:r w:rsidRPr="00E056F4">
        <w:rPr>
          <w:lang w:val="it-IT"/>
        </w:rPr>
        <w:t xml:space="preserve"> </w:t>
      </w:r>
      <w:r w:rsidRPr="00D270E0">
        <w:rPr>
          <w:lang w:val="it-IT"/>
        </w:rPr>
        <w:t>Gestione altre condizioni</w:t>
      </w:r>
      <w:bookmarkEnd w:id="10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rPr>
                <w:color w:val="auto"/>
              </w:rPr>
            </w:pPr>
            <w:r w:rsidRPr="00E546AD">
              <w:rPr>
                <w:color w:val="auto"/>
              </w:rPr>
              <w:t>Caso d’uso</w:t>
            </w:r>
          </w:p>
        </w:tc>
        <w:tc>
          <w:tcPr>
            <w:tcW w:w="6663" w:type="dxa"/>
            <w:shd w:val="clear" w:color="auto" w:fill="auto"/>
            <w:vAlign w:val="center"/>
          </w:tcPr>
          <w:p w:rsidR="0089754B" w:rsidRPr="00A13F24" w:rsidRDefault="0089754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Gestione altre condizioni</w:t>
            </w:r>
          </w:p>
        </w:tc>
      </w:tr>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rPr>
                <w:color w:val="auto"/>
              </w:rPr>
            </w:pPr>
            <w:r w:rsidRPr="00E546AD">
              <w:rPr>
                <w:color w:val="auto"/>
              </w:rPr>
              <w:t>Attori</w:t>
            </w:r>
          </w:p>
        </w:tc>
        <w:tc>
          <w:tcPr>
            <w:tcW w:w="6663" w:type="dxa"/>
            <w:shd w:val="clear" w:color="auto" w:fill="auto"/>
          </w:tcPr>
          <w:p w:rsidR="0089754B" w:rsidRPr="00461818" w:rsidRDefault="0089754B" w:rsidP="0089754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rPr>
                <w:color w:val="auto"/>
              </w:rPr>
            </w:pPr>
            <w:r w:rsidRPr="00E546AD">
              <w:rPr>
                <w:color w:val="auto"/>
              </w:rPr>
              <w:t>Pre-condizioni</w:t>
            </w:r>
          </w:p>
        </w:tc>
        <w:tc>
          <w:tcPr>
            <w:tcW w:w="6663" w:type="dxa"/>
            <w:shd w:val="clear" w:color="auto" w:fill="auto"/>
          </w:tcPr>
          <w:p w:rsidR="0089754B" w:rsidRDefault="0089754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9754B" w:rsidRPr="00A13F24" w:rsidRDefault="0089754B" w:rsidP="0089754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89754B" w:rsidRPr="00A13F24" w:rsidTr="0089754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9754B" w:rsidRPr="00E546AD" w:rsidRDefault="0089754B" w:rsidP="0089754B">
            <w:pPr>
              <w:spacing w:line="276" w:lineRule="auto"/>
              <w:jc w:val="left"/>
              <w:rPr>
                <w:color w:val="auto"/>
              </w:rPr>
            </w:pPr>
            <w:r w:rsidRPr="00E546AD">
              <w:rPr>
                <w:color w:val="auto"/>
              </w:rPr>
              <w:t>Punto di estensione</w:t>
            </w:r>
          </w:p>
        </w:tc>
        <w:tc>
          <w:tcPr>
            <w:tcW w:w="6663" w:type="dxa"/>
            <w:shd w:val="clear" w:color="auto" w:fill="auto"/>
          </w:tcPr>
          <w:p w:rsidR="0089754B" w:rsidRPr="00A13F24" w:rsidRDefault="0089754B" w:rsidP="0089754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9754B" w:rsidRPr="00A13F24" w:rsidTr="0089754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9754B" w:rsidRPr="00E546AD" w:rsidRDefault="0089754B" w:rsidP="0089754B">
            <w:pPr>
              <w:spacing w:line="276" w:lineRule="auto"/>
              <w:jc w:val="center"/>
              <w:rPr>
                <w:color w:val="auto"/>
              </w:rPr>
            </w:pPr>
            <w:r w:rsidRPr="00E546AD">
              <w:rPr>
                <w:color w:val="auto"/>
              </w:rPr>
              <w:t xml:space="preserve">Scenario principale </w:t>
            </w:r>
          </w:p>
        </w:tc>
      </w:tr>
      <w:tr w:rsidR="0089754B" w:rsidRPr="00A13F24" w:rsidTr="0089754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E50594" w:rsidRDefault="0089754B" w:rsidP="00E53978">
            <w:pPr>
              <w:pStyle w:val="Normale1"/>
              <w:numPr>
                <w:ilvl w:val="0"/>
                <w:numId w:val="115"/>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“Altre condizioni”.</w:t>
            </w:r>
          </w:p>
          <w:p w:rsidR="0089754B" w:rsidRPr="001774CD" w:rsidRDefault="0089754B" w:rsidP="00E53978">
            <w:pPr>
              <w:pStyle w:val="Normale1"/>
              <w:numPr>
                <w:ilvl w:val="0"/>
                <w:numId w:val="115"/>
              </w:numPr>
              <w:contextualSpacing w:val="0"/>
              <w:jc w:val="both"/>
              <w:rPr>
                <w:b w:val="0"/>
              </w:rPr>
            </w:pPr>
            <w:r w:rsidRPr="001774CD">
              <w:rPr>
                <w:b w:val="0"/>
              </w:rPr>
              <w:t>Il sistema mostra la pagina con il form da compilare:</w:t>
            </w:r>
            <w:r>
              <w:rPr>
                <w:b w:val="0"/>
              </w:rPr>
              <w:t xml:space="preserve"> </w:t>
            </w:r>
            <w:r w:rsidRPr="0089754B">
              <w:rPr>
                <w:b w:val="0"/>
              </w:rPr>
              <w:t>struttura ospita bambini, i bambini possono dormire nei letti esistenti, la struttura forn</w:t>
            </w:r>
            <w:r>
              <w:rPr>
                <w:b w:val="0"/>
              </w:rPr>
              <w:t xml:space="preserve">isce letti aggiuntivi, internet, parcheggio, animali, check-in dalle, check-in alle, </w:t>
            </w:r>
            <w:r w:rsidRPr="0089754B">
              <w:rPr>
                <w:b w:val="0"/>
              </w:rPr>
              <w:t>check-out dalle, check-out alle, prenotazione senza indirizzo, prenotazione senza telefono.</w:t>
            </w:r>
          </w:p>
          <w:p w:rsidR="0089754B" w:rsidRPr="001774CD" w:rsidRDefault="0089754B" w:rsidP="00E53978">
            <w:pPr>
              <w:pStyle w:val="Normale1"/>
              <w:numPr>
                <w:ilvl w:val="0"/>
                <w:numId w:val="115"/>
              </w:numPr>
              <w:contextualSpacing w:val="0"/>
              <w:jc w:val="both"/>
              <w:rPr>
                <w:b w:val="0"/>
              </w:rPr>
            </w:pPr>
            <w:r w:rsidRPr="001774CD">
              <w:rPr>
                <w:b w:val="0"/>
                <w:szCs w:val="22"/>
              </w:rPr>
              <w:t>L’utente riempie i campi obbligatori.</w:t>
            </w:r>
          </w:p>
          <w:p w:rsidR="0089754B" w:rsidRPr="001774CD" w:rsidRDefault="0089754B" w:rsidP="00E53978">
            <w:pPr>
              <w:pStyle w:val="Normale1"/>
              <w:numPr>
                <w:ilvl w:val="0"/>
                <w:numId w:val="115"/>
              </w:numPr>
              <w:contextualSpacing w:val="0"/>
              <w:jc w:val="both"/>
              <w:rPr>
                <w:b w:val="0"/>
              </w:rPr>
            </w:pPr>
            <w:r w:rsidRPr="001774CD">
              <w:rPr>
                <w:b w:val="0"/>
              </w:rPr>
              <w:t>L’utente salva i dati.</w:t>
            </w:r>
          </w:p>
          <w:p w:rsidR="0089754B" w:rsidRPr="008D53DB" w:rsidRDefault="0089754B" w:rsidP="00E53978">
            <w:pPr>
              <w:pStyle w:val="Normale1"/>
              <w:numPr>
                <w:ilvl w:val="0"/>
                <w:numId w:val="115"/>
              </w:numPr>
              <w:contextualSpacing w:val="0"/>
              <w:jc w:val="both"/>
              <w:rPr>
                <w:b w:val="0"/>
              </w:rPr>
            </w:pPr>
            <w:r w:rsidRPr="001774CD">
              <w:rPr>
                <w:b w:val="0"/>
                <w:szCs w:val="22"/>
              </w:rPr>
              <w:t>Il sistema effettua l’operazione e notifica che l’operazione è stata eseguita con successo.</w:t>
            </w:r>
          </w:p>
        </w:tc>
      </w:tr>
      <w:tr w:rsidR="0089754B" w:rsidRPr="00A13F24" w:rsidTr="0089754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E546AD" w:rsidRDefault="0089754B" w:rsidP="0089754B">
            <w:pPr>
              <w:spacing w:line="276" w:lineRule="auto"/>
              <w:jc w:val="center"/>
              <w:rPr>
                <w:color w:val="auto"/>
              </w:rPr>
            </w:pPr>
            <w:r w:rsidRPr="00E546AD">
              <w:rPr>
                <w:color w:val="auto"/>
              </w:rPr>
              <w:t>Scenario alternativo</w:t>
            </w:r>
          </w:p>
        </w:tc>
      </w:tr>
      <w:tr w:rsidR="0089754B" w:rsidRPr="00A13F24" w:rsidTr="0089754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367CCB" w:rsidRDefault="0089754B" w:rsidP="0089754B">
            <w:pPr>
              <w:pStyle w:val="Normale1"/>
              <w:contextualSpacing w:val="0"/>
              <w:jc w:val="both"/>
              <w:rPr>
                <w:b w:val="0"/>
              </w:rPr>
            </w:pPr>
            <w:r>
              <w:rPr>
                <w:b w:val="0"/>
                <w:szCs w:val="22"/>
              </w:rPr>
              <w:t>4</w:t>
            </w:r>
            <w:r w:rsidRPr="00367CCB">
              <w:rPr>
                <w:b w:val="0"/>
                <w:szCs w:val="22"/>
              </w:rPr>
              <w:t>(a) L’utente annulla l’operazione.</w:t>
            </w:r>
          </w:p>
        </w:tc>
      </w:tr>
      <w:tr w:rsidR="0089754B" w:rsidRPr="00A13F24" w:rsidTr="0089754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9754B" w:rsidRPr="00E546AD" w:rsidRDefault="0089754B" w:rsidP="0089754B">
            <w:pPr>
              <w:spacing w:line="276" w:lineRule="auto"/>
              <w:jc w:val="center"/>
              <w:rPr>
                <w:color w:val="auto"/>
              </w:rPr>
            </w:pPr>
            <w:r w:rsidRPr="00E546AD">
              <w:rPr>
                <w:color w:val="auto"/>
              </w:rPr>
              <w:t xml:space="preserve">Scenario d’errore </w:t>
            </w:r>
          </w:p>
        </w:tc>
      </w:tr>
      <w:tr w:rsidR="0089754B" w:rsidRPr="00A13F24" w:rsidTr="0089754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9754B" w:rsidRPr="00367CCB" w:rsidRDefault="0089754B" w:rsidP="0089754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996B29" w:rsidRDefault="00996B29" w:rsidP="00E056F4">
      <w:pPr>
        <w:pStyle w:val="Titolo3"/>
        <w:rPr>
          <w:lang w:val="it-IT"/>
        </w:rPr>
      </w:pPr>
      <w:bookmarkStart w:id="109" w:name="_Toc507840473"/>
      <w:r>
        <w:rPr>
          <w:lang w:val="it-IT"/>
        </w:rPr>
        <w:t>UC_20</w:t>
      </w:r>
      <w:r w:rsidRPr="00E056F4">
        <w:rPr>
          <w:lang w:val="it-IT"/>
        </w:rPr>
        <w:t xml:space="preserve"> </w:t>
      </w:r>
      <w:r w:rsidRPr="00D270E0">
        <w:rPr>
          <w:lang w:val="it-IT"/>
        </w:rPr>
        <w:t>Gestione costi aggiuntivi</w:t>
      </w:r>
      <w:bookmarkEnd w:id="10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Visualizza 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5F7365" w:rsidRDefault="00C91AD7" w:rsidP="00E53978">
            <w:pPr>
              <w:pStyle w:val="Normale1"/>
              <w:numPr>
                <w:ilvl w:val="0"/>
                <w:numId w:val="117"/>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“Costi aggiuntivi”.</w:t>
            </w:r>
          </w:p>
          <w:p w:rsidR="00C91AD7" w:rsidRPr="005F7365" w:rsidRDefault="00C91AD7" w:rsidP="00E53978">
            <w:pPr>
              <w:pStyle w:val="Normale1"/>
              <w:numPr>
                <w:ilvl w:val="0"/>
                <w:numId w:val="117"/>
              </w:numPr>
              <w:contextualSpacing w:val="0"/>
              <w:jc w:val="both"/>
              <w:rPr>
                <w:b w:val="0"/>
              </w:rPr>
            </w:pPr>
            <w:r>
              <w:rPr>
                <w:b w:val="0"/>
                <w:szCs w:val="22"/>
              </w:rPr>
              <w:t>Il sistema mostra la lista dei costi aggiuntivi</w:t>
            </w:r>
          </w:p>
          <w:p w:rsidR="00C91AD7" w:rsidRPr="00F40F4A" w:rsidRDefault="00C91AD7" w:rsidP="00085F05">
            <w:pPr>
              <w:pStyle w:val="Normale1"/>
              <w:ind w:left="1080"/>
              <w:contextualSpacing w:val="0"/>
              <w:jc w:val="both"/>
              <w:rPr>
                <w:b w:val="0"/>
              </w:rPr>
            </w:pP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3</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F40F4A" w:rsidRDefault="00C91AD7"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C91AD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Inserimento 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0594" w:rsidRDefault="00C91AD7" w:rsidP="00E53978">
            <w:pPr>
              <w:pStyle w:val="Normale1"/>
              <w:numPr>
                <w:ilvl w:val="0"/>
                <w:numId w:val="118"/>
              </w:numPr>
              <w:contextualSpacing w:val="0"/>
              <w:jc w:val="both"/>
              <w:rPr>
                <w:b w:val="0"/>
              </w:rPr>
            </w:pPr>
            <w:r w:rsidRPr="008D53DB">
              <w:rPr>
                <w:b w:val="0"/>
                <w:szCs w:val="22"/>
              </w:rPr>
              <w:t>L’utente seleziona il link “</w:t>
            </w:r>
            <w:r>
              <w:rPr>
                <w:b w:val="0"/>
                <w:szCs w:val="22"/>
              </w:rPr>
              <w:t>Condizioni</w:t>
            </w:r>
            <w:r w:rsidRPr="008D53DB">
              <w:rPr>
                <w:b w:val="0"/>
                <w:szCs w:val="22"/>
              </w:rPr>
              <w:t>”</w:t>
            </w:r>
            <w:r>
              <w:rPr>
                <w:b w:val="0"/>
                <w:szCs w:val="22"/>
              </w:rPr>
              <w:t xml:space="preserve"> e seleziona la tab “Costi aggiuntivi”.</w:t>
            </w:r>
          </w:p>
          <w:p w:rsidR="00C91AD7" w:rsidRPr="008D53DB" w:rsidRDefault="00C91AD7" w:rsidP="00E53978">
            <w:pPr>
              <w:pStyle w:val="Normale1"/>
              <w:numPr>
                <w:ilvl w:val="0"/>
                <w:numId w:val="118"/>
              </w:numPr>
              <w:contextualSpacing w:val="0"/>
              <w:jc w:val="both"/>
              <w:rPr>
                <w:b w:val="0"/>
              </w:rPr>
            </w:pPr>
            <w:r>
              <w:rPr>
                <w:b w:val="0"/>
                <w:szCs w:val="22"/>
              </w:rPr>
              <w:t>L’utente seleziona “Nuovi costi”.</w:t>
            </w:r>
          </w:p>
          <w:p w:rsidR="00C91AD7" w:rsidRPr="00C91AD7" w:rsidRDefault="00C91AD7" w:rsidP="00E53978">
            <w:pPr>
              <w:pStyle w:val="Normale1"/>
              <w:numPr>
                <w:ilvl w:val="0"/>
                <w:numId w:val="118"/>
              </w:numPr>
              <w:contextualSpacing w:val="0"/>
              <w:jc w:val="both"/>
              <w:rPr>
                <w:b w:val="0"/>
              </w:rPr>
            </w:pPr>
            <w:r w:rsidRPr="00C91AD7">
              <w:rPr>
                <w:b w:val="0"/>
              </w:rPr>
              <w:t>Il sistema mostra la pagina con il form da compilare: deposito cauzionale, tipo di costo, incluso nel prezzo, importo, tipo di pagamento.</w:t>
            </w:r>
          </w:p>
          <w:p w:rsidR="00C91AD7" w:rsidRPr="00C91AD7" w:rsidRDefault="00C91AD7" w:rsidP="00E53978">
            <w:pPr>
              <w:pStyle w:val="Normale1"/>
              <w:numPr>
                <w:ilvl w:val="0"/>
                <w:numId w:val="118"/>
              </w:numPr>
              <w:contextualSpacing w:val="0"/>
              <w:jc w:val="both"/>
              <w:rPr>
                <w:b w:val="0"/>
              </w:rPr>
            </w:pPr>
            <w:r w:rsidRPr="00C91AD7">
              <w:rPr>
                <w:b w:val="0"/>
                <w:szCs w:val="22"/>
              </w:rPr>
              <w:t>L’utente riempie i campi obbligatori.</w:t>
            </w:r>
          </w:p>
          <w:p w:rsidR="00C91AD7" w:rsidRPr="001774CD" w:rsidRDefault="00C91AD7" w:rsidP="00E53978">
            <w:pPr>
              <w:pStyle w:val="Normale1"/>
              <w:numPr>
                <w:ilvl w:val="0"/>
                <w:numId w:val="118"/>
              </w:numPr>
              <w:contextualSpacing w:val="0"/>
              <w:jc w:val="both"/>
              <w:rPr>
                <w:b w:val="0"/>
              </w:rPr>
            </w:pPr>
            <w:r w:rsidRPr="001774CD">
              <w:rPr>
                <w:b w:val="0"/>
              </w:rPr>
              <w:t>L’utente salva i dati.</w:t>
            </w:r>
          </w:p>
          <w:p w:rsidR="00C91AD7" w:rsidRPr="008D53DB" w:rsidRDefault="00C91AD7" w:rsidP="00E53978">
            <w:pPr>
              <w:pStyle w:val="Normale1"/>
              <w:numPr>
                <w:ilvl w:val="0"/>
                <w:numId w:val="118"/>
              </w:numPr>
              <w:contextualSpacing w:val="0"/>
              <w:jc w:val="both"/>
              <w:rPr>
                <w:b w:val="0"/>
              </w:rPr>
            </w:pPr>
            <w:r w:rsidRPr="001774CD">
              <w:rPr>
                <w:b w:val="0"/>
                <w:szCs w:val="22"/>
              </w:rPr>
              <w:t>Il sistema effettua l’operazione e notifica che l’operazione è stata eseguita con successo.</w:t>
            </w: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5</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367CCB" w:rsidRDefault="00C91AD7" w:rsidP="00085F05">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C91AD7" w:rsidRDefault="00C91AD7" w:rsidP="00C91AD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646769">
              <w:rPr>
                <w:rFonts w:asciiTheme="minorHAnsi" w:hAnsiTheme="minorHAnsi"/>
                <w:b/>
                <w:szCs w:val="22"/>
              </w:rPr>
              <w:t>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C91AD7">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il costo aggiuntivo</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5F7365" w:rsidRDefault="00C91AD7" w:rsidP="00E53978">
            <w:pPr>
              <w:pStyle w:val="Normale1"/>
              <w:numPr>
                <w:ilvl w:val="0"/>
                <w:numId w:val="119"/>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ai costi aggiuntivi</w:t>
            </w:r>
            <w:r>
              <w:rPr>
                <w:b w:val="0"/>
                <w:szCs w:val="22"/>
              </w:rPr>
              <w:t>.</w:t>
            </w:r>
          </w:p>
          <w:p w:rsidR="00C91AD7" w:rsidRPr="00D36D07" w:rsidRDefault="00C91AD7" w:rsidP="00E53978">
            <w:pPr>
              <w:pStyle w:val="Normale1"/>
              <w:numPr>
                <w:ilvl w:val="0"/>
                <w:numId w:val="119"/>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C91AD7" w:rsidRPr="00D36D07" w:rsidRDefault="00C91AD7" w:rsidP="00E53978">
            <w:pPr>
              <w:pStyle w:val="Normale1"/>
              <w:numPr>
                <w:ilvl w:val="0"/>
                <w:numId w:val="119"/>
              </w:numPr>
              <w:contextualSpacing w:val="0"/>
              <w:jc w:val="both"/>
              <w:rPr>
                <w:b w:val="0"/>
              </w:rPr>
            </w:pPr>
            <w:r w:rsidRPr="00D36D07">
              <w:rPr>
                <w:b w:val="0"/>
                <w:szCs w:val="22"/>
              </w:rPr>
              <w:t xml:space="preserve">Il sistema effettua la modifica e conferma che l’operazione è stata eseguita con successo. </w:t>
            </w: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2</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367CCB" w:rsidRDefault="00C91AD7" w:rsidP="00085F05">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C03179" w:rsidRDefault="00C03179" w:rsidP="00C91AD7"/>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C91AD7" w:rsidRPr="00A13F24"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646769">
              <w:rPr>
                <w:rFonts w:asciiTheme="minorHAnsi" w:hAnsiTheme="minorHAnsi"/>
                <w:b/>
                <w:szCs w:val="22"/>
              </w:rPr>
              <w:t>costi aggiuntivi</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Attori</w:t>
            </w:r>
          </w:p>
        </w:tc>
        <w:tc>
          <w:tcPr>
            <w:tcW w:w="6663" w:type="dxa"/>
            <w:shd w:val="clear" w:color="auto" w:fill="auto"/>
          </w:tcPr>
          <w:p w:rsidR="00C91AD7" w:rsidRPr="00461818" w:rsidRDefault="00C91AD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rPr>
                <w:color w:val="auto"/>
              </w:rPr>
            </w:pPr>
            <w:r w:rsidRPr="00E546AD">
              <w:rPr>
                <w:color w:val="auto"/>
              </w:rPr>
              <w:t>Pre-condizioni</w:t>
            </w:r>
          </w:p>
        </w:tc>
        <w:tc>
          <w:tcPr>
            <w:tcW w:w="6663" w:type="dxa"/>
            <w:shd w:val="clear" w:color="auto" w:fill="auto"/>
          </w:tcPr>
          <w:p w:rsidR="00C91AD7"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il costo aggiuntivo</w:t>
            </w:r>
          </w:p>
        </w:tc>
      </w:tr>
      <w:tr w:rsidR="00C91AD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91AD7" w:rsidRPr="00E546AD" w:rsidRDefault="00C91AD7" w:rsidP="00085F05">
            <w:pPr>
              <w:spacing w:line="276" w:lineRule="auto"/>
              <w:jc w:val="left"/>
              <w:rPr>
                <w:color w:val="auto"/>
              </w:rPr>
            </w:pPr>
            <w:r w:rsidRPr="00E546AD">
              <w:rPr>
                <w:color w:val="auto"/>
              </w:rPr>
              <w:t>Punto di estensione</w:t>
            </w:r>
          </w:p>
        </w:tc>
        <w:tc>
          <w:tcPr>
            <w:tcW w:w="6663" w:type="dxa"/>
            <w:shd w:val="clear" w:color="auto" w:fill="auto"/>
          </w:tcPr>
          <w:p w:rsidR="00C91AD7" w:rsidRPr="00A13F24" w:rsidRDefault="00C91AD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91AD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91AD7" w:rsidRPr="00E546AD" w:rsidRDefault="00C91AD7" w:rsidP="00085F05">
            <w:pPr>
              <w:spacing w:line="276" w:lineRule="auto"/>
              <w:jc w:val="center"/>
              <w:rPr>
                <w:color w:val="auto"/>
              </w:rPr>
            </w:pPr>
            <w:r w:rsidRPr="00E546AD">
              <w:rPr>
                <w:color w:val="auto"/>
              </w:rPr>
              <w:t xml:space="preserve">Scenario principale </w:t>
            </w:r>
          </w:p>
        </w:tc>
      </w:tr>
      <w:tr w:rsidR="00C91AD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D36D07" w:rsidRDefault="00C91AD7" w:rsidP="00E53978">
            <w:pPr>
              <w:pStyle w:val="Normale1"/>
              <w:numPr>
                <w:ilvl w:val="0"/>
                <w:numId w:val="116"/>
              </w:numPr>
              <w:contextualSpacing w:val="0"/>
              <w:jc w:val="both"/>
              <w:rPr>
                <w:b w:val="0"/>
              </w:rPr>
            </w:pPr>
            <w:r w:rsidRPr="00D36D07">
              <w:rPr>
                <w:b w:val="0"/>
                <w:szCs w:val="22"/>
              </w:rPr>
              <w:t>L’utente seleziona la funzionalità “Elimina”.</w:t>
            </w:r>
          </w:p>
          <w:p w:rsidR="00C91AD7" w:rsidRPr="00D36D07" w:rsidRDefault="00C91AD7" w:rsidP="00E53978">
            <w:pPr>
              <w:pStyle w:val="Normale1"/>
              <w:numPr>
                <w:ilvl w:val="0"/>
                <w:numId w:val="11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C91AD7" w:rsidRPr="00D36D07" w:rsidRDefault="00C91AD7" w:rsidP="00E53978">
            <w:pPr>
              <w:pStyle w:val="Normale1"/>
              <w:numPr>
                <w:ilvl w:val="0"/>
                <w:numId w:val="116"/>
              </w:numPr>
              <w:contextualSpacing w:val="0"/>
              <w:jc w:val="both"/>
              <w:rPr>
                <w:b w:val="0"/>
              </w:rPr>
            </w:pPr>
            <w:r w:rsidRPr="00D36D07">
              <w:rPr>
                <w:b w:val="0"/>
                <w:szCs w:val="22"/>
              </w:rPr>
              <w:t xml:space="preserve">L’utente conferma. </w:t>
            </w:r>
          </w:p>
          <w:p w:rsidR="00C91AD7" w:rsidRPr="00D36D07" w:rsidRDefault="00C91AD7" w:rsidP="00E53978">
            <w:pPr>
              <w:pStyle w:val="Normale1"/>
              <w:numPr>
                <w:ilvl w:val="0"/>
                <w:numId w:val="116"/>
              </w:numPr>
              <w:contextualSpacing w:val="0"/>
              <w:jc w:val="both"/>
              <w:rPr>
                <w:b w:val="0"/>
              </w:rPr>
            </w:pPr>
            <w:r w:rsidRPr="00D36D07">
              <w:rPr>
                <w:b w:val="0"/>
                <w:szCs w:val="22"/>
              </w:rPr>
              <w:t xml:space="preserve">Il sistema elimina </w:t>
            </w:r>
            <w:r>
              <w:rPr>
                <w:b w:val="0"/>
                <w:szCs w:val="22"/>
              </w:rPr>
              <w:t>il costo aggiuntivo</w:t>
            </w:r>
            <w:r w:rsidRPr="00D36D07">
              <w:rPr>
                <w:b w:val="0"/>
                <w:szCs w:val="22"/>
              </w:rPr>
              <w:t xml:space="preserve"> e conferma che l’operazione è stata eseguita con successo.</w:t>
            </w:r>
          </w:p>
        </w:tc>
      </w:tr>
      <w:tr w:rsidR="00C91AD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Scenario alternativo</w:t>
            </w:r>
          </w:p>
        </w:tc>
      </w:tr>
      <w:tr w:rsidR="00C91AD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367CCB" w:rsidRDefault="00C91AD7" w:rsidP="00085F05">
            <w:pPr>
              <w:pStyle w:val="Normale1"/>
              <w:contextualSpacing w:val="0"/>
              <w:jc w:val="both"/>
              <w:rPr>
                <w:b w:val="0"/>
              </w:rPr>
            </w:pPr>
            <w:r>
              <w:rPr>
                <w:b w:val="0"/>
                <w:szCs w:val="22"/>
              </w:rPr>
              <w:t>3</w:t>
            </w:r>
            <w:r w:rsidRPr="00367CCB">
              <w:rPr>
                <w:b w:val="0"/>
                <w:szCs w:val="22"/>
              </w:rPr>
              <w:t>(a) L’utente annulla l’operazione.</w:t>
            </w:r>
          </w:p>
        </w:tc>
      </w:tr>
      <w:tr w:rsidR="00C91AD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91AD7" w:rsidRPr="00E546AD" w:rsidRDefault="00C91AD7" w:rsidP="00085F05">
            <w:pPr>
              <w:spacing w:line="276" w:lineRule="auto"/>
              <w:jc w:val="center"/>
              <w:rPr>
                <w:color w:val="auto"/>
              </w:rPr>
            </w:pPr>
            <w:r w:rsidRPr="00E546AD">
              <w:rPr>
                <w:color w:val="auto"/>
              </w:rPr>
              <w:t xml:space="preserve">Scenario d’errore </w:t>
            </w:r>
          </w:p>
        </w:tc>
      </w:tr>
      <w:tr w:rsidR="00C91AD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91AD7" w:rsidRPr="00367CCB" w:rsidRDefault="00C91AD7" w:rsidP="00085F05">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996B29" w:rsidRDefault="00996B29" w:rsidP="00E056F4">
      <w:pPr>
        <w:pStyle w:val="Titolo3"/>
        <w:rPr>
          <w:lang w:val="it-IT"/>
        </w:rPr>
      </w:pPr>
      <w:bookmarkStart w:id="110" w:name="_Toc507840474"/>
      <w:r>
        <w:rPr>
          <w:lang w:val="it-IT"/>
        </w:rPr>
        <w:t>UC_21</w:t>
      </w:r>
      <w:r w:rsidRPr="00E056F4">
        <w:rPr>
          <w:lang w:val="it-IT"/>
        </w:rPr>
        <w:t xml:space="preserve"> </w:t>
      </w:r>
      <w:r w:rsidRPr="00D270E0">
        <w:rPr>
          <w:lang w:val="it-IT"/>
        </w:rPr>
        <w:t>Gestione delega struttura</w:t>
      </w:r>
      <w:bookmarkEnd w:id="11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Caso d’uso</w:t>
            </w:r>
          </w:p>
        </w:tc>
        <w:tc>
          <w:tcPr>
            <w:tcW w:w="6663" w:type="dxa"/>
            <w:shd w:val="clear" w:color="auto" w:fill="auto"/>
            <w:vAlign w:val="center"/>
          </w:tcPr>
          <w:p w:rsidR="007F3D54" w:rsidRPr="00A13F24"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Ricerca 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AC6DCF" w:rsidRDefault="007F3D54" w:rsidP="00E53978">
            <w:pPr>
              <w:pStyle w:val="Normale1"/>
              <w:numPr>
                <w:ilvl w:val="0"/>
                <w:numId w:val="120"/>
              </w:numPr>
              <w:contextualSpacing w:val="0"/>
              <w:jc w:val="both"/>
              <w:rPr>
                <w:b w:val="0"/>
              </w:rPr>
            </w:pPr>
            <w:r w:rsidRPr="008D53DB">
              <w:rPr>
                <w:b w:val="0"/>
                <w:szCs w:val="22"/>
              </w:rPr>
              <w:t>L’utente seleziona il link “</w:t>
            </w:r>
            <w:r>
              <w:rPr>
                <w:b w:val="0"/>
                <w:szCs w:val="22"/>
              </w:rPr>
              <w:t>Delega</w:t>
            </w:r>
            <w:r w:rsidRPr="008D53DB">
              <w:rPr>
                <w:b w:val="0"/>
                <w:szCs w:val="22"/>
              </w:rPr>
              <w:t>”</w:t>
            </w:r>
            <w:r>
              <w:rPr>
                <w:b w:val="0"/>
                <w:szCs w:val="22"/>
              </w:rPr>
              <w:t>.</w:t>
            </w:r>
          </w:p>
          <w:p w:rsidR="007F3D54" w:rsidRPr="00F40F4A" w:rsidRDefault="007F3D54" w:rsidP="00E53978">
            <w:pPr>
              <w:pStyle w:val="Normale1"/>
              <w:numPr>
                <w:ilvl w:val="0"/>
                <w:numId w:val="120"/>
              </w:numPr>
              <w:contextualSpacing w:val="0"/>
              <w:jc w:val="both"/>
              <w:rPr>
                <w:b w:val="0"/>
              </w:rPr>
            </w:pPr>
            <w:r w:rsidRPr="00F40F4A">
              <w:rPr>
                <w:b w:val="0"/>
                <w:szCs w:val="22"/>
              </w:rPr>
              <w:t>Il sistema visualizza un form composto da</w:t>
            </w:r>
            <w:r>
              <w:rPr>
                <w:b w:val="0"/>
                <w:szCs w:val="22"/>
              </w:rPr>
              <w:t>:</w:t>
            </w:r>
            <w:r w:rsidRPr="00F40F4A">
              <w:rPr>
                <w:b w:val="0"/>
                <w:szCs w:val="22"/>
              </w:rPr>
              <w:t xml:space="preserve"> </w:t>
            </w:r>
            <w:r>
              <w:rPr>
                <w:rFonts w:asciiTheme="minorHAnsi" w:hAnsiTheme="minorHAnsi"/>
                <w:b w:val="0"/>
                <w:szCs w:val="22"/>
              </w:rPr>
              <w:t>Struttura</w:t>
            </w:r>
            <w:r w:rsidRPr="00F40F4A">
              <w:rPr>
                <w:rFonts w:asciiTheme="minorHAnsi" w:hAnsiTheme="minorHAnsi"/>
                <w:b w:val="0"/>
                <w:szCs w:val="22"/>
              </w:rPr>
              <w:t>.</w:t>
            </w:r>
          </w:p>
          <w:p w:rsidR="007F3D54" w:rsidRPr="00F40F4A" w:rsidRDefault="007F3D54" w:rsidP="00E53978">
            <w:pPr>
              <w:pStyle w:val="Normale1"/>
              <w:numPr>
                <w:ilvl w:val="0"/>
                <w:numId w:val="120"/>
              </w:numPr>
              <w:contextualSpacing w:val="0"/>
              <w:jc w:val="both"/>
              <w:rPr>
                <w:b w:val="0"/>
                <w:szCs w:val="22"/>
              </w:rPr>
            </w:pPr>
            <w:r w:rsidRPr="00F40F4A">
              <w:rPr>
                <w:b w:val="0"/>
                <w:szCs w:val="22"/>
              </w:rPr>
              <w:t>L’utente riempie uno o più campi richiesti ed avvia la ricerca</w:t>
            </w:r>
            <w:r>
              <w:rPr>
                <w:b w:val="0"/>
              </w:rPr>
              <w:t>.</w:t>
            </w:r>
          </w:p>
          <w:p w:rsidR="007F3D54" w:rsidRPr="00F40F4A" w:rsidRDefault="007F3D54" w:rsidP="00E53978">
            <w:pPr>
              <w:pStyle w:val="Normale1"/>
              <w:numPr>
                <w:ilvl w:val="0"/>
                <w:numId w:val="120"/>
              </w:numPr>
              <w:contextualSpacing w:val="0"/>
              <w:jc w:val="both"/>
              <w:rPr>
                <w:b w:val="0"/>
              </w:rPr>
            </w:pPr>
            <w:r w:rsidRPr="00F40F4A">
              <w:rPr>
                <w:b w:val="0"/>
              </w:rPr>
              <w:t>Il sistema mo</w:t>
            </w:r>
            <w:r>
              <w:rPr>
                <w:b w:val="0"/>
              </w:rPr>
              <w:t xml:space="preserve">stra una lista contenente tutte le deleghe </w:t>
            </w:r>
            <w:r w:rsidRPr="00F40F4A">
              <w:rPr>
                <w:b w:val="0"/>
              </w:rPr>
              <w:t>che soddisfano i parametri di ricerca.</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7F3D54" w:rsidP="00085F05">
            <w:pPr>
              <w:pStyle w:val="Normale1"/>
              <w:contextualSpacing w:val="0"/>
              <w:jc w:val="both"/>
              <w:rPr>
                <w:b w:val="0"/>
              </w:rPr>
            </w:pPr>
            <w:r>
              <w:rPr>
                <w:b w:val="0"/>
                <w:szCs w:val="22"/>
              </w:rPr>
              <w:t>3</w:t>
            </w:r>
            <w:r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F40F4A" w:rsidRDefault="007F3D54"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7F3D5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7F3D54" w:rsidRPr="00A13F24" w:rsidRDefault="007F3D54" w:rsidP="007F3D54">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Pr>
                <w:rFonts w:asciiTheme="minorHAnsi" w:hAnsiTheme="minorHAnsi"/>
                <w:b/>
                <w:szCs w:val="22"/>
              </w:rPr>
              <w:t>delegato</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AC6DCF" w:rsidRDefault="007F3D54" w:rsidP="00E53978">
            <w:pPr>
              <w:pStyle w:val="Normale1"/>
              <w:numPr>
                <w:ilvl w:val="0"/>
                <w:numId w:val="121"/>
              </w:numPr>
              <w:contextualSpacing w:val="0"/>
              <w:jc w:val="both"/>
              <w:rPr>
                <w:b w:val="0"/>
              </w:rPr>
            </w:pPr>
            <w:r w:rsidRPr="008D53DB">
              <w:rPr>
                <w:b w:val="0"/>
                <w:szCs w:val="22"/>
              </w:rPr>
              <w:t>L’utente seleziona il link “</w:t>
            </w:r>
            <w:r w:rsidR="002D489F">
              <w:rPr>
                <w:b w:val="0"/>
                <w:szCs w:val="22"/>
              </w:rPr>
              <w:t>Delega</w:t>
            </w:r>
            <w:r w:rsidRPr="008D53DB">
              <w:rPr>
                <w:b w:val="0"/>
                <w:szCs w:val="22"/>
              </w:rPr>
              <w:t>”</w:t>
            </w:r>
            <w:r>
              <w:rPr>
                <w:b w:val="0"/>
                <w:szCs w:val="22"/>
              </w:rPr>
              <w:t>.</w:t>
            </w:r>
          </w:p>
          <w:p w:rsidR="007F3D54" w:rsidRPr="008D53DB" w:rsidRDefault="007F3D54" w:rsidP="00E53978">
            <w:pPr>
              <w:pStyle w:val="Normale1"/>
              <w:numPr>
                <w:ilvl w:val="0"/>
                <w:numId w:val="121"/>
              </w:numPr>
              <w:contextualSpacing w:val="0"/>
              <w:jc w:val="both"/>
              <w:rPr>
                <w:b w:val="0"/>
              </w:rPr>
            </w:pPr>
            <w:r>
              <w:rPr>
                <w:b w:val="0"/>
                <w:szCs w:val="22"/>
              </w:rPr>
              <w:t xml:space="preserve">L’utente seleziona “Nuova </w:t>
            </w:r>
            <w:r w:rsidR="002D489F">
              <w:rPr>
                <w:b w:val="0"/>
                <w:szCs w:val="22"/>
              </w:rPr>
              <w:t>delega</w:t>
            </w:r>
            <w:r>
              <w:rPr>
                <w:b w:val="0"/>
                <w:szCs w:val="22"/>
              </w:rPr>
              <w:t>”.</w:t>
            </w:r>
          </w:p>
          <w:p w:rsidR="007F3D54" w:rsidRPr="00C02BF3" w:rsidRDefault="007F3D54" w:rsidP="00E53978">
            <w:pPr>
              <w:pStyle w:val="Normale1"/>
              <w:numPr>
                <w:ilvl w:val="0"/>
                <w:numId w:val="121"/>
              </w:numPr>
              <w:contextualSpacing w:val="0"/>
              <w:jc w:val="both"/>
              <w:rPr>
                <w:b w:val="0"/>
              </w:rPr>
            </w:pPr>
            <w:r w:rsidRPr="00C02BF3">
              <w:rPr>
                <w:b w:val="0"/>
              </w:rPr>
              <w:t xml:space="preserve">Il sistema mostra la pagina con il form da compilare: </w:t>
            </w:r>
            <w:r w:rsidR="002D489F" w:rsidRPr="002D489F">
              <w:rPr>
                <w:b w:val="0"/>
              </w:rPr>
              <w:t>l'email, password, nome, cognome</w:t>
            </w:r>
            <w:r w:rsidR="002D489F">
              <w:rPr>
                <w:b w:val="0"/>
              </w:rPr>
              <w:t>, il cellulare.</w:t>
            </w:r>
          </w:p>
          <w:p w:rsidR="007F3D54" w:rsidRPr="00C02BF3" w:rsidRDefault="007F3D54" w:rsidP="00E53978">
            <w:pPr>
              <w:pStyle w:val="Normale1"/>
              <w:numPr>
                <w:ilvl w:val="0"/>
                <w:numId w:val="121"/>
              </w:numPr>
              <w:contextualSpacing w:val="0"/>
              <w:jc w:val="both"/>
              <w:rPr>
                <w:b w:val="0"/>
              </w:rPr>
            </w:pPr>
            <w:r w:rsidRPr="00C02BF3">
              <w:rPr>
                <w:b w:val="0"/>
                <w:szCs w:val="22"/>
              </w:rPr>
              <w:t>L’utente riempie i campi obbligatori.</w:t>
            </w:r>
          </w:p>
          <w:p w:rsidR="007F3D54" w:rsidRPr="001774CD" w:rsidRDefault="007F3D54" w:rsidP="00E53978">
            <w:pPr>
              <w:pStyle w:val="Normale1"/>
              <w:numPr>
                <w:ilvl w:val="0"/>
                <w:numId w:val="121"/>
              </w:numPr>
              <w:contextualSpacing w:val="0"/>
              <w:jc w:val="both"/>
              <w:rPr>
                <w:b w:val="0"/>
              </w:rPr>
            </w:pPr>
            <w:r w:rsidRPr="001774CD">
              <w:rPr>
                <w:b w:val="0"/>
              </w:rPr>
              <w:t>L’utente salva i dati.</w:t>
            </w:r>
          </w:p>
          <w:p w:rsidR="007F3D54" w:rsidRPr="008D53DB" w:rsidRDefault="007F3D54" w:rsidP="00E53978">
            <w:pPr>
              <w:pStyle w:val="Normale1"/>
              <w:numPr>
                <w:ilvl w:val="0"/>
                <w:numId w:val="121"/>
              </w:numPr>
              <w:contextualSpacing w:val="0"/>
              <w:jc w:val="both"/>
              <w:rPr>
                <w:b w:val="0"/>
              </w:rPr>
            </w:pPr>
            <w:r w:rsidRPr="001774CD">
              <w:rPr>
                <w:b w:val="0"/>
                <w:szCs w:val="22"/>
              </w:rPr>
              <w:t>Il sistema effettua l’operazione e notifica che l’operazione è stata eseguita con successo.</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7F3D54" w:rsidP="00085F05">
            <w:pPr>
              <w:pStyle w:val="Normale1"/>
              <w:contextualSpacing w:val="0"/>
              <w:jc w:val="both"/>
              <w:rPr>
                <w:b w:val="0"/>
              </w:rPr>
            </w:pPr>
            <w:r>
              <w:rPr>
                <w:b w:val="0"/>
                <w:szCs w:val="22"/>
              </w:rPr>
              <w:t>5</w:t>
            </w:r>
            <w:r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367CCB" w:rsidRDefault="007F3D54" w:rsidP="00085F05">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7F3D54" w:rsidRDefault="007F3D54" w:rsidP="007F3D54"/>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Caso d’uso</w:t>
            </w:r>
          </w:p>
        </w:tc>
        <w:tc>
          <w:tcPr>
            <w:tcW w:w="6663" w:type="dxa"/>
            <w:shd w:val="clear" w:color="auto" w:fill="auto"/>
            <w:vAlign w:val="center"/>
          </w:tcPr>
          <w:p w:rsidR="007F3D54" w:rsidRPr="00A13F24" w:rsidRDefault="002D489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A</w:t>
            </w:r>
            <w:r w:rsidRPr="00646769">
              <w:rPr>
                <w:rFonts w:asciiTheme="minorHAnsi" w:hAnsiTheme="minorHAnsi"/>
                <w:b/>
                <w:szCs w:val="22"/>
              </w:rPr>
              <w:t>ssocia struttura al delegato</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F3D54" w:rsidRPr="00A13F24" w:rsidRDefault="007F3D54" w:rsidP="002D489F">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2D489F">
              <w:t>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41EEF" w:rsidRPr="00AC6DCF" w:rsidRDefault="00641EEF" w:rsidP="00E53978">
            <w:pPr>
              <w:pStyle w:val="Normale1"/>
              <w:numPr>
                <w:ilvl w:val="0"/>
                <w:numId w:val="122"/>
              </w:numPr>
              <w:contextualSpacing w:val="0"/>
              <w:jc w:val="both"/>
              <w:rPr>
                <w:b w:val="0"/>
              </w:rPr>
            </w:pPr>
            <w:r w:rsidRPr="008D53DB">
              <w:rPr>
                <w:b w:val="0"/>
                <w:szCs w:val="22"/>
              </w:rPr>
              <w:t xml:space="preserve">L’utente seleziona </w:t>
            </w:r>
            <w:r>
              <w:rPr>
                <w:b w:val="0"/>
                <w:szCs w:val="22"/>
              </w:rPr>
              <w:t>la tab</w:t>
            </w:r>
            <w:r w:rsidRPr="008D53DB">
              <w:rPr>
                <w:b w:val="0"/>
                <w:szCs w:val="22"/>
              </w:rPr>
              <w:t xml:space="preserve"> “</w:t>
            </w:r>
            <w:r>
              <w:rPr>
                <w:b w:val="0"/>
                <w:szCs w:val="22"/>
              </w:rPr>
              <w:t>Strutture</w:t>
            </w:r>
            <w:r w:rsidRPr="008D53DB">
              <w:rPr>
                <w:b w:val="0"/>
                <w:szCs w:val="22"/>
              </w:rPr>
              <w:t>”</w:t>
            </w:r>
            <w:r>
              <w:rPr>
                <w:b w:val="0"/>
                <w:szCs w:val="22"/>
              </w:rPr>
              <w:t>.</w:t>
            </w:r>
          </w:p>
          <w:p w:rsidR="00641EEF" w:rsidRPr="008D53DB" w:rsidRDefault="00641EEF" w:rsidP="00E53978">
            <w:pPr>
              <w:pStyle w:val="Normale1"/>
              <w:numPr>
                <w:ilvl w:val="0"/>
                <w:numId w:val="122"/>
              </w:numPr>
              <w:contextualSpacing w:val="0"/>
              <w:jc w:val="both"/>
              <w:rPr>
                <w:b w:val="0"/>
              </w:rPr>
            </w:pPr>
            <w:r>
              <w:rPr>
                <w:b w:val="0"/>
                <w:szCs w:val="22"/>
              </w:rPr>
              <w:t>L’utente seleziona la struttura.</w:t>
            </w:r>
          </w:p>
          <w:p w:rsidR="00641EEF" w:rsidRPr="001774CD" w:rsidRDefault="00641EEF" w:rsidP="00E53978">
            <w:pPr>
              <w:pStyle w:val="Normale1"/>
              <w:numPr>
                <w:ilvl w:val="0"/>
                <w:numId w:val="122"/>
              </w:numPr>
              <w:contextualSpacing w:val="0"/>
              <w:jc w:val="both"/>
              <w:rPr>
                <w:b w:val="0"/>
              </w:rPr>
            </w:pPr>
            <w:r w:rsidRPr="001774CD">
              <w:rPr>
                <w:b w:val="0"/>
              </w:rPr>
              <w:t>L’utente salva i dati.</w:t>
            </w:r>
          </w:p>
          <w:p w:rsidR="007F3D54" w:rsidRPr="00D36D07" w:rsidRDefault="00641EEF" w:rsidP="00E53978">
            <w:pPr>
              <w:pStyle w:val="Normale1"/>
              <w:numPr>
                <w:ilvl w:val="0"/>
                <w:numId w:val="122"/>
              </w:numPr>
              <w:contextualSpacing w:val="0"/>
              <w:jc w:val="both"/>
              <w:rPr>
                <w:b w:val="0"/>
              </w:rPr>
            </w:pPr>
            <w:r w:rsidRPr="001774CD">
              <w:rPr>
                <w:b w:val="0"/>
                <w:szCs w:val="22"/>
              </w:rPr>
              <w:t>Il sistema effettua l’operazione e notifica che l’operazione è stata eseguita con successo.</w:t>
            </w:r>
            <w:r w:rsidR="007F3D54" w:rsidRPr="00D36D07">
              <w:rPr>
                <w:b w:val="0"/>
                <w:szCs w:val="22"/>
              </w:rPr>
              <w:t xml:space="preserve"> </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042223" w:rsidP="00085F05">
            <w:pPr>
              <w:pStyle w:val="Normale1"/>
              <w:contextualSpacing w:val="0"/>
              <w:jc w:val="both"/>
              <w:rPr>
                <w:b w:val="0"/>
              </w:rPr>
            </w:pPr>
            <w:r>
              <w:rPr>
                <w:b w:val="0"/>
                <w:szCs w:val="22"/>
              </w:rPr>
              <w:t>3</w:t>
            </w:r>
            <w:r w:rsidR="007F3D54"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367CCB" w:rsidRDefault="00042223" w:rsidP="00085F05">
            <w:pPr>
              <w:pStyle w:val="Normale1"/>
              <w:contextualSpacing w:val="0"/>
              <w:jc w:val="both"/>
              <w:rPr>
                <w:b w:val="0"/>
                <w:szCs w:val="22"/>
              </w:rPr>
            </w:pPr>
            <w:r>
              <w:rPr>
                <w:b w:val="0"/>
                <w:szCs w:val="22"/>
              </w:rPr>
              <w:t>4</w:t>
            </w:r>
            <w:r w:rsidR="007F3D54">
              <w:rPr>
                <w:b w:val="0"/>
                <w:szCs w:val="22"/>
              </w:rPr>
              <w:t>(a</w:t>
            </w:r>
            <w:r w:rsidR="007F3D54" w:rsidRPr="00367CCB">
              <w:rPr>
                <w:b w:val="0"/>
                <w:szCs w:val="22"/>
              </w:rPr>
              <w:t>) Il sistema notifica all’utente che sono presenti errori nei dati.</w:t>
            </w:r>
          </w:p>
        </w:tc>
      </w:tr>
    </w:tbl>
    <w:p w:rsidR="00C03179" w:rsidRDefault="00C03179" w:rsidP="007F3D54"/>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7F3D54" w:rsidRPr="00A13F24" w:rsidRDefault="007F3D54" w:rsidP="009A043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9A0430">
              <w:rPr>
                <w:rFonts w:asciiTheme="minorHAnsi" w:hAnsiTheme="minorHAnsi"/>
                <w:b/>
                <w:szCs w:val="22"/>
              </w:rPr>
              <w:t>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Attori</w:t>
            </w:r>
          </w:p>
        </w:tc>
        <w:tc>
          <w:tcPr>
            <w:tcW w:w="6663" w:type="dxa"/>
            <w:shd w:val="clear" w:color="auto" w:fill="auto"/>
          </w:tcPr>
          <w:p w:rsidR="007F3D54" w:rsidRPr="00461818" w:rsidRDefault="007F3D54"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rPr>
                <w:color w:val="auto"/>
              </w:rPr>
            </w:pPr>
            <w:r w:rsidRPr="00E546AD">
              <w:rPr>
                <w:color w:val="auto"/>
              </w:rPr>
              <w:t>Pre-condizioni</w:t>
            </w:r>
          </w:p>
        </w:tc>
        <w:tc>
          <w:tcPr>
            <w:tcW w:w="6663" w:type="dxa"/>
            <w:shd w:val="clear" w:color="auto" w:fill="auto"/>
          </w:tcPr>
          <w:p w:rsidR="007F3D5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F3D54" w:rsidRPr="00A13F24" w:rsidRDefault="007F3D54" w:rsidP="005373D5">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la </w:t>
            </w:r>
            <w:r w:rsidR="005373D5">
              <w:t>delega</w:t>
            </w:r>
          </w:p>
        </w:tc>
      </w:tr>
      <w:tr w:rsidR="007F3D54"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F3D54" w:rsidRPr="00E546AD" w:rsidRDefault="007F3D54" w:rsidP="00085F05">
            <w:pPr>
              <w:spacing w:line="276" w:lineRule="auto"/>
              <w:jc w:val="left"/>
              <w:rPr>
                <w:color w:val="auto"/>
              </w:rPr>
            </w:pPr>
            <w:r w:rsidRPr="00E546AD">
              <w:rPr>
                <w:color w:val="auto"/>
              </w:rPr>
              <w:t>Punto di estensione</w:t>
            </w:r>
          </w:p>
        </w:tc>
        <w:tc>
          <w:tcPr>
            <w:tcW w:w="6663" w:type="dxa"/>
            <w:shd w:val="clear" w:color="auto" w:fill="auto"/>
          </w:tcPr>
          <w:p w:rsidR="007F3D54" w:rsidRPr="00A13F24" w:rsidRDefault="007F3D54"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F3D54"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F3D54" w:rsidRPr="00E546AD" w:rsidRDefault="007F3D54" w:rsidP="00085F05">
            <w:pPr>
              <w:spacing w:line="276" w:lineRule="auto"/>
              <w:jc w:val="center"/>
              <w:rPr>
                <w:color w:val="auto"/>
              </w:rPr>
            </w:pPr>
            <w:r w:rsidRPr="00E546AD">
              <w:rPr>
                <w:color w:val="auto"/>
              </w:rPr>
              <w:t xml:space="preserve">Scenario principale </w:t>
            </w:r>
          </w:p>
        </w:tc>
      </w:tr>
      <w:tr w:rsidR="007F3D54"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73D5" w:rsidRPr="00AC6DCF" w:rsidRDefault="005373D5" w:rsidP="00E53978">
            <w:pPr>
              <w:pStyle w:val="Normale1"/>
              <w:numPr>
                <w:ilvl w:val="0"/>
                <w:numId w:val="123"/>
              </w:numPr>
              <w:contextualSpacing w:val="0"/>
              <w:jc w:val="both"/>
              <w:rPr>
                <w:b w:val="0"/>
              </w:rPr>
            </w:pPr>
            <w:r w:rsidRPr="008D53DB">
              <w:rPr>
                <w:b w:val="0"/>
                <w:szCs w:val="22"/>
              </w:rPr>
              <w:t xml:space="preserve">L’utente seleziona </w:t>
            </w:r>
            <w:r>
              <w:rPr>
                <w:b w:val="0"/>
                <w:szCs w:val="22"/>
              </w:rPr>
              <w:t>la tab</w:t>
            </w:r>
            <w:r w:rsidRPr="008D53DB">
              <w:rPr>
                <w:b w:val="0"/>
                <w:szCs w:val="22"/>
              </w:rPr>
              <w:t xml:space="preserve"> “</w:t>
            </w:r>
            <w:r>
              <w:rPr>
                <w:b w:val="0"/>
                <w:szCs w:val="22"/>
              </w:rPr>
              <w:t>Strutture</w:t>
            </w:r>
            <w:r w:rsidRPr="008D53DB">
              <w:rPr>
                <w:b w:val="0"/>
                <w:szCs w:val="22"/>
              </w:rPr>
              <w:t>”</w:t>
            </w:r>
            <w:r>
              <w:rPr>
                <w:b w:val="0"/>
                <w:szCs w:val="22"/>
              </w:rPr>
              <w:t>.</w:t>
            </w:r>
          </w:p>
          <w:p w:rsidR="005373D5" w:rsidRPr="00D36D07" w:rsidRDefault="005373D5" w:rsidP="00E53978">
            <w:pPr>
              <w:pStyle w:val="Normale1"/>
              <w:numPr>
                <w:ilvl w:val="0"/>
                <w:numId w:val="123"/>
              </w:numPr>
              <w:spacing w:line="276" w:lineRule="auto"/>
              <w:contextualSpacing w:val="0"/>
              <w:jc w:val="both"/>
              <w:rPr>
                <w:b w:val="0"/>
              </w:rPr>
            </w:pPr>
            <w:r w:rsidRPr="00D36D07">
              <w:rPr>
                <w:b w:val="0"/>
                <w:szCs w:val="22"/>
              </w:rPr>
              <w:t>L’utente seleziona la funzionalità “Elimina”</w:t>
            </w:r>
            <w:r>
              <w:rPr>
                <w:b w:val="0"/>
                <w:szCs w:val="22"/>
              </w:rPr>
              <w:t xml:space="preserve"> in corrispondenza della struttura associata</w:t>
            </w:r>
            <w:r w:rsidRPr="00D36D07">
              <w:rPr>
                <w:b w:val="0"/>
                <w:szCs w:val="22"/>
              </w:rPr>
              <w:t>.</w:t>
            </w:r>
          </w:p>
          <w:p w:rsidR="005373D5" w:rsidRPr="00D36D07" w:rsidRDefault="005373D5" w:rsidP="00E53978">
            <w:pPr>
              <w:pStyle w:val="Normale1"/>
              <w:numPr>
                <w:ilvl w:val="0"/>
                <w:numId w:val="123"/>
              </w:numPr>
              <w:spacing w:line="276" w:lineRule="auto"/>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5373D5" w:rsidRPr="00D36D07" w:rsidRDefault="005373D5" w:rsidP="00E53978">
            <w:pPr>
              <w:pStyle w:val="Normale1"/>
              <w:numPr>
                <w:ilvl w:val="0"/>
                <w:numId w:val="123"/>
              </w:numPr>
              <w:spacing w:line="276" w:lineRule="auto"/>
              <w:contextualSpacing w:val="0"/>
              <w:jc w:val="both"/>
              <w:rPr>
                <w:b w:val="0"/>
              </w:rPr>
            </w:pPr>
            <w:r w:rsidRPr="00D36D07">
              <w:rPr>
                <w:b w:val="0"/>
                <w:szCs w:val="22"/>
              </w:rPr>
              <w:t xml:space="preserve">L’utente conferma. </w:t>
            </w:r>
          </w:p>
          <w:p w:rsidR="007F3D54" w:rsidRPr="00D36D07" w:rsidRDefault="005373D5" w:rsidP="00E53978">
            <w:pPr>
              <w:pStyle w:val="Normale1"/>
              <w:numPr>
                <w:ilvl w:val="0"/>
                <w:numId w:val="123"/>
              </w:numPr>
              <w:contextualSpacing w:val="0"/>
              <w:jc w:val="both"/>
              <w:rPr>
                <w:b w:val="0"/>
              </w:rPr>
            </w:pPr>
            <w:r w:rsidRPr="00D36D07">
              <w:rPr>
                <w:b w:val="0"/>
                <w:szCs w:val="22"/>
              </w:rPr>
              <w:t xml:space="preserve">Il sistema elimina </w:t>
            </w:r>
            <w:r>
              <w:rPr>
                <w:b w:val="0"/>
                <w:szCs w:val="22"/>
              </w:rPr>
              <w:t>la struttura associata</w:t>
            </w:r>
            <w:r w:rsidRPr="00D36D07">
              <w:rPr>
                <w:b w:val="0"/>
                <w:szCs w:val="22"/>
              </w:rPr>
              <w:t xml:space="preserve"> e conferma che l’operazione è stata eseguita con successo.</w:t>
            </w:r>
          </w:p>
        </w:tc>
      </w:tr>
      <w:tr w:rsidR="007F3D54"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Scenario alternativo</w:t>
            </w:r>
          </w:p>
        </w:tc>
      </w:tr>
      <w:tr w:rsidR="007F3D54"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367CCB" w:rsidRDefault="005373D5" w:rsidP="00085F05">
            <w:pPr>
              <w:pStyle w:val="Normale1"/>
              <w:contextualSpacing w:val="0"/>
              <w:jc w:val="both"/>
              <w:rPr>
                <w:b w:val="0"/>
              </w:rPr>
            </w:pPr>
            <w:r>
              <w:rPr>
                <w:b w:val="0"/>
                <w:szCs w:val="22"/>
              </w:rPr>
              <w:t>4</w:t>
            </w:r>
            <w:r w:rsidR="007F3D54" w:rsidRPr="00367CCB">
              <w:rPr>
                <w:b w:val="0"/>
                <w:szCs w:val="22"/>
              </w:rPr>
              <w:t>(a) L’utente annulla l’operazione.</w:t>
            </w:r>
          </w:p>
        </w:tc>
      </w:tr>
      <w:tr w:rsidR="007F3D54"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F3D54" w:rsidRPr="00E546AD" w:rsidRDefault="007F3D54" w:rsidP="00085F05">
            <w:pPr>
              <w:spacing w:line="276" w:lineRule="auto"/>
              <w:jc w:val="center"/>
              <w:rPr>
                <w:color w:val="auto"/>
              </w:rPr>
            </w:pPr>
            <w:r w:rsidRPr="00E546AD">
              <w:rPr>
                <w:color w:val="auto"/>
              </w:rPr>
              <w:t xml:space="preserve">Scenario d’errore </w:t>
            </w:r>
          </w:p>
        </w:tc>
      </w:tr>
      <w:tr w:rsidR="007F3D54"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F3D54" w:rsidRPr="00367CCB" w:rsidRDefault="005373D5" w:rsidP="00085F05">
            <w:pPr>
              <w:pStyle w:val="Normale1"/>
              <w:contextualSpacing w:val="0"/>
              <w:jc w:val="both"/>
              <w:rPr>
                <w:b w:val="0"/>
                <w:szCs w:val="22"/>
              </w:rPr>
            </w:pPr>
            <w:r>
              <w:rPr>
                <w:b w:val="0"/>
                <w:szCs w:val="22"/>
              </w:rPr>
              <w:t>5</w:t>
            </w:r>
            <w:r w:rsidR="007F3D54">
              <w:rPr>
                <w:b w:val="0"/>
                <w:szCs w:val="22"/>
              </w:rPr>
              <w:t>(a</w:t>
            </w:r>
            <w:r w:rsidR="007F3D54" w:rsidRPr="00367CCB">
              <w:rPr>
                <w:b w:val="0"/>
                <w:szCs w:val="22"/>
              </w:rPr>
              <w:t xml:space="preserve">) Il sistema notifica all’utente che sono presenti </w:t>
            </w:r>
            <w:r w:rsidR="007F3D54">
              <w:rPr>
                <w:b w:val="0"/>
                <w:szCs w:val="22"/>
              </w:rPr>
              <w:t>errori.</w:t>
            </w:r>
          </w:p>
        </w:tc>
      </w:tr>
    </w:tbl>
    <w:p w:rsidR="009C659E" w:rsidRDefault="009C659E" w:rsidP="009C659E"/>
    <w:p w:rsidR="00996B29" w:rsidRDefault="00996B29" w:rsidP="00E056F4">
      <w:pPr>
        <w:pStyle w:val="Titolo3"/>
        <w:rPr>
          <w:lang w:val="it-IT"/>
        </w:rPr>
      </w:pPr>
      <w:bookmarkStart w:id="111" w:name="_Toc507840475"/>
      <w:r>
        <w:rPr>
          <w:lang w:val="it-IT"/>
        </w:rPr>
        <w:t>UC_22</w:t>
      </w:r>
      <w:r w:rsidRPr="00E056F4">
        <w:rPr>
          <w:lang w:val="it-IT"/>
        </w:rPr>
        <w:t xml:space="preserve"> </w:t>
      </w:r>
      <w:r w:rsidRPr="00D270E0">
        <w:rPr>
          <w:lang w:val="it-IT"/>
        </w:rPr>
        <w:t>Seleziona struttura</w:t>
      </w:r>
      <w:bookmarkEnd w:id="11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Caso d’uso</w:t>
            </w:r>
          </w:p>
        </w:tc>
        <w:tc>
          <w:tcPr>
            <w:tcW w:w="6663" w:type="dxa"/>
            <w:shd w:val="clear" w:color="auto" w:fill="auto"/>
            <w:vAlign w:val="center"/>
          </w:tcPr>
          <w:p w:rsidR="00A621B5" w:rsidRPr="00A13F24"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Pr>
                <w:rFonts w:asciiTheme="minorHAnsi" w:hAnsiTheme="minorHAnsi"/>
                <w:b/>
                <w:szCs w:val="22"/>
              </w:rPr>
              <w:t>struttura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Attori</w:t>
            </w:r>
          </w:p>
        </w:tc>
        <w:tc>
          <w:tcPr>
            <w:tcW w:w="6663" w:type="dxa"/>
            <w:shd w:val="clear" w:color="auto" w:fill="auto"/>
          </w:tcPr>
          <w:p w:rsidR="00A621B5" w:rsidRPr="00461818"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Pre-condizioni</w:t>
            </w:r>
          </w:p>
        </w:tc>
        <w:tc>
          <w:tcPr>
            <w:tcW w:w="6663" w:type="dxa"/>
            <w:shd w:val="clear" w:color="auto" w:fill="auto"/>
          </w:tcPr>
          <w:p w:rsidR="00A621B5" w:rsidRPr="00A13F24"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jc w:val="left"/>
              <w:rPr>
                <w:color w:val="auto"/>
              </w:rPr>
            </w:pPr>
            <w:r w:rsidRPr="00E546AD">
              <w:rPr>
                <w:color w:val="auto"/>
              </w:rPr>
              <w:t>Punto di estensione</w:t>
            </w:r>
          </w:p>
        </w:tc>
        <w:tc>
          <w:tcPr>
            <w:tcW w:w="6663" w:type="dxa"/>
            <w:shd w:val="clear" w:color="auto" w:fill="auto"/>
          </w:tcPr>
          <w:p w:rsidR="00A621B5" w:rsidRPr="00A13F24"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621B5"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621B5" w:rsidRPr="00E546AD" w:rsidRDefault="00A621B5" w:rsidP="00085F05">
            <w:pPr>
              <w:spacing w:line="276" w:lineRule="auto"/>
              <w:jc w:val="center"/>
              <w:rPr>
                <w:color w:val="auto"/>
              </w:rPr>
            </w:pPr>
            <w:r w:rsidRPr="00E546AD">
              <w:rPr>
                <w:color w:val="auto"/>
              </w:rPr>
              <w:t xml:space="preserve">Scenario principale </w:t>
            </w:r>
          </w:p>
        </w:tc>
      </w:tr>
      <w:tr w:rsidR="00A621B5"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5F7365" w:rsidRDefault="00A621B5" w:rsidP="00E53978">
            <w:pPr>
              <w:pStyle w:val="Normale1"/>
              <w:numPr>
                <w:ilvl w:val="0"/>
                <w:numId w:val="124"/>
              </w:numPr>
              <w:contextualSpacing w:val="0"/>
              <w:jc w:val="both"/>
              <w:rPr>
                <w:b w:val="0"/>
              </w:rPr>
            </w:pPr>
            <w:r w:rsidRPr="008D53DB">
              <w:rPr>
                <w:b w:val="0"/>
                <w:szCs w:val="22"/>
              </w:rPr>
              <w:t>L’utente seleziona il link “</w:t>
            </w:r>
            <w:r>
              <w:rPr>
                <w:b w:val="0"/>
                <w:szCs w:val="22"/>
              </w:rPr>
              <w:t>Seleziona Struttura</w:t>
            </w:r>
            <w:r w:rsidRPr="008D53DB">
              <w:rPr>
                <w:b w:val="0"/>
                <w:szCs w:val="22"/>
              </w:rPr>
              <w:t>”</w:t>
            </w:r>
            <w:r>
              <w:rPr>
                <w:b w:val="0"/>
                <w:szCs w:val="22"/>
              </w:rPr>
              <w:t>.</w:t>
            </w:r>
          </w:p>
          <w:p w:rsidR="00A621B5" w:rsidRPr="005F7365" w:rsidRDefault="00A621B5" w:rsidP="00E53978">
            <w:pPr>
              <w:pStyle w:val="Normale1"/>
              <w:numPr>
                <w:ilvl w:val="0"/>
                <w:numId w:val="124"/>
              </w:numPr>
              <w:contextualSpacing w:val="0"/>
              <w:jc w:val="both"/>
              <w:rPr>
                <w:b w:val="0"/>
              </w:rPr>
            </w:pPr>
            <w:r>
              <w:rPr>
                <w:b w:val="0"/>
                <w:szCs w:val="22"/>
              </w:rPr>
              <w:t>Il sistema mostra la lista delle strutture di propria competenza.</w:t>
            </w:r>
          </w:p>
          <w:p w:rsidR="00A621B5" w:rsidRPr="008D53DB" w:rsidRDefault="00A621B5" w:rsidP="00085F05">
            <w:pPr>
              <w:pStyle w:val="Normale1"/>
              <w:ind w:left="720"/>
              <w:contextualSpacing w:val="0"/>
              <w:jc w:val="both"/>
              <w:rPr>
                <w:b w:val="0"/>
              </w:rPr>
            </w:pPr>
          </w:p>
        </w:tc>
      </w:tr>
      <w:tr w:rsidR="00A621B5"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Scenario alternativo</w:t>
            </w:r>
          </w:p>
        </w:tc>
      </w:tr>
      <w:tr w:rsidR="00A621B5"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367CCB" w:rsidRDefault="00A621B5" w:rsidP="00085F05">
            <w:pPr>
              <w:pStyle w:val="Normale1"/>
              <w:contextualSpacing w:val="0"/>
              <w:jc w:val="both"/>
              <w:rPr>
                <w:b w:val="0"/>
              </w:rPr>
            </w:pPr>
          </w:p>
        </w:tc>
      </w:tr>
      <w:tr w:rsidR="00A621B5"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 xml:space="preserve">Scenario d’errore </w:t>
            </w:r>
          </w:p>
        </w:tc>
      </w:tr>
      <w:tr w:rsidR="00A621B5"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621B5" w:rsidRPr="00DA48C0" w:rsidRDefault="00A621B5" w:rsidP="00085F05">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C03179" w:rsidRDefault="00C03179" w:rsidP="00A621B5"/>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A621B5" w:rsidRPr="00A13F24"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Seleziona</w:t>
            </w:r>
            <w:r w:rsidRPr="00B34991">
              <w:rPr>
                <w:rFonts w:asciiTheme="minorHAnsi" w:hAnsiTheme="minorHAnsi"/>
                <w:b/>
                <w:szCs w:val="22"/>
              </w:rPr>
              <w:t xml:space="preserve"> </w:t>
            </w:r>
            <w:r>
              <w:rPr>
                <w:rFonts w:asciiTheme="minorHAnsi" w:hAnsiTheme="minorHAnsi"/>
                <w:b/>
                <w:szCs w:val="22"/>
              </w:rPr>
              <w:t>struttura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Attori</w:t>
            </w:r>
          </w:p>
        </w:tc>
        <w:tc>
          <w:tcPr>
            <w:tcW w:w="6663" w:type="dxa"/>
            <w:shd w:val="clear" w:color="auto" w:fill="auto"/>
          </w:tcPr>
          <w:p w:rsidR="00A621B5" w:rsidRPr="00461818" w:rsidRDefault="00A621B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rPr>
                <w:color w:val="auto"/>
              </w:rPr>
            </w:pPr>
            <w:r w:rsidRPr="00E546AD">
              <w:rPr>
                <w:color w:val="auto"/>
              </w:rPr>
              <w:t>Pre-condizioni</w:t>
            </w:r>
          </w:p>
        </w:tc>
        <w:tc>
          <w:tcPr>
            <w:tcW w:w="6663" w:type="dxa"/>
            <w:shd w:val="clear" w:color="auto" w:fill="auto"/>
          </w:tcPr>
          <w:p w:rsidR="00A621B5"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621B5" w:rsidRPr="00A13F24" w:rsidRDefault="00A621B5" w:rsidP="00A621B5">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struttura</w:t>
            </w:r>
          </w:p>
        </w:tc>
      </w:tr>
      <w:tr w:rsidR="00A621B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1B5" w:rsidRPr="00E546AD" w:rsidRDefault="00A621B5" w:rsidP="00085F05">
            <w:pPr>
              <w:spacing w:line="276" w:lineRule="auto"/>
              <w:jc w:val="left"/>
              <w:rPr>
                <w:color w:val="auto"/>
              </w:rPr>
            </w:pPr>
            <w:r w:rsidRPr="00E546AD">
              <w:rPr>
                <w:color w:val="auto"/>
              </w:rPr>
              <w:t>Punto di estensione</w:t>
            </w:r>
          </w:p>
        </w:tc>
        <w:tc>
          <w:tcPr>
            <w:tcW w:w="6663" w:type="dxa"/>
            <w:shd w:val="clear" w:color="auto" w:fill="auto"/>
          </w:tcPr>
          <w:p w:rsidR="00A621B5" w:rsidRPr="00A13F24" w:rsidRDefault="00A621B5"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621B5"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621B5" w:rsidRPr="00E546AD" w:rsidRDefault="00A621B5" w:rsidP="00085F05">
            <w:pPr>
              <w:spacing w:line="276" w:lineRule="auto"/>
              <w:jc w:val="center"/>
              <w:rPr>
                <w:color w:val="auto"/>
              </w:rPr>
            </w:pPr>
            <w:r w:rsidRPr="00E546AD">
              <w:rPr>
                <w:color w:val="auto"/>
              </w:rPr>
              <w:t xml:space="preserve">Scenario principale </w:t>
            </w:r>
          </w:p>
        </w:tc>
      </w:tr>
      <w:tr w:rsidR="00A621B5"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A621B5" w:rsidRDefault="00A621B5" w:rsidP="00E53978">
            <w:pPr>
              <w:pStyle w:val="Normale1"/>
              <w:numPr>
                <w:ilvl w:val="0"/>
                <w:numId w:val="125"/>
              </w:numPr>
              <w:contextualSpacing w:val="0"/>
              <w:jc w:val="both"/>
              <w:rPr>
                <w:b w:val="0"/>
              </w:rPr>
            </w:pPr>
            <w:r w:rsidRPr="008D53DB">
              <w:rPr>
                <w:b w:val="0"/>
                <w:szCs w:val="22"/>
              </w:rPr>
              <w:t>L’utente seleziona “</w:t>
            </w:r>
            <w:r>
              <w:rPr>
                <w:b w:val="0"/>
                <w:szCs w:val="22"/>
              </w:rPr>
              <w:t>Seleziona Struttura</w:t>
            </w:r>
            <w:r w:rsidRPr="008D53DB">
              <w:rPr>
                <w:b w:val="0"/>
                <w:szCs w:val="22"/>
              </w:rPr>
              <w:t>”</w:t>
            </w:r>
            <w:r>
              <w:rPr>
                <w:b w:val="0"/>
                <w:szCs w:val="22"/>
              </w:rPr>
              <w:t>.</w:t>
            </w:r>
          </w:p>
        </w:tc>
      </w:tr>
      <w:tr w:rsidR="00A621B5"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Scenario alternativo</w:t>
            </w:r>
          </w:p>
        </w:tc>
      </w:tr>
      <w:tr w:rsidR="00A621B5"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367CCB" w:rsidRDefault="00A621B5" w:rsidP="00085F05">
            <w:pPr>
              <w:pStyle w:val="Normale1"/>
              <w:contextualSpacing w:val="0"/>
              <w:jc w:val="both"/>
              <w:rPr>
                <w:b w:val="0"/>
              </w:rPr>
            </w:pPr>
          </w:p>
        </w:tc>
      </w:tr>
      <w:tr w:rsidR="00A621B5"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1B5" w:rsidRPr="00E546AD" w:rsidRDefault="00A621B5" w:rsidP="00085F05">
            <w:pPr>
              <w:spacing w:line="276" w:lineRule="auto"/>
              <w:jc w:val="center"/>
              <w:rPr>
                <w:color w:val="auto"/>
              </w:rPr>
            </w:pPr>
            <w:r w:rsidRPr="00E546AD">
              <w:rPr>
                <w:color w:val="auto"/>
              </w:rPr>
              <w:t xml:space="preserve">Scenario d’errore </w:t>
            </w:r>
          </w:p>
        </w:tc>
      </w:tr>
      <w:tr w:rsidR="00A621B5"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621B5" w:rsidRPr="00DA48C0" w:rsidRDefault="00885DC3" w:rsidP="00085F05">
            <w:pPr>
              <w:pStyle w:val="Normale1"/>
              <w:contextualSpacing w:val="0"/>
              <w:jc w:val="both"/>
              <w:rPr>
                <w:b w:val="0"/>
                <w:szCs w:val="22"/>
              </w:rPr>
            </w:pPr>
            <w:r>
              <w:rPr>
                <w:b w:val="0"/>
                <w:szCs w:val="22"/>
              </w:rPr>
              <w:t>1(a</w:t>
            </w:r>
            <w:r w:rsidRPr="00367CCB">
              <w:rPr>
                <w:b w:val="0"/>
                <w:szCs w:val="22"/>
              </w:rPr>
              <w:t xml:space="preserve">) Il sistema notifica all’utente che sono presenti </w:t>
            </w:r>
            <w:r>
              <w:rPr>
                <w:b w:val="0"/>
                <w:szCs w:val="22"/>
              </w:rPr>
              <w:t>errori.</w:t>
            </w:r>
          </w:p>
        </w:tc>
      </w:tr>
    </w:tbl>
    <w:p w:rsidR="009C659E" w:rsidRDefault="009C659E" w:rsidP="009C659E"/>
    <w:p w:rsidR="00996B29" w:rsidRDefault="00996B29" w:rsidP="00E056F4">
      <w:pPr>
        <w:pStyle w:val="Titolo3"/>
        <w:rPr>
          <w:lang w:val="it-IT"/>
        </w:rPr>
      </w:pPr>
      <w:bookmarkStart w:id="112" w:name="_Toc507840476"/>
      <w:r>
        <w:rPr>
          <w:lang w:val="it-IT"/>
        </w:rPr>
        <w:t>UC_23</w:t>
      </w:r>
      <w:r w:rsidRPr="00E056F4">
        <w:rPr>
          <w:lang w:val="it-IT"/>
        </w:rPr>
        <w:t xml:space="preserve"> </w:t>
      </w:r>
      <w:r w:rsidRPr="00D270E0">
        <w:rPr>
          <w:lang w:val="it-IT"/>
        </w:rPr>
        <w:t>Trova offerte</w:t>
      </w:r>
      <w:bookmarkEnd w:id="11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Caso d’uso</w:t>
            </w:r>
          </w:p>
        </w:tc>
        <w:tc>
          <w:tcPr>
            <w:tcW w:w="6663" w:type="dxa"/>
            <w:shd w:val="clear" w:color="auto" w:fill="auto"/>
            <w:vAlign w:val="center"/>
          </w:tcPr>
          <w:p w:rsidR="00491EAF" w:rsidRPr="00A13F24" w:rsidRDefault="00491EA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icerca base</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Attori</w:t>
            </w:r>
          </w:p>
        </w:tc>
        <w:tc>
          <w:tcPr>
            <w:tcW w:w="6663" w:type="dxa"/>
            <w:shd w:val="clear" w:color="auto" w:fill="auto"/>
          </w:tcPr>
          <w:p w:rsidR="00491EAF" w:rsidRPr="00461818" w:rsidRDefault="00491EAF" w:rsidP="00491EAF">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Pre-condizioni</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jc w:val="left"/>
              <w:rPr>
                <w:color w:val="auto"/>
              </w:rPr>
            </w:pPr>
            <w:r w:rsidRPr="00E546AD">
              <w:rPr>
                <w:color w:val="auto"/>
              </w:rPr>
              <w:t>Punto di estensione</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91EAF"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91EAF" w:rsidRPr="00E546AD" w:rsidRDefault="00491EAF" w:rsidP="00085F05">
            <w:pPr>
              <w:spacing w:line="276" w:lineRule="auto"/>
              <w:jc w:val="center"/>
              <w:rPr>
                <w:color w:val="auto"/>
              </w:rPr>
            </w:pPr>
            <w:r w:rsidRPr="00E546AD">
              <w:rPr>
                <w:color w:val="auto"/>
              </w:rPr>
              <w:t xml:space="preserve">Scenario principale </w:t>
            </w:r>
          </w:p>
        </w:tc>
      </w:tr>
      <w:tr w:rsidR="00491EAF"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AC6DCF" w:rsidRDefault="00491EAF" w:rsidP="00E53978">
            <w:pPr>
              <w:pStyle w:val="Normale1"/>
              <w:numPr>
                <w:ilvl w:val="0"/>
                <w:numId w:val="126"/>
              </w:numPr>
              <w:contextualSpacing w:val="0"/>
              <w:jc w:val="both"/>
              <w:rPr>
                <w:b w:val="0"/>
              </w:rPr>
            </w:pPr>
            <w:r w:rsidRPr="008D53DB">
              <w:rPr>
                <w:b w:val="0"/>
                <w:szCs w:val="22"/>
              </w:rPr>
              <w:t>L’utente seleziona il link “</w:t>
            </w:r>
            <w:r>
              <w:rPr>
                <w:b w:val="0"/>
                <w:szCs w:val="22"/>
              </w:rPr>
              <w:t>Trova offerte</w:t>
            </w:r>
            <w:r w:rsidRPr="008D53DB">
              <w:rPr>
                <w:b w:val="0"/>
                <w:szCs w:val="22"/>
              </w:rPr>
              <w:t>”</w:t>
            </w:r>
            <w:r>
              <w:rPr>
                <w:b w:val="0"/>
                <w:szCs w:val="22"/>
              </w:rPr>
              <w:t>.</w:t>
            </w:r>
          </w:p>
          <w:p w:rsidR="00491EAF" w:rsidRPr="00F40F4A" w:rsidRDefault="00491EAF" w:rsidP="00E53978">
            <w:pPr>
              <w:pStyle w:val="Normale1"/>
              <w:numPr>
                <w:ilvl w:val="0"/>
                <w:numId w:val="126"/>
              </w:numPr>
              <w:contextualSpacing w:val="0"/>
              <w:jc w:val="both"/>
              <w:rPr>
                <w:b w:val="0"/>
              </w:rPr>
            </w:pPr>
            <w:r w:rsidRPr="00F40F4A">
              <w:rPr>
                <w:b w:val="0"/>
                <w:szCs w:val="22"/>
              </w:rPr>
              <w:t>Il sistema visualizza un form composto da</w:t>
            </w:r>
            <w:r>
              <w:rPr>
                <w:b w:val="0"/>
                <w:szCs w:val="22"/>
              </w:rPr>
              <w:t xml:space="preserve"> :</w:t>
            </w:r>
            <w:r w:rsidRPr="00F40F4A">
              <w:rPr>
                <w:b w:val="0"/>
                <w:szCs w:val="22"/>
              </w:rPr>
              <w:t xml:space="preserve"> </w:t>
            </w:r>
            <w:r w:rsidRPr="00491EAF">
              <w:rPr>
                <w:rFonts w:asciiTheme="minorHAnsi" w:hAnsiTheme="minorHAnsi"/>
                <w:b w:val="0"/>
                <w:szCs w:val="22"/>
              </w:rPr>
              <w:t>città di destinazione, nome della struttura</w:t>
            </w:r>
            <w:r>
              <w:rPr>
                <w:rFonts w:asciiTheme="minorHAnsi" w:hAnsiTheme="minorHAnsi"/>
                <w:b w:val="0"/>
                <w:szCs w:val="22"/>
              </w:rPr>
              <w:t>, check-in,</w:t>
            </w:r>
            <w:r w:rsidRPr="00491EAF">
              <w:rPr>
                <w:rFonts w:asciiTheme="minorHAnsi" w:hAnsiTheme="minorHAnsi"/>
                <w:b w:val="0"/>
                <w:szCs w:val="22"/>
              </w:rPr>
              <w:t xml:space="preserve"> check-out, numero di camere richieste, tipologia di camera</w:t>
            </w:r>
            <w:r>
              <w:rPr>
                <w:rFonts w:asciiTheme="minorHAnsi" w:hAnsiTheme="minorHAnsi"/>
                <w:b w:val="0"/>
                <w:szCs w:val="22"/>
              </w:rPr>
              <w:t>,</w:t>
            </w:r>
            <w:r w:rsidRPr="00491EAF">
              <w:rPr>
                <w:rFonts w:asciiTheme="minorHAnsi" w:hAnsiTheme="minorHAnsi"/>
                <w:b w:val="0"/>
                <w:szCs w:val="22"/>
              </w:rPr>
              <w:t xml:space="preserve"> se sono presenti bambini.</w:t>
            </w:r>
          </w:p>
          <w:p w:rsidR="00491EAF" w:rsidRPr="00F40F4A" w:rsidRDefault="00491EAF" w:rsidP="00E53978">
            <w:pPr>
              <w:pStyle w:val="Normale1"/>
              <w:numPr>
                <w:ilvl w:val="0"/>
                <w:numId w:val="126"/>
              </w:numPr>
              <w:contextualSpacing w:val="0"/>
              <w:jc w:val="both"/>
              <w:rPr>
                <w:b w:val="0"/>
                <w:szCs w:val="22"/>
              </w:rPr>
            </w:pPr>
            <w:r w:rsidRPr="00F40F4A">
              <w:rPr>
                <w:b w:val="0"/>
                <w:szCs w:val="22"/>
              </w:rPr>
              <w:t>L’utente riempie uno o più campi richiesti ed avvia la ricerca</w:t>
            </w:r>
            <w:r>
              <w:rPr>
                <w:b w:val="0"/>
              </w:rPr>
              <w:t>.</w:t>
            </w:r>
          </w:p>
          <w:p w:rsidR="00491EAF" w:rsidRPr="00F40F4A" w:rsidRDefault="00491EAF" w:rsidP="00E53978">
            <w:pPr>
              <w:pStyle w:val="Normale1"/>
              <w:numPr>
                <w:ilvl w:val="0"/>
                <w:numId w:val="126"/>
              </w:numPr>
              <w:contextualSpacing w:val="0"/>
              <w:jc w:val="both"/>
              <w:rPr>
                <w:b w:val="0"/>
              </w:rPr>
            </w:pPr>
            <w:r w:rsidRPr="00F40F4A">
              <w:rPr>
                <w:b w:val="0"/>
              </w:rPr>
              <w:t>Il sistema mo</w:t>
            </w:r>
            <w:r>
              <w:rPr>
                <w:b w:val="0"/>
              </w:rPr>
              <w:t xml:space="preserve">stra una lista contenente tutte le offerte </w:t>
            </w:r>
            <w:r w:rsidRPr="00F40F4A">
              <w:rPr>
                <w:b w:val="0"/>
              </w:rPr>
              <w:t>che soddisfano i parametri di ricerca.</w:t>
            </w:r>
          </w:p>
        </w:tc>
      </w:tr>
      <w:tr w:rsidR="00491EAF"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Scenario alternativo</w:t>
            </w:r>
          </w:p>
        </w:tc>
      </w:tr>
      <w:tr w:rsidR="00491EAF"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367CCB" w:rsidRDefault="00491EAF" w:rsidP="00085F05">
            <w:pPr>
              <w:pStyle w:val="Normale1"/>
              <w:contextualSpacing w:val="0"/>
              <w:jc w:val="both"/>
              <w:rPr>
                <w:b w:val="0"/>
              </w:rPr>
            </w:pPr>
            <w:r>
              <w:rPr>
                <w:b w:val="0"/>
                <w:szCs w:val="22"/>
              </w:rPr>
              <w:t>3</w:t>
            </w:r>
            <w:r w:rsidRPr="00367CCB">
              <w:rPr>
                <w:b w:val="0"/>
                <w:szCs w:val="22"/>
              </w:rPr>
              <w:t>(a) L’utente annulla l’operazione.</w:t>
            </w:r>
          </w:p>
        </w:tc>
      </w:tr>
      <w:tr w:rsidR="00491EAF"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 xml:space="preserve">Scenario d’errore </w:t>
            </w:r>
          </w:p>
        </w:tc>
      </w:tr>
      <w:tr w:rsidR="00491EAF"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91EAF" w:rsidRPr="00F40F4A" w:rsidRDefault="00491EAF"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491EAF"/>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491EAF" w:rsidRPr="00A13F24" w:rsidRDefault="00491EA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icerca avanzata</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Attori</w:t>
            </w:r>
          </w:p>
        </w:tc>
        <w:tc>
          <w:tcPr>
            <w:tcW w:w="6663" w:type="dxa"/>
            <w:shd w:val="clear" w:color="auto" w:fill="auto"/>
          </w:tcPr>
          <w:p w:rsidR="00491EAF" w:rsidRPr="00461818" w:rsidRDefault="00491EAF"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rPr>
                <w:color w:val="auto"/>
              </w:rPr>
            </w:pPr>
            <w:r w:rsidRPr="00E546AD">
              <w:rPr>
                <w:color w:val="auto"/>
              </w:rPr>
              <w:t>Pre-condizioni</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491EAF"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91EAF" w:rsidRPr="00E546AD" w:rsidRDefault="00491EAF" w:rsidP="00085F05">
            <w:pPr>
              <w:spacing w:line="276" w:lineRule="auto"/>
              <w:jc w:val="left"/>
              <w:rPr>
                <w:color w:val="auto"/>
              </w:rPr>
            </w:pPr>
            <w:r w:rsidRPr="00E546AD">
              <w:rPr>
                <w:color w:val="auto"/>
              </w:rPr>
              <w:t>Punto di estensione</w:t>
            </w:r>
          </w:p>
        </w:tc>
        <w:tc>
          <w:tcPr>
            <w:tcW w:w="6663" w:type="dxa"/>
            <w:shd w:val="clear" w:color="auto" w:fill="auto"/>
          </w:tcPr>
          <w:p w:rsidR="00491EAF" w:rsidRPr="00A13F24" w:rsidRDefault="00491EAF"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91EAF"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91EAF" w:rsidRPr="00E546AD" w:rsidRDefault="00491EAF" w:rsidP="00085F05">
            <w:pPr>
              <w:spacing w:line="276" w:lineRule="auto"/>
              <w:jc w:val="center"/>
              <w:rPr>
                <w:color w:val="auto"/>
              </w:rPr>
            </w:pPr>
            <w:r w:rsidRPr="00E546AD">
              <w:rPr>
                <w:color w:val="auto"/>
              </w:rPr>
              <w:t xml:space="preserve">Scenario principale </w:t>
            </w:r>
          </w:p>
        </w:tc>
      </w:tr>
      <w:tr w:rsidR="00491EAF"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AC6DCF" w:rsidRDefault="00491EAF" w:rsidP="00E53978">
            <w:pPr>
              <w:pStyle w:val="Normale1"/>
              <w:numPr>
                <w:ilvl w:val="0"/>
                <w:numId w:val="127"/>
              </w:numPr>
              <w:contextualSpacing w:val="0"/>
              <w:jc w:val="both"/>
              <w:rPr>
                <w:b w:val="0"/>
              </w:rPr>
            </w:pPr>
            <w:r w:rsidRPr="008D53DB">
              <w:rPr>
                <w:b w:val="0"/>
                <w:szCs w:val="22"/>
              </w:rPr>
              <w:t>L’utente seleziona il link “</w:t>
            </w:r>
            <w:r>
              <w:rPr>
                <w:b w:val="0"/>
                <w:szCs w:val="22"/>
              </w:rPr>
              <w:t>Trova offerte</w:t>
            </w:r>
            <w:r w:rsidRPr="008D53DB">
              <w:rPr>
                <w:b w:val="0"/>
                <w:szCs w:val="22"/>
              </w:rPr>
              <w:t>”</w:t>
            </w:r>
            <w:r w:rsidR="00C83FCF">
              <w:rPr>
                <w:b w:val="0"/>
                <w:szCs w:val="22"/>
              </w:rPr>
              <w:t xml:space="preserve"> e seleziona la tab “Ricerca Avanzata”</w:t>
            </w:r>
            <w:r>
              <w:rPr>
                <w:b w:val="0"/>
                <w:szCs w:val="22"/>
              </w:rPr>
              <w:t>.</w:t>
            </w:r>
          </w:p>
          <w:p w:rsidR="00491EAF" w:rsidRPr="00F40F4A" w:rsidRDefault="00491EAF" w:rsidP="00E53978">
            <w:pPr>
              <w:pStyle w:val="Normale1"/>
              <w:numPr>
                <w:ilvl w:val="0"/>
                <w:numId w:val="127"/>
              </w:numPr>
              <w:contextualSpacing w:val="0"/>
              <w:jc w:val="both"/>
              <w:rPr>
                <w:b w:val="0"/>
              </w:rPr>
            </w:pPr>
            <w:r w:rsidRPr="00F40F4A">
              <w:rPr>
                <w:b w:val="0"/>
                <w:szCs w:val="22"/>
              </w:rPr>
              <w:t>Il sistema visualizza un form composto da</w:t>
            </w:r>
            <w:r>
              <w:rPr>
                <w:b w:val="0"/>
                <w:szCs w:val="22"/>
              </w:rPr>
              <w:t xml:space="preserve"> :</w:t>
            </w:r>
            <w:r w:rsidR="00C83FCF">
              <w:rPr>
                <w:b w:val="0"/>
                <w:szCs w:val="22"/>
              </w:rPr>
              <w:t xml:space="preserve"> </w:t>
            </w:r>
            <w:r w:rsidR="00C83FCF" w:rsidRPr="00C83FCF">
              <w:rPr>
                <w:b w:val="0"/>
                <w:szCs w:val="22"/>
              </w:rPr>
              <w:t>budget, solarium, cancellazione gratuita, canoa, escursione in bicicletta, prenotazione senza carta, massaggi, noleggio biciclette a pagamento, nessun pagamento anticipato, tennis, biblioteca, spiaggia, pesca, escursionismo, colazione inclusa, equitazione, parcheggio, spa e centro benessere, servizio in camera, navetta aeroportuale, disponibilità di camere familiari, tv schermo piatto, palestra, animali ammessi, aria condizionata, camera non fumatori, camere/strutture per ospiti disabili, bollitore elettrico, piscina, ristorante, bollitore tè/macchina caffè.</w:t>
            </w:r>
          </w:p>
          <w:p w:rsidR="00491EAF" w:rsidRPr="00F40F4A" w:rsidRDefault="00491EAF" w:rsidP="00E53978">
            <w:pPr>
              <w:pStyle w:val="Normale1"/>
              <w:numPr>
                <w:ilvl w:val="0"/>
                <w:numId w:val="127"/>
              </w:numPr>
              <w:contextualSpacing w:val="0"/>
              <w:jc w:val="both"/>
              <w:rPr>
                <w:b w:val="0"/>
                <w:szCs w:val="22"/>
              </w:rPr>
            </w:pPr>
            <w:r w:rsidRPr="00F40F4A">
              <w:rPr>
                <w:b w:val="0"/>
                <w:szCs w:val="22"/>
              </w:rPr>
              <w:t>L’utente riempie uno o più campi richiesti ed avvia la ricerca</w:t>
            </w:r>
            <w:r>
              <w:rPr>
                <w:b w:val="0"/>
              </w:rPr>
              <w:t>.</w:t>
            </w:r>
          </w:p>
          <w:p w:rsidR="00491EAF" w:rsidRPr="00F40F4A" w:rsidRDefault="00491EAF" w:rsidP="00E53978">
            <w:pPr>
              <w:pStyle w:val="Normale1"/>
              <w:numPr>
                <w:ilvl w:val="0"/>
                <w:numId w:val="127"/>
              </w:numPr>
              <w:contextualSpacing w:val="0"/>
              <w:jc w:val="both"/>
              <w:rPr>
                <w:b w:val="0"/>
              </w:rPr>
            </w:pPr>
            <w:r w:rsidRPr="00F40F4A">
              <w:rPr>
                <w:b w:val="0"/>
              </w:rPr>
              <w:t>Il sistema mo</w:t>
            </w:r>
            <w:r>
              <w:rPr>
                <w:b w:val="0"/>
              </w:rPr>
              <w:t xml:space="preserve">stra una lista contenente tutte le offerte </w:t>
            </w:r>
            <w:r w:rsidRPr="00F40F4A">
              <w:rPr>
                <w:b w:val="0"/>
              </w:rPr>
              <w:t>che soddisfano i parametri di ricerca.</w:t>
            </w:r>
          </w:p>
        </w:tc>
      </w:tr>
      <w:tr w:rsidR="00491EAF"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Scenario alternativo</w:t>
            </w:r>
          </w:p>
        </w:tc>
      </w:tr>
      <w:tr w:rsidR="00491EAF"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367CCB" w:rsidRDefault="00491EAF" w:rsidP="00085F05">
            <w:pPr>
              <w:pStyle w:val="Normale1"/>
              <w:contextualSpacing w:val="0"/>
              <w:jc w:val="both"/>
              <w:rPr>
                <w:b w:val="0"/>
              </w:rPr>
            </w:pPr>
            <w:r>
              <w:rPr>
                <w:b w:val="0"/>
                <w:szCs w:val="22"/>
              </w:rPr>
              <w:t>3</w:t>
            </w:r>
            <w:r w:rsidRPr="00367CCB">
              <w:rPr>
                <w:b w:val="0"/>
                <w:szCs w:val="22"/>
              </w:rPr>
              <w:t>(a) L’utente annulla l’operazione.</w:t>
            </w:r>
          </w:p>
        </w:tc>
      </w:tr>
      <w:tr w:rsidR="00491EAF"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91EAF" w:rsidRPr="00E546AD" w:rsidRDefault="00491EAF" w:rsidP="00085F05">
            <w:pPr>
              <w:spacing w:line="276" w:lineRule="auto"/>
              <w:jc w:val="center"/>
              <w:rPr>
                <w:color w:val="auto"/>
              </w:rPr>
            </w:pPr>
            <w:r w:rsidRPr="00E546AD">
              <w:rPr>
                <w:color w:val="auto"/>
              </w:rPr>
              <w:t xml:space="preserve">Scenario d’errore </w:t>
            </w:r>
          </w:p>
        </w:tc>
      </w:tr>
      <w:tr w:rsidR="00491EAF"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91EAF" w:rsidRPr="00F40F4A" w:rsidRDefault="00491EAF"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491EAF" w:rsidRDefault="00491EAF" w:rsidP="00491EAF"/>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Caso d’uso</w:t>
            </w:r>
          </w:p>
        </w:tc>
        <w:tc>
          <w:tcPr>
            <w:tcW w:w="6663" w:type="dxa"/>
            <w:shd w:val="clear" w:color="auto" w:fill="auto"/>
            <w:vAlign w:val="center"/>
          </w:tcPr>
          <w:p w:rsidR="00536AF7" w:rsidRPr="00A13F24" w:rsidRDefault="00536AF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063003">
              <w:rPr>
                <w:b/>
                <w:szCs w:val="22"/>
              </w:rPr>
              <w:t>isualizza camere disponibili</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Attori</w:t>
            </w:r>
          </w:p>
        </w:tc>
        <w:tc>
          <w:tcPr>
            <w:tcW w:w="6663" w:type="dxa"/>
            <w:shd w:val="clear" w:color="auto" w:fill="auto"/>
          </w:tcPr>
          <w:p w:rsidR="00536AF7" w:rsidRPr="00461818" w:rsidRDefault="00536AF7" w:rsidP="00536AF7">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Pre-condizioni</w:t>
            </w:r>
          </w:p>
        </w:tc>
        <w:tc>
          <w:tcPr>
            <w:tcW w:w="6663" w:type="dxa"/>
            <w:shd w:val="clear" w:color="auto" w:fill="auto"/>
          </w:tcPr>
          <w:p w:rsidR="00536AF7"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36AF7" w:rsidRPr="00A13F24" w:rsidRDefault="00536AF7" w:rsidP="00536AF7">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l’offerta desiderata</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jc w:val="left"/>
              <w:rPr>
                <w:color w:val="auto"/>
              </w:rPr>
            </w:pPr>
            <w:r w:rsidRPr="00E546AD">
              <w:rPr>
                <w:color w:val="auto"/>
              </w:rPr>
              <w:t>Punto di estensione</w:t>
            </w:r>
          </w:p>
        </w:tc>
        <w:tc>
          <w:tcPr>
            <w:tcW w:w="6663" w:type="dxa"/>
            <w:shd w:val="clear" w:color="auto" w:fill="auto"/>
          </w:tcPr>
          <w:p w:rsidR="00536AF7" w:rsidRPr="00A13F24"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36AF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36AF7" w:rsidRPr="00E546AD" w:rsidRDefault="00536AF7" w:rsidP="00085F05">
            <w:pPr>
              <w:spacing w:line="276" w:lineRule="auto"/>
              <w:jc w:val="center"/>
              <w:rPr>
                <w:color w:val="auto"/>
              </w:rPr>
            </w:pPr>
            <w:r w:rsidRPr="00E546AD">
              <w:rPr>
                <w:color w:val="auto"/>
              </w:rPr>
              <w:t xml:space="preserve">Scenario principale </w:t>
            </w:r>
          </w:p>
        </w:tc>
      </w:tr>
      <w:tr w:rsidR="00536AF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5F7365" w:rsidRDefault="00536AF7" w:rsidP="00E53978">
            <w:pPr>
              <w:pStyle w:val="Normale1"/>
              <w:numPr>
                <w:ilvl w:val="0"/>
                <w:numId w:val="128"/>
              </w:numPr>
              <w:contextualSpacing w:val="0"/>
              <w:jc w:val="both"/>
              <w:rPr>
                <w:b w:val="0"/>
              </w:rPr>
            </w:pPr>
            <w:r>
              <w:rPr>
                <w:b w:val="0"/>
                <w:szCs w:val="22"/>
              </w:rPr>
              <w:t>Il sistema mostra la lista delle camere disponibili in funzione dell’offerta selezionata</w:t>
            </w:r>
          </w:p>
          <w:p w:rsidR="00536AF7" w:rsidRPr="00F40F4A" w:rsidRDefault="00536AF7" w:rsidP="00085F05">
            <w:pPr>
              <w:pStyle w:val="Normale1"/>
              <w:ind w:left="1080"/>
              <w:contextualSpacing w:val="0"/>
              <w:jc w:val="both"/>
              <w:rPr>
                <w:b w:val="0"/>
              </w:rPr>
            </w:pPr>
          </w:p>
        </w:tc>
      </w:tr>
      <w:tr w:rsidR="00536AF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Scenario alternativo</w:t>
            </w:r>
          </w:p>
        </w:tc>
      </w:tr>
      <w:tr w:rsidR="00536AF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367CCB" w:rsidRDefault="00536AF7" w:rsidP="00085F05">
            <w:pPr>
              <w:pStyle w:val="Normale1"/>
              <w:contextualSpacing w:val="0"/>
              <w:jc w:val="both"/>
              <w:rPr>
                <w:b w:val="0"/>
              </w:rPr>
            </w:pPr>
          </w:p>
        </w:tc>
      </w:tr>
      <w:tr w:rsidR="00536AF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 xml:space="preserve">Scenario d’errore </w:t>
            </w:r>
          </w:p>
        </w:tc>
      </w:tr>
      <w:tr w:rsidR="00536AF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36AF7" w:rsidRPr="00F40F4A" w:rsidRDefault="00536AF7" w:rsidP="00085F05">
            <w:pPr>
              <w:pStyle w:val="Normale1"/>
              <w:contextualSpacing w:val="0"/>
              <w:jc w:val="both"/>
              <w:rPr>
                <w:b w:val="0"/>
                <w:szCs w:val="22"/>
              </w:rPr>
            </w:pPr>
            <w:r>
              <w:rPr>
                <w:b w:val="0"/>
                <w:szCs w:val="22"/>
              </w:rPr>
              <w:t xml:space="preserve">1(a) </w:t>
            </w:r>
            <w:r w:rsidRPr="00F40F4A">
              <w:rPr>
                <w:b w:val="0"/>
                <w:szCs w:val="22"/>
              </w:rPr>
              <w:t>Il sistema notifica all’utente che i dati richiesti non sono stati trovati.</w:t>
            </w:r>
          </w:p>
        </w:tc>
      </w:tr>
    </w:tbl>
    <w:p w:rsidR="00C03179" w:rsidRDefault="00C03179" w:rsidP="0095454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536AF7" w:rsidRPr="00A13F24" w:rsidRDefault="00536AF7"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Richiedi preventivo</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Attori</w:t>
            </w:r>
          </w:p>
        </w:tc>
        <w:tc>
          <w:tcPr>
            <w:tcW w:w="6663" w:type="dxa"/>
            <w:shd w:val="clear" w:color="auto" w:fill="auto"/>
          </w:tcPr>
          <w:p w:rsidR="00536AF7" w:rsidRPr="00461818" w:rsidRDefault="00536AF7" w:rsidP="00536AF7">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rPr>
                <w:color w:val="auto"/>
              </w:rPr>
            </w:pPr>
            <w:r w:rsidRPr="00E546AD">
              <w:rPr>
                <w:color w:val="auto"/>
              </w:rPr>
              <w:t>Pre-condizioni</w:t>
            </w:r>
          </w:p>
        </w:tc>
        <w:tc>
          <w:tcPr>
            <w:tcW w:w="6663" w:type="dxa"/>
            <w:shd w:val="clear" w:color="auto" w:fill="auto"/>
          </w:tcPr>
          <w:p w:rsidR="00536AF7"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536AF7" w:rsidRPr="00A13F24"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536AF7"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536AF7" w:rsidRPr="00E546AD" w:rsidRDefault="00536AF7" w:rsidP="00085F05">
            <w:pPr>
              <w:spacing w:line="276" w:lineRule="auto"/>
              <w:jc w:val="left"/>
              <w:rPr>
                <w:color w:val="auto"/>
              </w:rPr>
            </w:pPr>
            <w:r w:rsidRPr="00E546AD">
              <w:rPr>
                <w:color w:val="auto"/>
              </w:rPr>
              <w:t>Punto di estensione</w:t>
            </w:r>
          </w:p>
        </w:tc>
        <w:tc>
          <w:tcPr>
            <w:tcW w:w="6663" w:type="dxa"/>
            <w:shd w:val="clear" w:color="auto" w:fill="auto"/>
          </w:tcPr>
          <w:p w:rsidR="00536AF7" w:rsidRPr="00A13F24" w:rsidRDefault="00536AF7"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536AF7"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536AF7" w:rsidRPr="00E546AD" w:rsidRDefault="00536AF7" w:rsidP="00085F05">
            <w:pPr>
              <w:spacing w:line="276" w:lineRule="auto"/>
              <w:jc w:val="center"/>
              <w:rPr>
                <w:color w:val="auto"/>
              </w:rPr>
            </w:pPr>
            <w:r w:rsidRPr="00E546AD">
              <w:rPr>
                <w:color w:val="auto"/>
              </w:rPr>
              <w:t xml:space="preserve">Scenario principale </w:t>
            </w:r>
          </w:p>
        </w:tc>
      </w:tr>
      <w:tr w:rsidR="00536AF7"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05706" w:rsidRDefault="00805706" w:rsidP="00E53978">
            <w:pPr>
              <w:pStyle w:val="Normale1"/>
              <w:numPr>
                <w:ilvl w:val="0"/>
                <w:numId w:val="129"/>
              </w:numPr>
              <w:contextualSpacing w:val="0"/>
              <w:jc w:val="both"/>
              <w:rPr>
                <w:b w:val="0"/>
              </w:rPr>
            </w:pPr>
            <w:r>
              <w:rPr>
                <w:b w:val="0"/>
              </w:rPr>
              <w:t>L’utente seleziona la tab “Camera”</w:t>
            </w:r>
          </w:p>
          <w:p w:rsidR="00536AF7" w:rsidRDefault="00536AF7" w:rsidP="00E53978">
            <w:pPr>
              <w:pStyle w:val="Normale1"/>
              <w:numPr>
                <w:ilvl w:val="0"/>
                <w:numId w:val="129"/>
              </w:numPr>
              <w:contextualSpacing w:val="0"/>
              <w:jc w:val="both"/>
              <w:rPr>
                <w:b w:val="0"/>
              </w:rPr>
            </w:pPr>
            <w:r w:rsidRPr="00C02BF3">
              <w:rPr>
                <w:b w:val="0"/>
              </w:rPr>
              <w:t xml:space="preserve">Il sistema mostra la pagina con il form da compilare: </w:t>
            </w:r>
            <w:r w:rsidRPr="00536AF7">
              <w:rPr>
                <w:b w:val="0"/>
              </w:rPr>
              <w:t>il numero di adulti, il numero di bambini, un messaggio.</w:t>
            </w:r>
          </w:p>
          <w:p w:rsidR="00536AF7" w:rsidRPr="00C02BF3" w:rsidRDefault="00536AF7" w:rsidP="00E53978">
            <w:pPr>
              <w:pStyle w:val="Normale1"/>
              <w:numPr>
                <w:ilvl w:val="0"/>
                <w:numId w:val="129"/>
              </w:numPr>
              <w:contextualSpacing w:val="0"/>
              <w:jc w:val="both"/>
              <w:rPr>
                <w:b w:val="0"/>
              </w:rPr>
            </w:pPr>
            <w:r w:rsidRPr="00C02BF3">
              <w:rPr>
                <w:b w:val="0"/>
                <w:szCs w:val="22"/>
              </w:rPr>
              <w:t>L’utente riempie i campi obbligatori.</w:t>
            </w:r>
          </w:p>
          <w:p w:rsidR="00536AF7" w:rsidRPr="001774CD" w:rsidRDefault="00536AF7" w:rsidP="00E53978">
            <w:pPr>
              <w:pStyle w:val="Normale1"/>
              <w:numPr>
                <w:ilvl w:val="0"/>
                <w:numId w:val="129"/>
              </w:numPr>
              <w:contextualSpacing w:val="0"/>
              <w:jc w:val="both"/>
              <w:rPr>
                <w:b w:val="0"/>
              </w:rPr>
            </w:pPr>
            <w:r w:rsidRPr="001774CD">
              <w:rPr>
                <w:b w:val="0"/>
              </w:rPr>
              <w:t>L’utente salva i dati.</w:t>
            </w:r>
          </w:p>
          <w:p w:rsidR="00536AF7" w:rsidRPr="008D53DB" w:rsidRDefault="00536AF7" w:rsidP="00E53978">
            <w:pPr>
              <w:pStyle w:val="Normale1"/>
              <w:numPr>
                <w:ilvl w:val="0"/>
                <w:numId w:val="129"/>
              </w:numPr>
              <w:contextualSpacing w:val="0"/>
              <w:jc w:val="both"/>
              <w:rPr>
                <w:b w:val="0"/>
              </w:rPr>
            </w:pPr>
            <w:r w:rsidRPr="001774CD">
              <w:rPr>
                <w:b w:val="0"/>
                <w:szCs w:val="22"/>
              </w:rPr>
              <w:t>Il sistema effettua l’operazione e notifica che l’operazione è stata eseguita con successo.</w:t>
            </w:r>
          </w:p>
        </w:tc>
      </w:tr>
      <w:tr w:rsidR="00536AF7"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Scenario alternativo</w:t>
            </w:r>
          </w:p>
        </w:tc>
      </w:tr>
      <w:tr w:rsidR="00536AF7"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367CCB" w:rsidRDefault="00805706" w:rsidP="00085F05">
            <w:pPr>
              <w:pStyle w:val="Normale1"/>
              <w:contextualSpacing w:val="0"/>
              <w:jc w:val="both"/>
              <w:rPr>
                <w:b w:val="0"/>
              </w:rPr>
            </w:pPr>
            <w:r>
              <w:rPr>
                <w:b w:val="0"/>
                <w:szCs w:val="22"/>
              </w:rPr>
              <w:t>4</w:t>
            </w:r>
            <w:r w:rsidR="00536AF7" w:rsidRPr="00367CCB">
              <w:rPr>
                <w:b w:val="0"/>
                <w:szCs w:val="22"/>
              </w:rPr>
              <w:t>(a) L’utente annulla l’operazione.</w:t>
            </w:r>
          </w:p>
        </w:tc>
      </w:tr>
      <w:tr w:rsidR="00536AF7"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536AF7" w:rsidRPr="00E546AD" w:rsidRDefault="00536AF7" w:rsidP="00085F05">
            <w:pPr>
              <w:spacing w:line="276" w:lineRule="auto"/>
              <w:jc w:val="center"/>
              <w:rPr>
                <w:color w:val="auto"/>
              </w:rPr>
            </w:pPr>
            <w:r w:rsidRPr="00E546AD">
              <w:rPr>
                <w:color w:val="auto"/>
              </w:rPr>
              <w:t xml:space="preserve">Scenario d’errore </w:t>
            </w:r>
          </w:p>
        </w:tc>
      </w:tr>
      <w:tr w:rsidR="00536AF7"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536AF7" w:rsidRPr="00367CCB" w:rsidRDefault="00805706" w:rsidP="00085F05">
            <w:pPr>
              <w:pStyle w:val="Normale1"/>
              <w:contextualSpacing w:val="0"/>
              <w:jc w:val="both"/>
              <w:rPr>
                <w:b w:val="0"/>
                <w:szCs w:val="22"/>
              </w:rPr>
            </w:pPr>
            <w:r>
              <w:rPr>
                <w:b w:val="0"/>
                <w:szCs w:val="22"/>
              </w:rPr>
              <w:t>5</w:t>
            </w:r>
            <w:r w:rsidR="00536AF7">
              <w:rPr>
                <w:b w:val="0"/>
                <w:szCs w:val="22"/>
              </w:rPr>
              <w:t>(a</w:t>
            </w:r>
            <w:r w:rsidR="00536AF7" w:rsidRPr="00367CCB">
              <w:rPr>
                <w:b w:val="0"/>
                <w:szCs w:val="22"/>
              </w:rPr>
              <w:t>) Il sistema notifica all’utente che sono presenti errori.</w:t>
            </w:r>
          </w:p>
        </w:tc>
      </w:tr>
    </w:tbl>
    <w:p w:rsidR="0095454E" w:rsidRDefault="0095454E" w:rsidP="0095454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rPr>
                <w:color w:val="auto"/>
              </w:rPr>
            </w:pPr>
            <w:r w:rsidRPr="00E546AD">
              <w:rPr>
                <w:color w:val="auto"/>
              </w:rPr>
              <w:t>Caso d’uso</w:t>
            </w:r>
          </w:p>
        </w:tc>
        <w:tc>
          <w:tcPr>
            <w:tcW w:w="6663" w:type="dxa"/>
            <w:shd w:val="clear" w:color="auto" w:fill="auto"/>
            <w:vAlign w:val="center"/>
          </w:tcPr>
          <w:p w:rsidR="004E29DC" w:rsidRPr="00A13F24" w:rsidRDefault="004E29D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rPr>
                <w:color w:val="auto"/>
              </w:rPr>
            </w:pPr>
            <w:r w:rsidRPr="00E546AD">
              <w:rPr>
                <w:color w:val="auto"/>
              </w:rPr>
              <w:t>Attori</w:t>
            </w:r>
          </w:p>
        </w:tc>
        <w:tc>
          <w:tcPr>
            <w:tcW w:w="6663" w:type="dxa"/>
            <w:shd w:val="clear" w:color="auto" w:fill="auto"/>
          </w:tcPr>
          <w:p w:rsidR="004E29DC" w:rsidRPr="00461818" w:rsidRDefault="004E29D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rPr>
                <w:color w:val="auto"/>
              </w:rPr>
            </w:pPr>
            <w:r w:rsidRPr="00E546AD">
              <w:rPr>
                <w:color w:val="auto"/>
              </w:rPr>
              <w:t>Pre-condizioni</w:t>
            </w:r>
          </w:p>
        </w:tc>
        <w:tc>
          <w:tcPr>
            <w:tcW w:w="6663" w:type="dxa"/>
            <w:shd w:val="clear" w:color="auto" w:fill="auto"/>
          </w:tcPr>
          <w:p w:rsidR="004E29DC" w:rsidRDefault="004E29D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E29DC" w:rsidRPr="00A13F24" w:rsidRDefault="004E29D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4E29D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E29DC" w:rsidRPr="00E546AD" w:rsidRDefault="004E29DC" w:rsidP="00085F05">
            <w:pPr>
              <w:spacing w:line="276" w:lineRule="auto"/>
              <w:jc w:val="left"/>
              <w:rPr>
                <w:color w:val="auto"/>
              </w:rPr>
            </w:pPr>
            <w:r w:rsidRPr="00E546AD">
              <w:rPr>
                <w:color w:val="auto"/>
              </w:rPr>
              <w:t>Punto di estensione</w:t>
            </w:r>
          </w:p>
        </w:tc>
        <w:tc>
          <w:tcPr>
            <w:tcW w:w="6663" w:type="dxa"/>
            <w:shd w:val="clear" w:color="auto" w:fill="auto"/>
          </w:tcPr>
          <w:p w:rsidR="004E29DC" w:rsidRPr="00A13F24" w:rsidRDefault="004E29DC"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E29DC"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E29DC" w:rsidRPr="00E546AD" w:rsidRDefault="004E29DC" w:rsidP="00085F05">
            <w:pPr>
              <w:spacing w:line="276" w:lineRule="auto"/>
              <w:jc w:val="center"/>
              <w:rPr>
                <w:color w:val="auto"/>
              </w:rPr>
            </w:pPr>
            <w:r w:rsidRPr="00E546AD">
              <w:rPr>
                <w:color w:val="auto"/>
              </w:rPr>
              <w:t xml:space="preserve">Scenario principale </w:t>
            </w:r>
          </w:p>
        </w:tc>
      </w:tr>
      <w:tr w:rsidR="004E29DC"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Default="004E29DC" w:rsidP="00E53978">
            <w:pPr>
              <w:pStyle w:val="Normale1"/>
              <w:numPr>
                <w:ilvl w:val="0"/>
                <w:numId w:val="130"/>
              </w:numPr>
              <w:contextualSpacing w:val="0"/>
              <w:jc w:val="both"/>
              <w:rPr>
                <w:b w:val="0"/>
              </w:rPr>
            </w:pPr>
            <w:r>
              <w:rPr>
                <w:b w:val="0"/>
              </w:rPr>
              <w:t>L’utente seleziona la tab “Foto camera”</w:t>
            </w:r>
          </w:p>
          <w:p w:rsidR="004E29DC" w:rsidRPr="005F7365" w:rsidRDefault="004E29DC" w:rsidP="00E53978">
            <w:pPr>
              <w:pStyle w:val="Normale1"/>
              <w:numPr>
                <w:ilvl w:val="0"/>
                <w:numId w:val="130"/>
              </w:numPr>
              <w:contextualSpacing w:val="0"/>
              <w:jc w:val="both"/>
              <w:rPr>
                <w:b w:val="0"/>
              </w:rPr>
            </w:pPr>
            <w:r>
              <w:rPr>
                <w:b w:val="0"/>
                <w:szCs w:val="22"/>
              </w:rPr>
              <w:t xml:space="preserve">Il sistema mostra la lista delle </w:t>
            </w:r>
            <w:r w:rsidR="00A663D4">
              <w:rPr>
                <w:b w:val="0"/>
                <w:szCs w:val="22"/>
              </w:rPr>
              <w:t>foto della camera dell’offerta</w:t>
            </w:r>
            <w:r>
              <w:rPr>
                <w:b w:val="0"/>
                <w:szCs w:val="22"/>
              </w:rPr>
              <w:t>.</w:t>
            </w:r>
          </w:p>
          <w:p w:rsidR="004E29DC" w:rsidRPr="008D53DB" w:rsidRDefault="004E29DC" w:rsidP="004E29DC">
            <w:pPr>
              <w:pStyle w:val="Normale1"/>
              <w:ind w:left="1080"/>
              <w:contextualSpacing w:val="0"/>
              <w:jc w:val="both"/>
              <w:rPr>
                <w:b w:val="0"/>
              </w:rPr>
            </w:pPr>
          </w:p>
        </w:tc>
      </w:tr>
      <w:tr w:rsidR="004E29DC"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Pr="00E546AD" w:rsidRDefault="004E29DC" w:rsidP="00085F05">
            <w:pPr>
              <w:spacing w:line="276" w:lineRule="auto"/>
              <w:jc w:val="center"/>
              <w:rPr>
                <w:color w:val="auto"/>
              </w:rPr>
            </w:pPr>
            <w:r w:rsidRPr="00E546AD">
              <w:rPr>
                <w:color w:val="auto"/>
              </w:rPr>
              <w:t>Scenario alternativo</w:t>
            </w:r>
          </w:p>
        </w:tc>
      </w:tr>
      <w:tr w:rsidR="004E29DC"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Pr="00367CCB" w:rsidRDefault="004E29DC" w:rsidP="00085F05">
            <w:pPr>
              <w:pStyle w:val="Normale1"/>
              <w:contextualSpacing w:val="0"/>
              <w:jc w:val="both"/>
              <w:rPr>
                <w:b w:val="0"/>
              </w:rPr>
            </w:pPr>
          </w:p>
        </w:tc>
      </w:tr>
      <w:tr w:rsidR="004E29DC"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E29DC" w:rsidRPr="00E546AD" w:rsidRDefault="004E29DC" w:rsidP="00085F05">
            <w:pPr>
              <w:spacing w:line="276" w:lineRule="auto"/>
              <w:jc w:val="center"/>
              <w:rPr>
                <w:color w:val="auto"/>
              </w:rPr>
            </w:pPr>
            <w:r w:rsidRPr="00E546AD">
              <w:rPr>
                <w:color w:val="auto"/>
              </w:rPr>
              <w:t xml:space="preserve">Scenario d’errore </w:t>
            </w:r>
          </w:p>
        </w:tc>
      </w:tr>
      <w:tr w:rsidR="004E29DC"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E29DC" w:rsidRPr="00367CCB" w:rsidRDefault="00A663D4"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C03179" w:rsidRDefault="00C03179" w:rsidP="0095454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E946F7" w:rsidRPr="00A13F24"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Attori</w:t>
            </w:r>
          </w:p>
        </w:tc>
        <w:tc>
          <w:tcPr>
            <w:tcW w:w="6663" w:type="dxa"/>
            <w:shd w:val="clear" w:color="auto" w:fill="auto"/>
          </w:tcPr>
          <w:p w:rsidR="00E946F7" w:rsidRPr="00461818"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Pre-condizioni</w:t>
            </w:r>
          </w:p>
        </w:tc>
        <w:tc>
          <w:tcPr>
            <w:tcW w:w="6663" w:type="dxa"/>
            <w:shd w:val="clear" w:color="auto" w:fill="auto"/>
          </w:tcPr>
          <w:p w:rsidR="00E946F7"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jc w:val="left"/>
              <w:rPr>
                <w:color w:val="auto"/>
              </w:rPr>
            </w:pPr>
            <w:r w:rsidRPr="00E546AD">
              <w:rPr>
                <w:color w:val="auto"/>
              </w:rPr>
              <w:t>Punto di estensione</w:t>
            </w:r>
          </w:p>
        </w:tc>
        <w:tc>
          <w:tcPr>
            <w:tcW w:w="6663" w:type="dxa"/>
            <w:shd w:val="clear" w:color="auto" w:fill="auto"/>
          </w:tcPr>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946F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946F7" w:rsidRPr="00E546AD" w:rsidRDefault="00E946F7" w:rsidP="006213BB">
            <w:pPr>
              <w:spacing w:line="276" w:lineRule="auto"/>
              <w:jc w:val="center"/>
              <w:rPr>
                <w:color w:val="auto"/>
              </w:rPr>
            </w:pPr>
            <w:r w:rsidRPr="00E546AD">
              <w:rPr>
                <w:color w:val="auto"/>
              </w:rPr>
              <w:t xml:space="preserve">Scenario principale </w:t>
            </w:r>
          </w:p>
        </w:tc>
      </w:tr>
      <w:tr w:rsidR="00E946F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Default="00E946F7" w:rsidP="006213BB">
            <w:pPr>
              <w:pStyle w:val="Normale1"/>
              <w:numPr>
                <w:ilvl w:val="0"/>
                <w:numId w:val="131"/>
              </w:numPr>
              <w:contextualSpacing w:val="0"/>
              <w:jc w:val="both"/>
              <w:rPr>
                <w:b w:val="0"/>
              </w:rPr>
            </w:pPr>
            <w:r>
              <w:rPr>
                <w:b w:val="0"/>
              </w:rPr>
              <w:t>L’utente seleziona la tab “Servizi inclusi”</w:t>
            </w:r>
          </w:p>
          <w:p w:rsidR="00E946F7" w:rsidRPr="005F7365" w:rsidRDefault="00E946F7" w:rsidP="006213BB">
            <w:pPr>
              <w:pStyle w:val="Normale1"/>
              <w:numPr>
                <w:ilvl w:val="0"/>
                <w:numId w:val="131"/>
              </w:numPr>
              <w:contextualSpacing w:val="0"/>
              <w:jc w:val="both"/>
              <w:rPr>
                <w:b w:val="0"/>
              </w:rPr>
            </w:pPr>
            <w:r>
              <w:rPr>
                <w:b w:val="0"/>
                <w:szCs w:val="22"/>
              </w:rPr>
              <w:t>Il sistema mostra la lista dei servizi inclusi nella camera dell’offerta.</w:t>
            </w:r>
          </w:p>
          <w:p w:rsidR="00E946F7" w:rsidRPr="008D53DB" w:rsidRDefault="00E946F7" w:rsidP="006213BB">
            <w:pPr>
              <w:pStyle w:val="Normale1"/>
              <w:ind w:left="1080"/>
              <w:contextualSpacing w:val="0"/>
              <w:jc w:val="both"/>
              <w:rPr>
                <w:b w:val="0"/>
              </w:rPr>
            </w:pPr>
          </w:p>
        </w:tc>
      </w:tr>
      <w:tr w:rsidR="00E946F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Scenario alternativo</w:t>
            </w:r>
          </w:p>
        </w:tc>
      </w:tr>
      <w:tr w:rsidR="00E946F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367CCB" w:rsidRDefault="00E946F7" w:rsidP="006213BB">
            <w:pPr>
              <w:pStyle w:val="Normale1"/>
              <w:contextualSpacing w:val="0"/>
              <w:jc w:val="both"/>
              <w:rPr>
                <w:b w:val="0"/>
              </w:rPr>
            </w:pPr>
          </w:p>
        </w:tc>
      </w:tr>
      <w:tr w:rsidR="00E946F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 xml:space="preserve">Scenario d’errore </w:t>
            </w:r>
          </w:p>
        </w:tc>
      </w:tr>
      <w:tr w:rsidR="00E946F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946F7" w:rsidRPr="00367CCB" w:rsidRDefault="00E946F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E946F7" w:rsidRDefault="00E946F7" w:rsidP="0095454E"/>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rPr>
                <w:color w:val="auto"/>
              </w:rPr>
            </w:pPr>
            <w:r w:rsidRPr="00E546AD">
              <w:rPr>
                <w:color w:val="auto"/>
              </w:rPr>
              <w:t>Caso d’uso</w:t>
            </w:r>
          </w:p>
        </w:tc>
        <w:tc>
          <w:tcPr>
            <w:tcW w:w="6663" w:type="dxa"/>
            <w:shd w:val="clear" w:color="auto" w:fill="auto"/>
            <w:vAlign w:val="center"/>
          </w:tcPr>
          <w:p w:rsidR="00663F13" w:rsidRPr="00A13F24" w:rsidRDefault="00663F13"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profilo struttura</w:t>
            </w:r>
          </w:p>
        </w:tc>
      </w:tr>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rPr>
                <w:color w:val="auto"/>
              </w:rPr>
            </w:pPr>
            <w:r w:rsidRPr="00E546AD">
              <w:rPr>
                <w:color w:val="auto"/>
              </w:rPr>
              <w:t>Attori</w:t>
            </w:r>
          </w:p>
        </w:tc>
        <w:tc>
          <w:tcPr>
            <w:tcW w:w="6663" w:type="dxa"/>
            <w:shd w:val="clear" w:color="auto" w:fill="auto"/>
          </w:tcPr>
          <w:p w:rsidR="00663F13" w:rsidRPr="00461818" w:rsidRDefault="00663F13"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rPr>
                <w:color w:val="auto"/>
              </w:rPr>
            </w:pPr>
            <w:r w:rsidRPr="00E546AD">
              <w:rPr>
                <w:color w:val="auto"/>
              </w:rPr>
              <w:t>Pre-condizioni</w:t>
            </w:r>
          </w:p>
        </w:tc>
        <w:tc>
          <w:tcPr>
            <w:tcW w:w="6663" w:type="dxa"/>
            <w:shd w:val="clear" w:color="auto" w:fill="auto"/>
          </w:tcPr>
          <w:p w:rsidR="00663F13" w:rsidRDefault="00663F13"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63F13" w:rsidRPr="00A13F24" w:rsidRDefault="00663F13"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663F13"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3F13" w:rsidRPr="00E546AD" w:rsidRDefault="00663F13" w:rsidP="00085F05">
            <w:pPr>
              <w:spacing w:line="276" w:lineRule="auto"/>
              <w:jc w:val="left"/>
              <w:rPr>
                <w:color w:val="auto"/>
              </w:rPr>
            </w:pPr>
            <w:r w:rsidRPr="00E546AD">
              <w:rPr>
                <w:color w:val="auto"/>
              </w:rPr>
              <w:t>Punto di estensione</w:t>
            </w:r>
          </w:p>
        </w:tc>
        <w:tc>
          <w:tcPr>
            <w:tcW w:w="6663" w:type="dxa"/>
            <w:shd w:val="clear" w:color="auto" w:fill="auto"/>
          </w:tcPr>
          <w:p w:rsidR="00663F13" w:rsidRPr="00A13F24" w:rsidRDefault="00663F13"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63F13"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63F13" w:rsidRPr="00E546AD" w:rsidRDefault="00663F13" w:rsidP="00085F05">
            <w:pPr>
              <w:spacing w:line="276" w:lineRule="auto"/>
              <w:jc w:val="center"/>
              <w:rPr>
                <w:color w:val="auto"/>
              </w:rPr>
            </w:pPr>
            <w:r w:rsidRPr="00E546AD">
              <w:rPr>
                <w:color w:val="auto"/>
              </w:rPr>
              <w:t xml:space="preserve">Scenario principale </w:t>
            </w:r>
          </w:p>
        </w:tc>
      </w:tr>
      <w:tr w:rsidR="00663F13"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Default="00663F13" w:rsidP="00E53978">
            <w:pPr>
              <w:pStyle w:val="Normale1"/>
              <w:numPr>
                <w:ilvl w:val="0"/>
                <w:numId w:val="132"/>
              </w:numPr>
              <w:contextualSpacing w:val="0"/>
              <w:jc w:val="both"/>
              <w:rPr>
                <w:b w:val="0"/>
              </w:rPr>
            </w:pPr>
            <w:r>
              <w:rPr>
                <w:b w:val="0"/>
              </w:rPr>
              <w:t>L’utente seleziona la tab “Foto Struttura”</w:t>
            </w:r>
          </w:p>
          <w:p w:rsidR="00663F13" w:rsidRPr="005F7365" w:rsidRDefault="00663F13" w:rsidP="00E53978">
            <w:pPr>
              <w:pStyle w:val="Normale1"/>
              <w:numPr>
                <w:ilvl w:val="0"/>
                <w:numId w:val="132"/>
              </w:numPr>
              <w:contextualSpacing w:val="0"/>
              <w:jc w:val="both"/>
              <w:rPr>
                <w:b w:val="0"/>
              </w:rPr>
            </w:pPr>
            <w:r>
              <w:rPr>
                <w:b w:val="0"/>
                <w:szCs w:val="22"/>
              </w:rPr>
              <w:t>Il sistema mostra la foto della struttura dell’offerta.</w:t>
            </w:r>
          </w:p>
          <w:p w:rsidR="00663F13" w:rsidRPr="008D53DB" w:rsidRDefault="00663F13" w:rsidP="00085F05">
            <w:pPr>
              <w:pStyle w:val="Normale1"/>
              <w:ind w:left="1080"/>
              <w:contextualSpacing w:val="0"/>
              <w:jc w:val="both"/>
              <w:rPr>
                <w:b w:val="0"/>
              </w:rPr>
            </w:pPr>
          </w:p>
        </w:tc>
      </w:tr>
      <w:tr w:rsidR="00663F13"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Pr="00E546AD" w:rsidRDefault="00663F13" w:rsidP="00085F05">
            <w:pPr>
              <w:spacing w:line="276" w:lineRule="auto"/>
              <w:jc w:val="center"/>
              <w:rPr>
                <w:color w:val="auto"/>
              </w:rPr>
            </w:pPr>
            <w:r w:rsidRPr="00E546AD">
              <w:rPr>
                <w:color w:val="auto"/>
              </w:rPr>
              <w:t>Scenario alternativo</w:t>
            </w:r>
          </w:p>
        </w:tc>
      </w:tr>
      <w:tr w:rsidR="00663F13"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Pr="00367CCB" w:rsidRDefault="00663F13" w:rsidP="00085F05">
            <w:pPr>
              <w:pStyle w:val="Normale1"/>
              <w:contextualSpacing w:val="0"/>
              <w:jc w:val="both"/>
              <w:rPr>
                <w:b w:val="0"/>
              </w:rPr>
            </w:pPr>
          </w:p>
        </w:tc>
      </w:tr>
      <w:tr w:rsidR="00663F13"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3F13" w:rsidRPr="00E546AD" w:rsidRDefault="00663F13" w:rsidP="00085F05">
            <w:pPr>
              <w:spacing w:line="276" w:lineRule="auto"/>
              <w:jc w:val="center"/>
              <w:rPr>
                <w:color w:val="auto"/>
              </w:rPr>
            </w:pPr>
            <w:r w:rsidRPr="00E546AD">
              <w:rPr>
                <w:color w:val="auto"/>
              </w:rPr>
              <w:t xml:space="preserve">Scenario d’errore </w:t>
            </w:r>
          </w:p>
        </w:tc>
      </w:tr>
      <w:tr w:rsidR="00663F13"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63F13" w:rsidRPr="00367CCB" w:rsidRDefault="00663F13"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C03179" w:rsidRDefault="00C03179" w:rsidP="0095454E"/>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6668CC" w:rsidRPr="00A13F24" w:rsidRDefault="006668C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messaggi struttura</w:t>
            </w:r>
          </w:p>
        </w:tc>
      </w:tr>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rPr>
                <w:color w:val="auto"/>
              </w:rPr>
            </w:pPr>
            <w:r w:rsidRPr="00E546AD">
              <w:rPr>
                <w:color w:val="auto"/>
              </w:rPr>
              <w:t>Attori</w:t>
            </w:r>
          </w:p>
        </w:tc>
        <w:tc>
          <w:tcPr>
            <w:tcW w:w="6663" w:type="dxa"/>
            <w:shd w:val="clear" w:color="auto" w:fill="auto"/>
          </w:tcPr>
          <w:p w:rsidR="006668CC" w:rsidRPr="00461818" w:rsidRDefault="006668C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rPr>
                <w:color w:val="auto"/>
              </w:rPr>
            </w:pPr>
            <w:r w:rsidRPr="00E546AD">
              <w:rPr>
                <w:color w:val="auto"/>
              </w:rPr>
              <w:t>Pre-condizioni</w:t>
            </w:r>
          </w:p>
        </w:tc>
        <w:tc>
          <w:tcPr>
            <w:tcW w:w="6663" w:type="dxa"/>
            <w:shd w:val="clear" w:color="auto" w:fill="auto"/>
          </w:tcPr>
          <w:p w:rsidR="006668CC" w:rsidRDefault="006668C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668CC" w:rsidRPr="00A13F24" w:rsidRDefault="006668C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dell’offerta</w:t>
            </w:r>
          </w:p>
        </w:tc>
      </w:tr>
      <w:tr w:rsidR="006668C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668CC" w:rsidRPr="00E546AD" w:rsidRDefault="006668CC" w:rsidP="00085F05">
            <w:pPr>
              <w:spacing w:line="276" w:lineRule="auto"/>
              <w:jc w:val="left"/>
              <w:rPr>
                <w:color w:val="auto"/>
              </w:rPr>
            </w:pPr>
            <w:r w:rsidRPr="00E546AD">
              <w:rPr>
                <w:color w:val="auto"/>
              </w:rPr>
              <w:t>Punto di estensione</w:t>
            </w:r>
          </w:p>
        </w:tc>
        <w:tc>
          <w:tcPr>
            <w:tcW w:w="6663" w:type="dxa"/>
            <w:shd w:val="clear" w:color="auto" w:fill="auto"/>
          </w:tcPr>
          <w:p w:rsidR="006668CC" w:rsidRPr="00A13F24" w:rsidRDefault="006668CC"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668CC"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668CC" w:rsidRPr="00E546AD" w:rsidRDefault="006668CC" w:rsidP="00085F05">
            <w:pPr>
              <w:spacing w:line="276" w:lineRule="auto"/>
              <w:jc w:val="center"/>
              <w:rPr>
                <w:color w:val="auto"/>
              </w:rPr>
            </w:pPr>
            <w:r w:rsidRPr="00E546AD">
              <w:rPr>
                <w:color w:val="auto"/>
              </w:rPr>
              <w:t xml:space="preserve">Scenario principale </w:t>
            </w:r>
          </w:p>
        </w:tc>
      </w:tr>
      <w:tr w:rsidR="006668CC"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Default="006668CC" w:rsidP="00E53978">
            <w:pPr>
              <w:pStyle w:val="Normale1"/>
              <w:numPr>
                <w:ilvl w:val="0"/>
                <w:numId w:val="133"/>
              </w:numPr>
              <w:contextualSpacing w:val="0"/>
              <w:jc w:val="both"/>
              <w:rPr>
                <w:b w:val="0"/>
              </w:rPr>
            </w:pPr>
            <w:r>
              <w:rPr>
                <w:b w:val="0"/>
              </w:rPr>
              <w:t>L’utente seleziona la tab “Messaggi”</w:t>
            </w:r>
          </w:p>
          <w:p w:rsidR="006668CC" w:rsidRPr="005F7365" w:rsidRDefault="006668CC" w:rsidP="00E53978">
            <w:pPr>
              <w:pStyle w:val="Normale1"/>
              <w:numPr>
                <w:ilvl w:val="0"/>
                <w:numId w:val="133"/>
              </w:numPr>
              <w:contextualSpacing w:val="0"/>
              <w:jc w:val="both"/>
              <w:rPr>
                <w:b w:val="0"/>
              </w:rPr>
            </w:pPr>
            <w:r>
              <w:rPr>
                <w:b w:val="0"/>
                <w:szCs w:val="22"/>
              </w:rPr>
              <w:t>Il sistema mostra i messaggi configurati dall’utente business per la struttura dell’offerta.</w:t>
            </w:r>
          </w:p>
          <w:p w:rsidR="006668CC" w:rsidRPr="008D53DB" w:rsidRDefault="006668CC" w:rsidP="00085F05">
            <w:pPr>
              <w:pStyle w:val="Normale1"/>
              <w:ind w:left="1080"/>
              <w:contextualSpacing w:val="0"/>
              <w:jc w:val="both"/>
              <w:rPr>
                <w:b w:val="0"/>
              </w:rPr>
            </w:pPr>
          </w:p>
        </w:tc>
      </w:tr>
      <w:tr w:rsidR="006668CC"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Pr="00E546AD" w:rsidRDefault="006668CC" w:rsidP="00085F05">
            <w:pPr>
              <w:spacing w:line="276" w:lineRule="auto"/>
              <w:jc w:val="center"/>
              <w:rPr>
                <w:color w:val="auto"/>
              </w:rPr>
            </w:pPr>
            <w:r w:rsidRPr="00E546AD">
              <w:rPr>
                <w:color w:val="auto"/>
              </w:rPr>
              <w:t>Scenario alternativo</w:t>
            </w:r>
          </w:p>
        </w:tc>
      </w:tr>
      <w:tr w:rsidR="006668CC"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Pr="00367CCB" w:rsidRDefault="006668CC" w:rsidP="00085F05">
            <w:pPr>
              <w:pStyle w:val="Normale1"/>
              <w:contextualSpacing w:val="0"/>
              <w:jc w:val="both"/>
              <w:rPr>
                <w:b w:val="0"/>
              </w:rPr>
            </w:pPr>
          </w:p>
        </w:tc>
      </w:tr>
      <w:tr w:rsidR="006668CC"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668CC" w:rsidRPr="00E546AD" w:rsidRDefault="006668CC" w:rsidP="00085F05">
            <w:pPr>
              <w:spacing w:line="276" w:lineRule="auto"/>
              <w:jc w:val="center"/>
              <w:rPr>
                <w:color w:val="auto"/>
              </w:rPr>
            </w:pPr>
            <w:r w:rsidRPr="00E546AD">
              <w:rPr>
                <w:color w:val="auto"/>
              </w:rPr>
              <w:t xml:space="preserve">Scenario d’errore </w:t>
            </w:r>
          </w:p>
        </w:tc>
      </w:tr>
      <w:tr w:rsidR="006668CC"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668CC" w:rsidRPr="00367CCB" w:rsidRDefault="006668CC"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9C659E" w:rsidRDefault="009C659E" w:rsidP="009C659E"/>
    <w:p w:rsidR="00996B29" w:rsidRDefault="00996B29" w:rsidP="00E056F4">
      <w:pPr>
        <w:pStyle w:val="Titolo3"/>
        <w:rPr>
          <w:lang w:val="it-IT"/>
        </w:rPr>
      </w:pPr>
      <w:bookmarkStart w:id="113" w:name="_Toc507840477"/>
      <w:r>
        <w:rPr>
          <w:lang w:val="it-IT"/>
        </w:rPr>
        <w:t>UC_24</w:t>
      </w:r>
      <w:r w:rsidRPr="00E056F4">
        <w:rPr>
          <w:lang w:val="it-IT"/>
        </w:rPr>
        <w:t xml:space="preserve"> </w:t>
      </w:r>
      <w:r w:rsidRPr="00D270E0">
        <w:rPr>
          <w:lang w:val="it-IT"/>
        </w:rPr>
        <w:t>Gestione richieste di preventivo per l’utente business</w:t>
      </w:r>
      <w:bookmarkEnd w:id="11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rPr>
                <w:color w:val="auto"/>
              </w:rPr>
            </w:pPr>
            <w:r w:rsidRPr="00E546AD">
              <w:rPr>
                <w:color w:val="auto"/>
              </w:rPr>
              <w:t>Caso d’uso</w:t>
            </w:r>
          </w:p>
        </w:tc>
        <w:tc>
          <w:tcPr>
            <w:tcW w:w="6663" w:type="dxa"/>
            <w:shd w:val="clear" w:color="auto" w:fill="auto"/>
            <w:vAlign w:val="center"/>
          </w:tcPr>
          <w:p w:rsidR="00936F80" w:rsidRPr="00A13F24" w:rsidRDefault="00936F80"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 xml:space="preserve">icerca </w:t>
            </w:r>
            <w:r>
              <w:rPr>
                <w:rFonts w:asciiTheme="minorHAnsi" w:hAnsiTheme="minorHAnsi"/>
                <w:b/>
                <w:szCs w:val="22"/>
              </w:rPr>
              <w:t>preventivi per utente business</w:t>
            </w:r>
          </w:p>
        </w:tc>
      </w:tr>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rPr>
                <w:color w:val="auto"/>
              </w:rPr>
            </w:pPr>
            <w:r w:rsidRPr="00E546AD">
              <w:rPr>
                <w:color w:val="auto"/>
              </w:rPr>
              <w:t>Attori</w:t>
            </w:r>
          </w:p>
        </w:tc>
        <w:tc>
          <w:tcPr>
            <w:tcW w:w="6663" w:type="dxa"/>
            <w:shd w:val="clear" w:color="auto" w:fill="auto"/>
          </w:tcPr>
          <w:p w:rsidR="00936F80" w:rsidRPr="00461818" w:rsidRDefault="00936F80" w:rsidP="00936F8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rPr>
                <w:color w:val="auto"/>
              </w:rPr>
            </w:pPr>
            <w:r w:rsidRPr="00E546AD">
              <w:rPr>
                <w:color w:val="auto"/>
              </w:rPr>
              <w:t>Pre-condizioni</w:t>
            </w:r>
          </w:p>
        </w:tc>
        <w:tc>
          <w:tcPr>
            <w:tcW w:w="6663" w:type="dxa"/>
            <w:shd w:val="clear" w:color="auto" w:fill="auto"/>
          </w:tcPr>
          <w:p w:rsidR="00936F80" w:rsidRPr="00A13F24" w:rsidRDefault="00936F80"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936F80"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36F80" w:rsidRPr="00E546AD" w:rsidRDefault="00936F80" w:rsidP="00085F05">
            <w:pPr>
              <w:spacing w:line="276" w:lineRule="auto"/>
              <w:jc w:val="left"/>
              <w:rPr>
                <w:color w:val="auto"/>
              </w:rPr>
            </w:pPr>
            <w:r w:rsidRPr="00E546AD">
              <w:rPr>
                <w:color w:val="auto"/>
              </w:rPr>
              <w:t>Punto di estensione</w:t>
            </w:r>
          </w:p>
        </w:tc>
        <w:tc>
          <w:tcPr>
            <w:tcW w:w="6663" w:type="dxa"/>
            <w:shd w:val="clear" w:color="auto" w:fill="auto"/>
          </w:tcPr>
          <w:p w:rsidR="00936F80" w:rsidRPr="00A13F24" w:rsidRDefault="00936F80"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36F80"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36F80" w:rsidRPr="00E546AD" w:rsidRDefault="00936F80" w:rsidP="00085F05">
            <w:pPr>
              <w:spacing w:line="276" w:lineRule="auto"/>
              <w:jc w:val="center"/>
              <w:rPr>
                <w:color w:val="auto"/>
              </w:rPr>
            </w:pPr>
            <w:r w:rsidRPr="00E546AD">
              <w:rPr>
                <w:color w:val="auto"/>
              </w:rPr>
              <w:t xml:space="preserve">Scenario principale </w:t>
            </w:r>
          </w:p>
        </w:tc>
      </w:tr>
      <w:tr w:rsidR="00936F80"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AC6DCF" w:rsidRDefault="00936F80" w:rsidP="00E53978">
            <w:pPr>
              <w:pStyle w:val="Normale1"/>
              <w:numPr>
                <w:ilvl w:val="0"/>
                <w:numId w:val="134"/>
              </w:numPr>
              <w:contextualSpacing w:val="0"/>
              <w:jc w:val="both"/>
              <w:rPr>
                <w:b w:val="0"/>
              </w:rPr>
            </w:pPr>
            <w:r w:rsidRPr="008D53DB">
              <w:rPr>
                <w:b w:val="0"/>
                <w:szCs w:val="22"/>
              </w:rPr>
              <w:t>L’utente seleziona il link “</w:t>
            </w:r>
            <w:r>
              <w:rPr>
                <w:b w:val="0"/>
                <w:szCs w:val="22"/>
              </w:rPr>
              <w:t>Preventivi</w:t>
            </w:r>
            <w:r w:rsidRPr="008D53DB">
              <w:rPr>
                <w:b w:val="0"/>
                <w:szCs w:val="22"/>
              </w:rPr>
              <w:t>”</w:t>
            </w:r>
            <w:r>
              <w:rPr>
                <w:b w:val="0"/>
                <w:szCs w:val="22"/>
              </w:rPr>
              <w:t>.</w:t>
            </w:r>
          </w:p>
          <w:p w:rsidR="00936F80" w:rsidRPr="00936F80" w:rsidRDefault="00936F80" w:rsidP="00E53978">
            <w:pPr>
              <w:pStyle w:val="Normale1"/>
              <w:numPr>
                <w:ilvl w:val="0"/>
                <w:numId w:val="134"/>
              </w:numPr>
              <w:contextualSpacing w:val="0"/>
              <w:jc w:val="both"/>
              <w:rPr>
                <w:b w:val="0"/>
                <w:szCs w:val="22"/>
              </w:rPr>
            </w:pPr>
            <w:r w:rsidRPr="00936F80">
              <w:rPr>
                <w:b w:val="0"/>
                <w:szCs w:val="22"/>
              </w:rPr>
              <w:t>Il sistema visualizza un form composto da: camera, data, stato.</w:t>
            </w:r>
          </w:p>
          <w:p w:rsidR="00936F80" w:rsidRPr="00936F80" w:rsidRDefault="00936F80" w:rsidP="00E53978">
            <w:pPr>
              <w:pStyle w:val="Normale1"/>
              <w:numPr>
                <w:ilvl w:val="0"/>
                <w:numId w:val="134"/>
              </w:numPr>
              <w:contextualSpacing w:val="0"/>
              <w:jc w:val="both"/>
              <w:rPr>
                <w:b w:val="0"/>
                <w:szCs w:val="22"/>
              </w:rPr>
            </w:pPr>
            <w:r w:rsidRPr="00936F80">
              <w:rPr>
                <w:b w:val="0"/>
                <w:szCs w:val="22"/>
              </w:rPr>
              <w:t>L’utente riempie uno o più campi richiesti ed avvia la ricerca</w:t>
            </w:r>
            <w:r w:rsidRPr="00936F80">
              <w:rPr>
                <w:b w:val="0"/>
              </w:rPr>
              <w:t>.</w:t>
            </w:r>
          </w:p>
          <w:p w:rsidR="00936F80" w:rsidRPr="00F40F4A" w:rsidRDefault="00936F80" w:rsidP="00E53978">
            <w:pPr>
              <w:pStyle w:val="Normale1"/>
              <w:numPr>
                <w:ilvl w:val="0"/>
                <w:numId w:val="134"/>
              </w:numPr>
              <w:contextualSpacing w:val="0"/>
              <w:jc w:val="both"/>
              <w:rPr>
                <w:b w:val="0"/>
              </w:rPr>
            </w:pPr>
            <w:r w:rsidRPr="00F40F4A">
              <w:rPr>
                <w:b w:val="0"/>
              </w:rPr>
              <w:t>Il sistema mo</w:t>
            </w:r>
            <w:r>
              <w:rPr>
                <w:b w:val="0"/>
              </w:rPr>
              <w:t xml:space="preserve">stra una lista contenente tutti i preventivi </w:t>
            </w:r>
            <w:r w:rsidRPr="00F40F4A">
              <w:rPr>
                <w:b w:val="0"/>
              </w:rPr>
              <w:t>che soddisfano i parametri di ricerca.</w:t>
            </w:r>
          </w:p>
        </w:tc>
      </w:tr>
      <w:tr w:rsidR="00936F80"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E546AD" w:rsidRDefault="00936F80" w:rsidP="00085F05">
            <w:pPr>
              <w:spacing w:line="276" w:lineRule="auto"/>
              <w:jc w:val="center"/>
              <w:rPr>
                <w:color w:val="auto"/>
              </w:rPr>
            </w:pPr>
            <w:r w:rsidRPr="00E546AD">
              <w:rPr>
                <w:color w:val="auto"/>
              </w:rPr>
              <w:t>Scenario alternativo</w:t>
            </w:r>
          </w:p>
        </w:tc>
      </w:tr>
      <w:tr w:rsidR="00936F80"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367CCB" w:rsidRDefault="00936F80" w:rsidP="00085F05">
            <w:pPr>
              <w:pStyle w:val="Normale1"/>
              <w:contextualSpacing w:val="0"/>
              <w:jc w:val="both"/>
              <w:rPr>
                <w:b w:val="0"/>
              </w:rPr>
            </w:pPr>
            <w:r>
              <w:rPr>
                <w:b w:val="0"/>
                <w:szCs w:val="22"/>
              </w:rPr>
              <w:t>3</w:t>
            </w:r>
            <w:r w:rsidRPr="00367CCB">
              <w:rPr>
                <w:b w:val="0"/>
                <w:szCs w:val="22"/>
              </w:rPr>
              <w:t>(a) L’utente annulla l’operazione.</w:t>
            </w:r>
          </w:p>
        </w:tc>
      </w:tr>
      <w:tr w:rsidR="00936F80"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36F80" w:rsidRPr="00E546AD" w:rsidRDefault="00936F80" w:rsidP="00085F05">
            <w:pPr>
              <w:spacing w:line="276" w:lineRule="auto"/>
              <w:jc w:val="center"/>
              <w:rPr>
                <w:color w:val="auto"/>
              </w:rPr>
            </w:pPr>
            <w:r w:rsidRPr="00E546AD">
              <w:rPr>
                <w:color w:val="auto"/>
              </w:rPr>
              <w:t xml:space="preserve">Scenario d’errore </w:t>
            </w:r>
          </w:p>
        </w:tc>
      </w:tr>
      <w:tr w:rsidR="00936F80"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36F80" w:rsidRPr="00F40F4A" w:rsidRDefault="00936F80"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C03179" w:rsidRDefault="00C03179" w:rsidP="00936F80"/>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FF02EE" w:rsidRPr="00A13F24" w:rsidRDefault="00FF02EE"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A</w:t>
            </w:r>
            <w:r w:rsidRPr="00AD0D31">
              <w:rPr>
                <w:rFonts w:asciiTheme="minorHAnsi" w:hAnsiTheme="minorHAnsi"/>
                <w:b/>
                <w:szCs w:val="22"/>
              </w:rPr>
              <w:t>ccetta/rifiuta preventivo</w:t>
            </w:r>
          </w:p>
        </w:tc>
      </w:tr>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rPr>
                <w:color w:val="auto"/>
              </w:rPr>
            </w:pPr>
            <w:r w:rsidRPr="00E546AD">
              <w:rPr>
                <w:color w:val="auto"/>
              </w:rPr>
              <w:t>Attori</w:t>
            </w:r>
          </w:p>
        </w:tc>
        <w:tc>
          <w:tcPr>
            <w:tcW w:w="6663" w:type="dxa"/>
            <w:shd w:val="clear" w:color="auto" w:fill="auto"/>
          </w:tcPr>
          <w:p w:rsidR="00FF02EE" w:rsidRPr="00461818" w:rsidRDefault="00FF02EE"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rPr>
                <w:color w:val="auto"/>
              </w:rPr>
            </w:pPr>
            <w:r w:rsidRPr="00E546AD">
              <w:rPr>
                <w:color w:val="auto"/>
              </w:rPr>
              <w:t>Pre-condizioni</w:t>
            </w:r>
          </w:p>
        </w:tc>
        <w:tc>
          <w:tcPr>
            <w:tcW w:w="6663" w:type="dxa"/>
            <w:shd w:val="clear" w:color="auto" w:fill="auto"/>
          </w:tcPr>
          <w:p w:rsidR="00FF02EE" w:rsidRDefault="00FF02EE"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F02EE" w:rsidRPr="00A13F24" w:rsidRDefault="00FF02EE" w:rsidP="00FF02EE">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FF02EE"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F02EE" w:rsidRPr="00E546AD" w:rsidRDefault="00FF02EE" w:rsidP="00085F05">
            <w:pPr>
              <w:spacing w:line="276" w:lineRule="auto"/>
              <w:jc w:val="left"/>
              <w:rPr>
                <w:color w:val="auto"/>
              </w:rPr>
            </w:pPr>
            <w:r w:rsidRPr="00E546AD">
              <w:rPr>
                <w:color w:val="auto"/>
              </w:rPr>
              <w:t>Punto di estensione</w:t>
            </w:r>
          </w:p>
        </w:tc>
        <w:tc>
          <w:tcPr>
            <w:tcW w:w="6663" w:type="dxa"/>
            <w:shd w:val="clear" w:color="auto" w:fill="auto"/>
          </w:tcPr>
          <w:p w:rsidR="00FF02EE" w:rsidRPr="00A13F24" w:rsidRDefault="00FF02EE"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F02EE"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F02EE" w:rsidRPr="00E546AD" w:rsidRDefault="00FF02EE" w:rsidP="00085F05">
            <w:pPr>
              <w:spacing w:line="276" w:lineRule="auto"/>
              <w:jc w:val="center"/>
              <w:rPr>
                <w:color w:val="auto"/>
              </w:rPr>
            </w:pPr>
            <w:r w:rsidRPr="00E546AD">
              <w:rPr>
                <w:color w:val="auto"/>
              </w:rPr>
              <w:t xml:space="preserve">Scenario principale </w:t>
            </w:r>
          </w:p>
        </w:tc>
      </w:tr>
      <w:tr w:rsidR="00FF02EE"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F02EE" w:rsidRPr="00E50594" w:rsidRDefault="00FF02EE" w:rsidP="00E53978">
            <w:pPr>
              <w:pStyle w:val="Normale1"/>
              <w:numPr>
                <w:ilvl w:val="0"/>
                <w:numId w:val="135"/>
              </w:numPr>
              <w:contextualSpacing w:val="0"/>
              <w:jc w:val="both"/>
              <w:rPr>
                <w:b w:val="0"/>
              </w:rPr>
            </w:pPr>
            <w:r w:rsidRPr="008D53DB">
              <w:rPr>
                <w:b w:val="0"/>
                <w:szCs w:val="22"/>
              </w:rPr>
              <w:t xml:space="preserve">L’utente </w:t>
            </w:r>
            <w:r>
              <w:rPr>
                <w:b w:val="0"/>
                <w:szCs w:val="22"/>
              </w:rPr>
              <w:t>seleziona la tab “Accetta/Rifiuto Preventivo”.</w:t>
            </w:r>
          </w:p>
          <w:p w:rsidR="00FF02EE" w:rsidRPr="008D53DB" w:rsidRDefault="00FF02EE" w:rsidP="00E53978">
            <w:pPr>
              <w:pStyle w:val="Normale1"/>
              <w:numPr>
                <w:ilvl w:val="0"/>
                <w:numId w:val="135"/>
              </w:numPr>
              <w:contextualSpacing w:val="0"/>
              <w:jc w:val="both"/>
              <w:rPr>
                <w:b w:val="0"/>
              </w:rPr>
            </w:pPr>
            <w:r>
              <w:rPr>
                <w:b w:val="0"/>
                <w:szCs w:val="22"/>
              </w:rPr>
              <w:t>L’utente seleziona “Accetta”.</w:t>
            </w:r>
          </w:p>
          <w:p w:rsidR="00FF02EE" w:rsidRPr="00C91AD7" w:rsidRDefault="00FF02EE" w:rsidP="00E53978">
            <w:pPr>
              <w:pStyle w:val="Normale1"/>
              <w:numPr>
                <w:ilvl w:val="0"/>
                <w:numId w:val="135"/>
              </w:numPr>
              <w:contextualSpacing w:val="0"/>
              <w:jc w:val="both"/>
              <w:rPr>
                <w:b w:val="0"/>
              </w:rPr>
            </w:pPr>
            <w:r w:rsidRPr="00C91AD7">
              <w:rPr>
                <w:b w:val="0"/>
              </w:rPr>
              <w:t xml:space="preserve">Il sistema mostra la pagina con il form da compilare: </w:t>
            </w:r>
            <w:r w:rsidRPr="00FF02EE">
              <w:rPr>
                <w:b w:val="0"/>
              </w:rPr>
              <w:t>il prezzo definitivo, le commissioni</w:t>
            </w:r>
            <w:r w:rsidR="00EF1F37">
              <w:rPr>
                <w:b w:val="0"/>
              </w:rPr>
              <w:t>,</w:t>
            </w:r>
            <w:r w:rsidRPr="00FF02EE">
              <w:rPr>
                <w:b w:val="0"/>
              </w:rPr>
              <w:t xml:space="preserve"> il messaggio all'ospite.</w:t>
            </w:r>
          </w:p>
          <w:p w:rsidR="00FF02EE" w:rsidRPr="00C91AD7" w:rsidRDefault="00FF02EE" w:rsidP="00E53978">
            <w:pPr>
              <w:pStyle w:val="Normale1"/>
              <w:numPr>
                <w:ilvl w:val="0"/>
                <w:numId w:val="135"/>
              </w:numPr>
              <w:contextualSpacing w:val="0"/>
              <w:jc w:val="both"/>
              <w:rPr>
                <w:b w:val="0"/>
              </w:rPr>
            </w:pPr>
            <w:r w:rsidRPr="00C91AD7">
              <w:rPr>
                <w:b w:val="0"/>
                <w:szCs w:val="22"/>
              </w:rPr>
              <w:t>L’utente riempie i campi obbligatori.</w:t>
            </w:r>
          </w:p>
          <w:p w:rsidR="00FF02EE" w:rsidRPr="001774CD" w:rsidRDefault="00FF02EE" w:rsidP="00E53978">
            <w:pPr>
              <w:pStyle w:val="Normale1"/>
              <w:numPr>
                <w:ilvl w:val="0"/>
                <w:numId w:val="135"/>
              </w:numPr>
              <w:contextualSpacing w:val="0"/>
              <w:jc w:val="both"/>
              <w:rPr>
                <w:b w:val="0"/>
              </w:rPr>
            </w:pPr>
            <w:r w:rsidRPr="001774CD">
              <w:rPr>
                <w:b w:val="0"/>
              </w:rPr>
              <w:t>L’utente salva i dati.</w:t>
            </w:r>
          </w:p>
          <w:p w:rsidR="00FF02EE" w:rsidRPr="008D53DB" w:rsidRDefault="00FF02EE" w:rsidP="00E53978">
            <w:pPr>
              <w:pStyle w:val="Normale1"/>
              <w:numPr>
                <w:ilvl w:val="0"/>
                <w:numId w:val="135"/>
              </w:numPr>
              <w:contextualSpacing w:val="0"/>
              <w:jc w:val="both"/>
              <w:rPr>
                <w:b w:val="0"/>
              </w:rPr>
            </w:pPr>
            <w:r w:rsidRPr="001774CD">
              <w:rPr>
                <w:b w:val="0"/>
                <w:szCs w:val="22"/>
              </w:rPr>
              <w:t>Il sistema effettua l’operazione e notifica che l’operazione è stata eseguita con successo.</w:t>
            </w:r>
          </w:p>
        </w:tc>
      </w:tr>
      <w:tr w:rsidR="00FF02EE"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F02EE" w:rsidRPr="00E546AD" w:rsidRDefault="00FF02EE" w:rsidP="00085F05">
            <w:pPr>
              <w:spacing w:line="276" w:lineRule="auto"/>
              <w:jc w:val="center"/>
              <w:rPr>
                <w:color w:val="auto"/>
              </w:rPr>
            </w:pPr>
            <w:r w:rsidRPr="00E546AD">
              <w:rPr>
                <w:color w:val="auto"/>
              </w:rPr>
              <w:t>Scenario alternativo</w:t>
            </w:r>
          </w:p>
        </w:tc>
      </w:tr>
      <w:tr w:rsidR="00FF02EE"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01E1E" w:rsidRDefault="00001E1E" w:rsidP="00001E1E">
            <w:pPr>
              <w:pStyle w:val="Normale1"/>
              <w:contextualSpacing w:val="0"/>
              <w:jc w:val="both"/>
              <w:rPr>
                <w:b w:val="0"/>
                <w:szCs w:val="22"/>
              </w:rPr>
            </w:pPr>
            <w:r>
              <w:rPr>
                <w:b w:val="0"/>
                <w:szCs w:val="22"/>
              </w:rPr>
              <w:t>2</w:t>
            </w:r>
            <w:r w:rsidR="00EF1F37">
              <w:rPr>
                <w:b w:val="0"/>
                <w:szCs w:val="22"/>
              </w:rPr>
              <w:t xml:space="preserve"> (a) L’utente seleziona “Rifiuta”</w:t>
            </w:r>
          </w:p>
          <w:p w:rsidR="00EF1F37" w:rsidRDefault="00001E1E" w:rsidP="00085F05">
            <w:pPr>
              <w:pStyle w:val="Normale1"/>
              <w:contextualSpacing w:val="0"/>
              <w:jc w:val="both"/>
              <w:rPr>
                <w:b w:val="0"/>
                <w:szCs w:val="22"/>
              </w:rPr>
            </w:pPr>
            <w:r>
              <w:rPr>
                <w:b w:val="0"/>
                <w:szCs w:val="22"/>
              </w:rPr>
              <w:t xml:space="preserve">3 (a) </w:t>
            </w:r>
            <w:r w:rsidRPr="00C91AD7">
              <w:rPr>
                <w:b w:val="0"/>
              </w:rPr>
              <w:t xml:space="preserve">Il sistema mostra la pagina con il form da compilare: </w:t>
            </w:r>
            <w:r w:rsidRPr="00FF02EE">
              <w:rPr>
                <w:b w:val="0"/>
              </w:rPr>
              <w:t>messaggio all'ospite.</w:t>
            </w:r>
          </w:p>
          <w:p w:rsidR="00EF1F37" w:rsidRPr="00EF1F37" w:rsidRDefault="00FF02EE" w:rsidP="00085F05">
            <w:pPr>
              <w:pStyle w:val="Normale1"/>
              <w:contextualSpacing w:val="0"/>
              <w:jc w:val="both"/>
              <w:rPr>
                <w:b w:val="0"/>
                <w:szCs w:val="22"/>
              </w:rPr>
            </w:pPr>
            <w:r>
              <w:rPr>
                <w:b w:val="0"/>
                <w:szCs w:val="22"/>
              </w:rPr>
              <w:t>5</w:t>
            </w:r>
            <w:r w:rsidRPr="00367CCB">
              <w:rPr>
                <w:b w:val="0"/>
                <w:szCs w:val="22"/>
              </w:rPr>
              <w:t>(a) L’utente annulla l’operazione.</w:t>
            </w:r>
          </w:p>
        </w:tc>
      </w:tr>
      <w:tr w:rsidR="00FF02EE"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F02EE" w:rsidRPr="00E546AD" w:rsidRDefault="00FF02EE" w:rsidP="00085F05">
            <w:pPr>
              <w:spacing w:line="276" w:lineRule="auto"/>
              <w:jc w:val="center"/>
              <w:rPr>
                <w:color w:val="auto"/>
              </w:rPr>
            </w:pPr>
            <w:r w:rsidRPr="00E546AD">
              <w:rPr>
                <w:color w:val="auto"/>
              </w:rPr>
              <w:t xml:space="preserve">Scenario d’errore </w:t>
            </w:r>
          </w:p>
        </w:tc>
      </w:tr>
      <w:tr w:rsidR="00FF02EE"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F02EE" w:rsidRPr="00367CCB" w:rsidRDefault="00FF02EE" w:rsidP="00085F05">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FF02EE" w:rsidRDefault="00FF02EE" w:rsidP="00936F8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rPr>
                <w:color w:val="auto"/>
              </w:rPr>
            </w:pPr>
            <w:r w:rsidRPr="00E546AD">
              <w:rPr>
                <w:color w:val="auto"/>
              </w:rPr>
              <w:t>Caso d’uso</w:t>
            </w:r>
          </w:p>
        </w:tc>
        <w:tc>
          <w:tcPr>
            <w:tcW w:w="6663" w:type="dxa"/>
            <w:shd w:val="clear" w:color="auto" w:fill="auto"/>
            <w:vAlign w:val="center"/>
          </w:tcPr>
          <w:p w:rsidR="0048459C" w:rsidRPr="00A13F24" w:rsidRDefault="0048459C"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rPr>
                <w:color w:val="auto"/>
              </w:rPr>
            </w:pPr>
            <w:r w:rsidRPr="00E546AD">
              <w:rPr>
                <w:color w:val="auto"/>
              </w:rPr>
              <w:t>Attori</w:t>
            </w:r>
          </w:p>
        </w:tc>
        <w:tc>
          <w:tcPr>
            <w:tcW w:w="6663" w:type="dxa"/>
            <w:shd w:val="clear" w:color="auto" w:fill="auto"/>
          </w:tcPr>
          <w:p w:rsidR="0048459C" w:rsidRPr="00461818" w:rsidRDefault="0048459C" w:rsidP="0048459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rPr>
                <w:color w:val="auto"/>
              </w:rPr>
            </w:pPr>
            <w:r w:rsidRPr="00E546AD">
              <w:rPr>
                <w:color w:val="auto"/>
              </w:rPr>
              <w:t>Pre-condizioni</w:t>
            </w:r>
          </w:p>
        </w:tc>
        <w:tc>
          <w:tcPr>
            <w:tcW w:w="6663" w:type="dxa"/>
            <w:shd w:val="clear" w:color="auto" w:fill="auto"/>
          </w:tcPr>
          <w:p w:rsidR="0048459C" w:rsidRDefault="0048459C"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8459C"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48459C"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8459C" w:rsidRPr="00E546AD" w:rsidRDefault="0048459C" w:rsidP="00085F05">
            <w:pPr>
              <w:spacing w:line="276" w:lineRule="auto"/>
              <w:jc w:val="left"/>
              <w:rPr>
                <w:color w:val="auto"/>
              </w:rPr>
            </w:pPr>
            <w:r w:rsidRPr="00E546AD">
              <w:rPr>
                <w:color w:val="auto"/>
              </w:rPr>
              <w:t>Punto di estensione</w:t>
            </w:r>
          </w:p>
        </w:tc>
        <w:tc>
          <w:tcPr>
            <w:tcW w:w="6663" w:type="dxa"/>
            <w:shd w:val="clear" w:color="auto" w:fill="auto"/>
          </w:tcPr>
          <w:p w:rsidR="0048459C" w:rsidRPr="00A13F24" w:rsidRDefault="0048459C"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8459C"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8459C" w:rsidRPr="00E546AD" w:rsidRDefault="0048459C" w:rsidP="00085F05">
            <w:pPr>
              <w:spacing w:line="276" w:lineRule="auto"/>
              <w:jc w:val="center"/>
              <w:rPr>
                <w:color w:val="auto"/>
              </w:rPr>
            </w:pPr>
            <w:r w:rsidRPr="00E546AD">
              <w:rPr>
                <w:color w:val="auto"/>
              </w:rPr>
              <w:t xml:space="preserve">Scenario principale </w:t>
            </w:r>
          </w:p>
        </w:tc>
      </w:tr>
      <w:tr w:rsidR="0048459C"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Default="0048459C" w:rsidP="00E53978">
            <w:pPr>
              <w:pStyle w:val="Normale1"/>
              <w:numPr>
                <w:ilvl w:val="0"/>
                <w:numId w:val="136"/>
              </w:numPr>
              <w:contextualSpacing w:val="0"/>
              <w:jc w:val="both"/>
              <w:rPr>
                <w:b w:val="0"/>
              </w:rPr>
            </w:pPr>
            <w:r>
              <w:rPr>
                <w:b w:val="0"/>
              </w:rPr>
              <w:t>L’utente seleziona la tab “Servizi inclusi”</w:t>
            </w:r>
          </w:p>
          <w:p w:rsidR="0048459C" w:rsidRPr="005F7365" w:rsidRDefault="0048459C" w:rsidP="00E53978">
            <w:pPr>
              <w:pStyle w:val="Normale1"/>
              <w:numPr>
                <w:ilvl w:val="0"/>
                <w:numId w:val="136"/>
              </w:numPr>
              <w:contextualSpacing w:val="0"/>
              <w:jc w:val="both"/>
              <w:rPr>
                <w:b w:val="0"/>
              </w:rPr>
            </w:pPr>
            <w:r>
              <w:rPr>
                <w:b w:val="0"/>
                <w:szCs w:val="22"/>
              </w:rPr>
              <w:t>Il sistema mostra la lista dei servizi inclusi per la camera oggetto del preventivo.</w:t>
            </w:r>
          </w:p>
          <w:p w:rsidR="0048459C" w:rsidRPr="008D53DB" w:rsidRDefault="0048459C" w:rsidP="00085F05">
            <w:pPr>
              <w:pStyle w:val="Normale1"/>
              <w:ind w:left="1080"/>
              <w:contextualSpacing w:val="0"/>
              <w:jc w:val="both"/>
              <w:rPr>
                <w:b w:val="0"/>
              </w:rPr>
            </w:pPr>
          </w:p>
        </w:tc>
      </w:tr>
      <w:tr w:rsidR="0048459C"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Pr="00E546AD" w:rsidRDefault="0048459C" w:rsidP="00085F05">
            <w:pPr>
              <w:spacing w:line="276" w:lineRule="auto"/>
              <w:jc w:val="center"/>
              <w:rPr>
                <w:color w:val="auto"/>
              </w:rPr>
            </w:pPr>
            <w:r w:rsidRPr="00E546AD">
              <w:rPr>
                <w:color w:val="auto"/>
              </w:rPr>
              <w:t>Scenario alternativo</w:t>
            </w:r>
          </w:p>
        </w:tc>
      </w:tr>
      <w:tr w:rsidR="0048459C"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Pr="00367CCB" w:rsidRDefault="0048459C" w:rsidP="00085F05">
            <w:pPr>
              <w:pStyle w:val="Normale1"/>
              <w:contextualSpacing w:val="0"/>
              <w:jc w:val="both"/>
              <w:rPr>
                <w:b w:val="0"/>
              </w:rPr>
            </w:pPr>
          </w:p>
        </w:tc>
      </w:tr>
      <w:tr w:rsidR="0048459C"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8459C" w:rsidRPr="00E546AD" w:rsidRDefault="0048459C" w:rsidP="00085F05">
            <w:pPr>
              <w:spacing w:line="276" w:lineRule="auto"/>
              <w:jc w:val="center"/>
              <w:rPr>
                <w:color w:val="auto"/>
              </w:rPr>
            </w:pPr>
            <w:r w:rsidRPr="00E546AD">
              <w:rPr>
                <w:color w:val="auto"/>
              </w:rPr>
              <w:t xml:space="preserve">Scenario d’errore </w:t>
            </w:r>
          </w:p>
        </w:tc>
      </w:tr>
      <w:tr w:rsidR="0048459C"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8459C" w:rsidRPr="00367CCB" w:rsidRDefault="0048459C"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C03179" w:rsidRDefault="00C03179" w:rsidP="00936F80"/>
    <w:p w:rsidR="00C03179" w:rsidRDefault="00C03179">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rPr>
                <w:color w:val="auto"/>
              </w:rPr>
            </w:pPr>
            <w:r w:rsidRPr="00E546AD">
              <w:rPr>
                <w:color w:val="auto"/>
              </w:rPr>
              <w:lastRenderedPageBreak/>
              <w:t>Caso d’uso</w:t>
            </w:r>
          </w:p>
        </w:tc>
        <w:tc>
          <w:tcPr>
            <w:tcW w:w="6663" w:type="dxa"/>
            <w:shd w:val="clear" w:color="auto" w:fill="auto"/>
            <w:vAlign w:val="center"/>
          </w:tcPr>
          <w:p w:rsidR="00F82FB1" w:rsidRPr="00A13F24" w:rsidRDefault="00F82FB1"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Pr>
                <w:rFonts w:asciiTheme="minorHAnsi" w:hAnsiTheme="minorHAnsi"/>
                <w:b/>
                <w:szCs w:val="22"/>
              </w:rPr>
              <w:t>promozioni attive</w:t>
            </w:r>
          </w:p>
        </w:tc>
      </w:tr>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rPr>
                <w:color w:val="auto"/>
              </w:rPr>
            </w:pPr>
            <w:r w:rsidRPr="00E546AD">
              <w:rPr>
                <w:color w:val="auto"/>
              </w:rPr>
              <w:t>Attori</w:t>
            </w:r>
          </w:p>
        </w:tc>
        <w:tc>
          <w:tcPr>
            <w:tcW w:w="6663" w:type="dxa"/>
            <w:shd w:val="clear" w:color="auto" w:fill="auto"/>
          </w:tcPr>
          <w:p w:rsidR="00F82FB1" w:rsidRPr="00461818" w:rsidRDefault="00F82FB1"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rPr>
                <w:color w:val="auto"/>
              </w:rPr>
            </w:pPr>
            <w:r w:rsidRPr="00E546AD">
              <w:rPr>
                <w:color w:val="auto"/>
              </w:rPr>
              <w:t>Pre-condizioni</w:t>
            </w:r>
          </w:p>
        </w:tc>
        <w:tc>
          <w:tcPr>
            <w:tcW w:w="6663" w:type="dxa"/>
            <w:shd w:val="clear" w:color="auto" w:fill="auto"/>
          </w:tcPr>
          <w:p w:rsidR="00F82FB1" w:rsidRDefault="00F82FB1"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82FB1"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F82FB1"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82FB1" w:rsidRPr="00E546AD" w:rsidRDefault="00F82FB1" w:rsidP="00085F05">
            <w:pPr>
              <w:spacing w:line="276" w:lineRule="auto"/>
              <w:jc w:val="left"/>
              <w:rPr>
                <w:color w:val="auto"/>
              </w:rPr>
            </w:pPr>
            <w:r w:rsidRPr="00E546AD">
              <w:rPr>
                <w:color w:val="auto"/>
              </w:rPr>
              <w:t>Punto di estensione</w:t>
            </w:r>
          </w:p>
        </w:tc>
        <w:tc>
          <w:tcPr>
            <w:tcW w:w="6663" w:type="dxa"/>
            <w:shd w:val="clear" w:color="auto" w:fill="auto"/>
          </w:tcPr>
          <w:p w:rsidR="00F82FB1" w:rsidRPr="00A13F24" w:rsidRDefault="00F82FB1"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82FB1"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82FB1" w:rsidRPr="00E546AD" w:rsidRDefault="00F82FB1" w:rsidP="00085F05">
            <w:pPr>
              <w:spacing w:line="276" w:lineRule="auto"/>
              <w:jc w:val="center"/>
              <w:rPr>
                <w:color w:val="auto"/>
              </w:rPr>
            </w:pPr>
            <w:r w:rsidRPr="00E546AD">
              <w:rPr>
                <w:color w:val="auto"/>
              </w:rPr>
              <w:t xml:space="preserve">Scenario principale </w:t>
            </w:r>
          </w:p>
        </w:tc>
      </w:tr>
      <w:tr w:rsidR="00F82FB1"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Default="00F82FB1" w:rsidP="00E53978">
            <w:pPr>
              <w:pStyle w:val="Normale1"/>
              <w:numPr>
                <w:ilvl w:val="0"/>
                <w:numId w:val="137"/>
              </w:numPr>
              <w:contextualSpacing w:val="0"/>
              <w:jc w:val="both"/>
              <w:rPr>
                <w:b w:val="0"/>
              </w:rPr>
            </w:pPr>
            <w:r>
              <w:rPr>
                <w:b w:val="0"/>
              </w:rPr>
              <w:t>L’utente seleziona la tab “Promozioni attive”</w:t>
            </w:r>
          </w:p>
          <w:p w:rsidR="00F82FB1" w:rsidRPr="005F7365" w:rsidRDefault="00F82FB1" w:rsidP="00E53978">
            <w:pPr>
              <w:pStyle w:val="Normale1"/>
              <w:numPr>
                <w:ilvl w:val="0"/>
                <w:numId w:val="137"/>
              </w:numPr>
              <w:contextualSpacing w:val="0"/>
              <w:jc w:val="both"/>
              <w:rPr>
                <w:b w:val="0"/>
              </w:rPr>
            </w:pPr>
            <w:r>
              <w:rPr>
                <w:b w:val="0"/>
                <w:szCs w:val="22"/>
              </w:rPr>
              <w:t>Il sistema mostra il dettaglio dell’eventuale promozione attiva per la camera oggetto del preventivo.</w:t>
            </w:r>
          </w:p>
          <w:p w:rsidR="00F82FB1" w:rsidRPr="008D53DB" w:rsidRDefault="00F82FB1" w:rsidP="00085F05">
            <w:pPr>
              <w:pStyle w:val="Normale1"/>
              <w:ind w:left="1080"/>
              <w:contextualSpacing w:val="0"/>
              <w:jc w:val="both"/>
              <w:rPr>
                <w:b w:val="0"/>
              </w:rPr>
            </w:pPr>
          </w:p>
        </w:tc>
      </w:tr>
      <w:tr w:rsidR="00F82FB1"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Pr="00E546AD" w:rsidRDefault="00F82FB1" w:rsidP="00085F05">
            <w:pPr>
              <w:spacing w:line="276" w:lineRule="auto"/>
              <w:jc w:val="center"/>
              <w:rPr>
                <w:color w:val="auto"/>
              </w:rPr>
            </w:pPr>
            <w:r w:rsidRPr="00E546AD">
              <w:rPr>
                <w:color w:val="auto"/>
              </w:rPr>
              <w:t>Scenario alternativo</w:t>
            </w:r>
          </w:p>
        </w:tc>
      </w:tr>
      <w:tr w:rsidR="00F82FB1"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Pr="00367CCB" w:rsidRDefault="00F82FB1" w:rsidP="00085F05">
            <w:pPr>
              <w:pStyle w:val="Normale1"/>
              <w:contextualSpacing w:val="0"/>
              <w:jc w:val="both"/>
              <w:rPr>
                <w:b w:val="0"/>
              </w:rPr>
            </w:pPr>
          </w:p>
        </w:tc>
      </w:tr>
      <w:tr w:rsidR="00F82FB1"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82FB1" w:rsidRPr="00E546AD" w:rsidRDefault="00F82FB1" w:rsidP="00085F05">
            <w:pPr>
              <w:spacing w:line="276" w:lineRule="auto"/>
              <w:jc w:val="center"/>
              <w:rPr>
                <w:color w:val="auto"/>
              </w:rPr>
            </w:pPr>
            <w:r w:rsidRPr="00E546AD">
              <w:rPr>
                <w:color w:val="auto"/>
              </w:rPr>
              <w:t xml:space="preserve">Scenario d’errore </w:t>
            </w:r>
          </w:p>
        </w:tc>
      </w:tr>
      <w:tr w:rsidR="00F82FB1"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82FB1" w:rsidRPr="00367CCB" w:rsidRDefault="00F82FB1"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FF02EE" w:rsidRDefault="00FF02EE" w:rsidP="00936F80"/>
    <w:p w:rsidR="00996B29" w:rsidRDefault="00996B29" w:rsidP="00E056F4">
      <w:pPr>
        <w:pStyle w:val="Titolo3"/>
        <w:rPr>
          <w:lang w:val="it-IT"/>
        </w:rPr>
      </w:pPr>
      <w:bookmarkStart w:id="114" w:name="_Toc507840478"/>
      <w:r>
        <w:rPr>
          <w:lang w:val="it-IT"/>
        </w:rPr>
        <w:t>UC_25</w:t>
      </w:r>
      <w:r w:rsidRPr="00E056F4">
        <w:rPr>
          <w:lang w:val="it-IT"/>
        </w:rPr>
        <w:t xml:space="preserve"> </w:t>
      </w:r>
      <w:r w:rsidRPr="00D270E0">
        <w:rPr>
          <w:lang w:val="it-IT"/>
        </w:rPr>
        <w:t>Gestione richieste di preventivo per l’utente privato</w:t>
      </w:r>
      <w:bookmarkEnd w:id="11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Caso d’uso</w:t>
            </w:r>
          </w:p>
        </w:tc>
        <w:tc>
          <w:tcPr>
            <w:tcW w:w="6663" w:type="dxa"/>
            <w:shd w:val="clear" w:color="auto" w:fill="auto"/>
            <w:vAlign w:val="center"/>
          </w:tcPr>
          <w:p w:rsidR="002E609A" w:rsidRPr="00A13F24" w:rsidRDefault="002E609A" w:rsidP="002E60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w:t>
            </w:r>
            <w:r w:rsidRPr="00063003">
              <w:rPr>
                <w:b/>
                <w:szCs w:val="22"/>
              </w:rPr>
              <w:t xml:space="preserve">icerca </w:t>
            </w:r>
            <w:r>
              <w:rPr>
                <w:rFonts w:asciiTheme="minorHAnsi" w:hAnsiTheme="minorHAnsi"/>
                <w:b/>
                <w:szCs w:val="22"/>
              </w:rPr>
              <w:t>preventivi per utente 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Attori</w:t>
            </w:r>
          </w:p>
        </w:tc>
        <w:tc>
          <w:tcPr>
            <w:tcW w:w="6663" w:type="dxa"/>
            <w:shd w:val="clear" w:color="auto" w:fill="auto"/>
          </w:tcPr>
          <w:p w:rsidR="002E609A" w:rsidRPr="00461818" w:rsidRDefault="002E609A" w:rsidP="002E60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Pre-condizioni</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jc w:val="left"/>
              <w:rPr>
                <w:color w:val="auto"/>
              </w:rPr>
            </w:pPr>
            <w:r w:rsidRPr="00E546AD">
              <w:rPr>
                <w:color w:val="auto"/>
              </w:rPr>
              <w:t>Punto di estensione</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E609A"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E609A" w:rsidRPr="00E546AD" w:rsidRDefault="002E609A" w:rsidP="00085F05">
            <w:pPr>
              <w:spacing w:line="276" w:lineRule="auto"/>
              <w:jc w:val="center"/>
              <w:rPr>
                <w:color w:val="auto"/>
              </w:rPr>
            </w:pPr>
            <w:r w:rsidRPr="00E546AD">
              <w:rPr>
                <w:color w:val="auto"/>
              </w:rPr>
              <w:t xml:space="preserve">Scenario principale </w:t>
            </w:r>
          </w:p>
        </w:tc>
      </w:tr>
      <w:tr w:rsidR="002E609A"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AC6DCF" w:rsidRDefault="002E609A" w:rsidP="00E53978">
            <w:pPr>
              <w:pStyle w:val="Normale1"/>
              <w:numPr>
                <w:ilvl w:val="0"/>
                <w:numId w:val="138"/>
              </w:numPr>
              <w:contextualSpacing w:val="0"/>
              <w:jc w:val="both"/>
              <w:rPr>
                <w:b w:val="0"/>
              </w:rPr>
            </w:pPr>
            <w:r w:rsidRPr="008D53DB">
              <w:rPr>
                <w:b w:val="0"/>
                <w:szCs w:val="22"/>
              </w:rPr>
              <w:t>L’utente seleziona il link “</w:t>
            </w:r>
            <w:r>
              <w:rPr>
                <w:b w:val="0"/>
                <w:szCs w:val="22"/>
              </w:rPr>
              <w:t>Preventivi</w:t>
            </w:r>
            <w:r w:rsidRPr="008D53DB">
              <w:rPr>
                <w:b w:val="0"/>
                <w:szCs w:val="22"/>
              </w:rPr>
              <w:t>”</w:t>
            </w:r>
            <w:r>
              <w:rPr>
                <w:b w:val="0"/>
                <w:szCs w:val="22"/>
              </w:rPr>
              <w:t>.</w:t>
            </w:r>
          </w:p>
          <w:p w:rsidR="002E609A" w:rsidRPr="00936F80" w:rsidRDefault="002E609A" w:rsidP="00E53978">
            <w:pPr>
              <w:pStyle w:val="Normale1"/>
              <w:numPr>
                <w:ilvl w:val="0"/>
                <w:numId w:val="138"/>
              </w:numPr>
              <w:contextualSpacing w:val="0"/>
              <w:jc w:val="both"/>
              <w:rPr>
                <w:b w:val="0"/>
                <w:szCs w:val="22"/>
              </w:rPr>
            </w:pPr>
            <w:r w:rsidRPr="00936F80">
              <w:rPr>
                <w:b w:val="0"/>
                <w:szCs w:val="22"/>
              </w:rPr>
              <w:t>Il sistema visualizza un form composto da: camera, data, stato.</w:t>
            </w:r>
          </w:p>
          <w:p w:rsidR="002E609A" w:rsidRPr="00936F80" w:rsidRDefault="002E609A" w:rsidP="00E53978">
            <w:pPr>
              <w:pStyle w:val="Normale1"/>
              <w:numPr>
                <w:ilvl w:val="0"/>
                <w:numId w:val="138"/>
              </w:numPr>
              <w:contextualSpacing w:val="0"/>
              <w:jc w:val="both"/>
              <w:rPr>
                <w:b w:val="0"/>
                <w:szCs w:val="22"/>
              </w:rPr>
            </w:pPr>
            <w:r w:rsidRPr="00936F80">
              <w:rPr>
                <w:b w:val="0"/>
                <w:szCs w:val="22"/>
              </w:rPr>
              <w:t>L’utente riempie uno o più campi richiesti ed avvia la ricerca</w:t>
            </w:r>
            <w:r w:rsidRPr="00936F80">
              <w:rPr>
                <w:b w:val="0"/>
              </w:rPr>
              <w:t>.</w:t>
            </w:r>
          </w:p>
          <w:p w:rsidR="002E609A" w:rsidRPr="00F40F4A" w:rsidRDefault="002E609A" w:rsidP="00E53978">
            <w:pPr>
              <w:pStyle w:val="Normale1"/>
              <w:numPr>
                <w:ilvl w:val="0"/>
                <w:numId w:val="138"/>
              </w:numPr>
              <w:contextualSpacing w:val="0"/>
              <w:jc w:val="both"/>
              <w:rPr>
                <w:b w:val="0"/>
              </w:rPr>
            </w:pPr>
            <w:r w:rsidRPr="00F40F4A">
              <w:rPr>
                <w:b w:val="0"/>
              </w:rPr>
              <w:t>Il sistema mo</w:t>
            </w:r>
            <w:r>
              <w:rPr>
                <w:b w:val="0"/>
              </w:rPr>
              <w:t xml:space="preserve">stra una lista contenente tutti i preventivi </w:t>
            </w:r>
            <w:r w:rsidRPr="00F40F4A">
              <w:rPr>
                <w:b w:val="0"/>
              </w:rPr>
              <w:t>che soddisfano i parametri di ricerca.</w:t>
            </w:r>
          </w:p>
        </w:tc>
      </w:tr>
      <w:tr w:rsidR="002E609A"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Scenario alternativo</w:t>
            </w:r>
          </w:p>
        </w:tc>
      </w:tr>
      <w:tr w:rsidR="002E609A"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367CCB" w:rsidRDefault="002E609A" w:rsidP="00085F05">
            <w:pPr>
              <w:pStyle w:val="Normale1"/>
              <w:contextualSpacing w:val="0"/>
              <w:jc w:val="both"/>
              <w:rPr>
                <w:b w:val="0"/>
              </w:rPr>
            </w:pPr>
            <w:r>
              <w:rPr>
                <w:b w:val="0"/>
                <w:szCs w:val="22"/>
              </w:rPr>
              <w:t>3</w:t>
            </w:r>
            <w:r w:rsidRPr="00367CCB">
              <w:rPr>
                <w:b w:val="0"/>
                <w:szCs w:val="22"/>
              </w:rPr>
              <w:t>(a) L’utente annulla l’operazione.</w:t>
            </w:r>
          </w:p>
        </w:tc>
      </w:tr>
      <w:tr w:rsidR="002E609A"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 xml:space="preserve">Scenario d’errore </w:t>
            </w:r>
          </w:p>
        </w:tc>
      </w:tr>
      <w:tr w:rsidR="002E609A"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E609A" w:rsidRPr="00F40F4A" w:rsidRDefault="002E609A" w:rsidP="00085F05">
            <w:pPr>
              <w:pStyle w:val="Normale1"/>
              <w:contextualSpacing w:val="0"/>
              <w:jc w:val="both"/>
              <w:rPr>
                <w:b w:val="0"/>
                <w:szCs w:val="22"/>
              </w:rPr>
            </w:pPr>
            <w:r>
              <w:rPr>
                <w:b w:val="0"/>
                <w:szCs w:val="22"/>
              </w:rPr>
              <w:t xml:space="preserve">4(a) </w:t>
            </w:r>
            <w:r w:rsidRPr="00F40F4A">
              <w:rPr>
                <w:b w:val="0"/>
                <w:szCs w:val="22"/>
              </w:rPr>
              <w:t>Il sistema notifica all’utente che i dati richiesti non sono stati trovati.</w:t>
            </w:r>
          </w:p>
        </w:tc>
      </w:tr>
    </w:tbl>
    <w:p w:rsidR="002E609A" w:rsidRDefault="002E609A" w:rsidP="002E609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Caso d’uso</w:t>
            </w:r>
          </w:p>
        </w:tc>
        <w:tc>
          <w:tcPr>
            <w:tcW w:w="6663" w:type="dxa"/>
            <w:shd w:val="clear" w:color="auto" w:fill="auto"/>
            <w:vAlign w:val="center"/>
          </w:tcPr>
          <w:p w:rsidR="002E609A" w:rsidRPr="00A13F24"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Attori</w:t>
            </w:r>
          </w:p>
        </w:tc>
        <w:tc>
          <w:tcPr>
            <w:tcW w:w="6663" w:type="dxa"/>
            <w:shd w:val="clear" w:color="auto" w:fill="auto"/>
          </w:tcPr>
          <w:p w:rsidR="002E609A" w:rsidRPr="00461818"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Pre-condizioni</w:t>
            </w:r>
          </w:p>
        </w:tc>
        <w:tc>
          <w:tcPr>
            <w:tcW w:w="6663" w:type="dxa"/>
            <w:shd w:val="clear" w:color="auto" w:fill="auto"/>
          </w:tcPr>
          <w:p w:rsidR="002E609A"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jc w:val="left"/>
              <w:rPr>
                <w:color w:val="auto"/>
              </w:rPr>
            </w:pPr>
            <w:r w:rsidRPr="00E546AD">
              <w:rPr>
                <w:color w:val="auto"/>
              </w:rPr>
              <w:t>Punto di estensione</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E609A"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E609A" w:rsidRPr="00E546AD" w:rsidRDefault="002E609A" w:rsidP="00085F05">
            <w:pPr>
              <w:spacing w:line="276" w:lineRule="auto"/>
              <w:jc w:val="center"/>
              <w:rPr>
                <w:color w:val="auto"/>
              </w:rPr>
            </w:pPr>
            <w:r w:rsidRPr="00E546AD">
              <w:rPr>
                <w:color w:val="auto"/>
              </w:rPr>
              <w:t xml:space="preserve">Scenario principale </w:t>
            </w:r>
          </w:p>
        </w:tc>
      </w:tr>
      <w:tr w:rsidR="002E609A"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Default="002E609A" w:rsidP="00E53978">
            <w:pPr>
              <w:pStyle w:val="Normale1"/>
              <w:numPr>
                <w:ilvl w:val="0"/>
                <w:numId w:val="139"/>
              </w:numPr>
              <w:contextualSpacing w:val="0"/>
              <w:jc w:val="both"/>
              <w:rPr>
                <w:b w:val="0"/>
              </w:rPr>
            </w:pPr>
            <w:r>
              <w:rPr>
                <w:b w:val="0"/>
              </w:rPr>
              <w:lastRenderedPageBreak/>
              <w:t>L’utente seleziona la tab “Foto camera”</w:t>
            </w:r>
          </w:p>
          <w:p w:rsidR="002E609A" w:rsidRPr="005F7365" w:rsidRDefault="002E609A" w:rsidP="00E53978">
            <w:pPr>
              <w:pStyle w:val="Normale1"/>
              <w:numPr>
                <w:ilvl w:val="0"/>
                <w:numId w:val="139"/>
              </w:numPr>
              <w:contextualSpacing w:val="0"/>
              <w:jc w:val="both"/>
              <w:rPr>
                <w:b w:val="0"/>
              </w:rPr>
            </w:pPr>
            <w:r>
              <w:rPr>
                <w:b w:val="0"/>
                <w:szCs w:val="22"/>
              </w:rPr>
              <w:t xml:space="preserve">Il sistema mostra la lista delle foto della camera oggetto della </w:t>
            </w:r>
            <w:r w:rsidRPr="002E609A">
              <w:rPr>
                <w:b w:val="0"/>
              </w:rPr>
              <w:t>la richiesta di preventivo</w:t>
            </w:r>
            <w:r>
              <w:rPr>
                <w:b w:val="0"/>
                <w:szCs w:val="22"/>
              </w:rPr>
              <w:t>.</w:t>
            </w:r>
          </w:p>
          <w:p w:rsidR="002E609A" w:rsidRPr="008D53DB" w:rsidRDefault="002E609A" w:rsidP="00085F05">
            <w:pPr>
              <w:pStyle w:val="Normale1"/>
              <w:ind w:left="1080"/>
              <w:contextualSpacing w:val="0"/>
              <w:jc w:val="both"/>
              <w:rPr>
                <w:b w:val="0"/>
              </w:rPr>
            </w:pPr>
          </w:p>
        </w:tc>
      </w:tr>
      <w:tr w:rsidR="002E609A"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Scenario alternativo</w:t>
            </w:r>
          </w:p>
        </w:tc>
      </w:tr>
      <w:tr w:rsidR="002E609A"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367CCB" w:rsidRDefault="002E609A" w:rsidP="00085F05">
            <w:pPr>
              <w:pStyle w:val="Normale1"/>
              <w:contextualSpacing w:val="0"/>
              <w:jc w:val="both"/>
              <w:rPr>
                <w:b w:val="0"/>
              </w:rPr>
            </w:pPr>
          </w:p>
        </w:tc>
      </w:tr>
      <w:tr w:rsidR="002E609A"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 xml:space="preserve">Scenario d’errore </w:t>
            </w:r>
          </w:p>
        </w:tc>
      </w:tr>
      <w:tr w:rsidR="002E609A"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E609A" w:rsidRPr="00367CCB" w:rsidRDefault="002E609A"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2E609A" w:rsidRDefault="002E609A" w:rsidP="002E609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Caso d’uso</w:t>
            </w:r>
          </w:p>
        </w:tc>
        <w:tc>
          <w:tcPr>
            <w:tcW w:w="6663" w:type="dxa"/>
            <w:shd w:val="clear" w:color="auto" w:fill="auto"/>
            <w:vAlign w:val="center"/>
          </w:tcPr>
          <w:p w:rsidR="002E609A" w:rsidRPr="00A13F24"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Attori</w:t>
            </w:r>
          </w:p>
        </w:tc>
        <w:tc>
          <w:tcPr>
            <w:tcW w:w="6663" w:type="dxa"/>
            <w:shd w:val="clear" w:color="auto" w:fill="auto"/>
          </w:tcPr>
          <w:p w:rsidR="002E609A" w:rsidRPr="00461818" w:rsidRDefault="002E609A"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Utente </w:t>
            </w:r>
            <w:r w:rsidR="00085F05">
              <w:rPr>
                <w:color w:val="auto"/>
              </w:rPr>
              <w:t>Privato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rPr>
                <w:color w:val="auto"/>
              </w:rPr>
            </w:pPr>
            <w:r w:rsidRPr="00E546AD">
              <w:rPr>
                <w:color w:val="auto"/>
              </w:rPr>
              <w:t>Pre-condizioni</w:t>
            </w:r>
          </w:p>
        </w:tc>
        <w:tc>
          <w:tcPr>
            <w:tcW w:w="6663" w:type="dxa"/>
            <w:shd w:val="clear" w:color="auto" w:fill="auto"/>
          </w:tcPr>
          <w:p w:rsidR="002E609A"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p>
        </w:tc>
      </w:tr>
      <w:tr w:rsidR="002E609A"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E609A" w:rsidRPr="00E546AD" w:rsidRDefault="002E609A" w:rsidP="00085F05">
            <w:pPr>
              <w:spacing w:line="276" w:lineRule="auto"/>
              <w:jc w:val="left"/>
              <w:rPr>
                <w:color w:val="auto"/>
              </w:rPr>
            </w:pPr>
            <w:r w:rsidRPr="00E546AD">
              <w:rPr>
                <w:color w:val="auto"/>
              </w:rPr>
              <w:t>Punto di estensione</w:t>
            </w:r>
          </w:p>
        </w:tc>
        <w:tc>
          <w:tcPr>
            <w:tcW w:w="6663" w:type="dxa"/>
            <w:shd w:val="clear" w:color="auto" w:fill="auto"/>
          </w:tcPr>
          <w:p w:rsidR="002E609A" w:rsidRPr="00A13F24" w:rsidRDefault="002E609A"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E609A"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E609A" w:rsidRPr="00E546AD" w:rsidRDefault="002E609A" w:rsidP="00085F05">
            <w:pPr>
              <w:spacing w:line="276" w:lineRule="auto"/>
              <w:jc w:val="center"/>
              <w:rPr>
                <w:color w:val="auto"/>
              </w:rPr>
            </w:pPr>
            <w:r w:rsidRPr="00E546AD">
              <w:rPr>
                <w:color w:val="auto"/>
              </w:rPr>
              <w:t xml:space="preserve">Scenario principale </w:t>
            </w:r>
          </w:p>
        </w:tc>
      </w:tr>
      <w:tr w:rsidR="002E609A"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Default="002E609A" w:rsidP="00E53978">
            <w:pPr>
              <w:pStyle w:val="Normale1"/>
              <w:numPr>
                <w:ilvl w:val="0"/>
                <w:numId w:val="140"/>
              </w:numPr>
              <w:contextualSpacing w:val="0"/>
              <w:jc w:val="both"/>
              <w:rPr>
                <w:b w:val="0"/>
              </w:rPr>
            </w:pPr>
            <w:r>
              <w:rPr>
                <w:b w:val="0"/>
              </w:rPr>
              <w:t>L’utente seleziona la tab “Servizi inclusi”</w:t>
            </w:r>
          </w:p>
          <w:p w:rsidR="002E609A" w:rsidRPr="005F7365" w:rsidRDefault="002E609A" w:rsidP="00E53978">
            <w:pPr>
              <w:pStyle w:val="Normale1"/>
              <w:numPr>
                <w:ilvl w:val="0"/>
                <w:numId w:val="140"/>
              </w:numPr>
              <w:contextualSpacing w:val="0"/>
              <w:jc w:val="both"/>
              <w:rPr>
                <w:b w:val="0"/>
              </w:rPr>
            </w:pPr>
            <w:r>
              <w:rPr>
                <w:b w:val="0"/>
                <w:szCs w:val="22"/>
              </w:rPr>
              <w:t>Il sistema mostra la lista dei servizi inclusi per la camera oggetto del preventivo.</w:t>
            </w:r>
          </w:p>
          <w:p w:rsidR="002E609A" w:rsidRPr="008D53DB" w:rsidRDefault="002E609A" w:rsidP="00085F05">
            <w:pPr>
              <w:pStyle w:val="Normale1"/>
              <w:ind w:left="1080"/>
              <w:contextualSpacing w:val="0"/>
              <w:jc w:val="both"/>
              <w:rPr>
                <w:b w:val="0"/>
              </w:rPr>
            </w:pPr>
          </w:p>
        </w:tc>
      </w:tr>
      <w:tr w:rsidR="002E609A"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Scenario alternativo</w:t>
            </w:r>
          </w:p>
        </w:tc>
      </w:tr>
      <w:tr w:rsidR="002E609A"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367CCB" w:rsidRDefault="002E609A" w:rsidP="00085F05">
            <w:pPr>
              <w:pStyle w:val="Normale1"/>
              <w:contextualSpacing w:val="0"/>
              <w:jc w:val="both"/>
              <w:rPr>
                <w:b w:val="0"/>
              </w:rPr>
            </w:pPr>
          </w:p>
        </w:tc>
      </w:tr>
      <w:tr w:rsidR="002E609A"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E609A" w:rsidRPr="00E546AD" w:rsidRDefault="002E609A" w:rsidP="00085F05">
            <w:pPr>
              <w:spacing w:line="276" w:lineRule="auto"/>
              <w:jc w:val="center"/>
              <w:rPr>
                <w:color w:val="auto"/>
              </w:rPr>
            </w:pPr>
            <w:r w:rsidRPr="00E546AD">
              <w:rPr>
                <w:color w:val="auto"/>
              </w:rPr>
              <w:t xml:space="preserve">Scenario d’errore </w:t>
            </w:r>
          </w:p>
        </w:tc>
      </w:tr>
      <w:tr w:rsidR="002E609A"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E609A" w:rsidRPr="00367CCB" w:rsidRDefault="002E609A" w:rsidP="00085F05">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2E609A" w:rsidRDefault="002E609A" w:rsidP="002E609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rPr>
                <w:color w:val="auto"/>
              </w:rPr>
            </w:pPr>
            <w:r w:rsidRPr="00E546AD">
              <w:rPr>
                <w:color w:val="auto"/>
              </w:rPr>
              <w:t>Caso d’uso</w:t>
            </w:r>
          </w:p>
        </w:tc>
        <w:tc>
          <w:tcPr>
            <w:tcW w:w="6663" w:type="dxa"/>
            <w:shd w:val="clear" w:color="auto" w:fill="auto"/>
            <w:vAlign w:val="center"/>
          </w:tcPr>
          <w:p w:rsidR="00085F05" w:rsidRPr="00A13F24" w:rsidRDefault="00A16B58"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Prenota</w:t>
            </w:r>
          </w:p>
        </w:tc>
      </w:tr>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rPr>
                <w:color w:val="auto"/>
              </w:rPr>
            </w:pPr>
            <w:r w:rsidRPr="00E546AD">
              <w:rPr>
                <w:color w:val="auto"/>
              </w:rPr>
              <w:t>Attori</w:t>
            </w:r>
          </w:p>
        </w:tc>
        <w:tc>
          <w:tcPr>
            <w:tcW w:w="6663" w:type="dxa"/>
            <w:shd w:val="clear" w:color="auto" w:fill="auto"/>
          </w:tcPr>
          <w:p w:rsidR="00085F05" w:rsidRPr="00461818" w:rsidRDefault="00085F05" w:rsidP="00085F0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rPr>
                <w:color w:val="auto"/>
              </w:rPr>
            </w:pPr>
            <w:r w:rsidRPr="00E546AD">
              <w:rPr>
                <w:color w:val="auto"/>
              </w:rPr>
              <w:t>Pre-condizioni</w:t>
            </w:r>
          </w:p>
        </w:tc>
        <w:tc>
          <w:tcPr>
            <w:tcW w:w="6663" w:type="dxa"/>
            <w:shd w:val="clear" w:color="auto" w:fill="auto"/>
          </w:tcPr>
          <w:p w:rsidR="00085F05" w:rsidRDefault="00085F0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85F05" w:rsidRPr="00A13F24" w:rsidRDefault="00085F05" w:rsidP="00085F0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richiesta di preventivo</w:t>
            </w:r>
            <w:r w:rsidR="00A16B58">
              <w:t xml:space="preserve"> che è stata accettata dalla struttura.</w:t>
            </w:r>
          </w:p>
        </w:tc>
      </w:tr>
      <w:tr w:rsidR="00085F05" w:rsidRPr="00A13F24" w:rsidTr="00085F05">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85F05" w:rsidRPr="00E546AD" w:rsidRDefault="00085F05" w:rsidP="00085F05">
            <w:pPr>
              <w:spacing w:line="276" w:lineRule="auto"/>
              <w:jc w:val="left"/>
              <w:rPr>
                <w:color w:val="auto"/>
              </w:rPr>
            </w:pPr>
            <w:r w:rsidRPr="00E546AD">
              <w:rPr>
                <w:color w:val="auto"/>
              </w:rPr>
              <w:t>Punto di estensione</w:t>
            </w:r>
          </w:p>
        </w:tc>
        <w:tc>
          <w:tcPr>
            <w:tcW w:w="6663" w:type="dxa"/>
            <w:shd w:val="clear" w:color="auto" w:fill="auto"/>
          </w:tcPr>
          <w:p w:rsidR="00085F05" w:rsidRPr="00A13F24" w:rsidRDefault="00085F05" w:rsidP="00085F05">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85F05" w:rsidRPr="00A13F24" w:rsidTr="00085F05">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85F05" w:rsidRPr="00E546AD" w:rsidRDefault="00085F05" w:rsidP="00085F05">
            <w:pPr>
              <w:spacing w:line="276" w:lineRule="auto"/>
              <w:jc w:val="center"/>
              <w:rPr>
                <w:color w:val="auto"/>
              </w:rPr>
            </w:pPr>
            <w:r w:rsidRPr="00E546AD">
              <w:rPr>
                <w:color w:val="auto"/>
              </w:rPr>
              <w:t xml:space="preserve">Scenario principale </w:t>
            </w:r>
          </w:p>
        </w:tc>
      </w:tr>
      <w:tr w:rsidR="00085F05" w:rsidRPr="00A13F24" w:rsidTr="00085F05">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Default="00085F05" w:rsidP="00E53978">
            <w:pPr>
              <w:pStyle w:val="Normale1"/>
              <w:numPr>
                <w:ilvl w:val="0"/>
                <w:numId w:val="141"/>
              </w:numPr>
              <w:contextualSpacing w:val="0"/>
              <w:jc w:val="both"/>
              <w:rPr>
                <w:b w:val="0"/>
              </w:rPr>
            </w:pPr>
            <w:r>
              <w:rPr>
                <w:b w:val="0"/>
              </w:rPr>
              <w:t>L’utente seleziona la tab “</w:t>
            </w:r>
            <w:r w:rsidR="00A16B58">
              <w:rPr>
                <w:b w:val="0"/>
              </w:rPr>
              <w:t>Prenota</w:t>
            </w:r>
            <w:r>
              <w:rPr>
                <w:b w:val="0"/>
              </w:rPr>
              <w:t>”</w:t>
            </w:r>
          </w:p>
          <w:p w:rsidR="00085F05" w:rsidRPr="005F7365" w:rsidRDefault="00A16B58" w:rsidP="00E53978">
            <w:pPr>
              <w:pStyle w:val="Normale1"/>
              <w:numPr>
                <w:ilvl w:val="0"/>
                <w:numId w:val="141"/>
              </w:numPr>
              <w:contextualSpacing w:val="0"/>
              <w:jc w:val="both"/>
              <w:rPr>
                <w:b w:val="0"/>
              </w:rPr>
            </w:pPr>
            <w:r>
              <w:rPr>
                <w:b w:val="0"/>
                <w:szCs w:val="22"/>
              </w:rPr>
              <w:t>L’utente seleziona “Prenota”</w:t>
            </w:r>
          </w:p>
          <w:p w:rsidR="00085F05" w:rsidRPr="008D53DB" w:rsidRDefault="00085F05" w:rsidP="00085F05">
            <w:pPr>
              <w:pStyle w:val="Normale1"/>
              <w:ind w:left="1080"/>
              <w:contextualSpacing w:val="0"/>
              <w:jc w:val="both"/>
              <w:rPr>
                <w:b w:val="0"/>
              </w:rPr>
            </w:pPr>
          </w:p>
        </w:tc>
      </w:tr>
      <w:tr w:rsidR="00085F05" w:rsidRPr="00A13F24" w:rsidTr="00085F05">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Pr="00E546AD" w:rsidRDefault="00085F05" w:rsidP="00085F05">
            <w:pPr>
              <w:spacing w:line="276" w:lineRule="auto"/>
              <w:jc w:val="center"/>
              <w:rPr>
                <w:color w:val="auto"/>
              </w:rPr>
            </w:pPr>
            <w:r w:rsidRPr="00E546AD">
              <w:rPr>
                <w:color w:val="auto"/>
              </w:rPr>
              <w:t>Scenario alternativo</w:t>
            </w:r>
          </w:p>
        </w:tc>
      </w:tr>
      <w:tr w:rsidR="00085F05" w:rsidRPr="00A13F24" w:rsidTr="00085F05">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Pr="00367CCB" w:rsidRDefault="00A16B58" w:rsidP="00085F05">
            <w:pPr>
              <w:pStyle w:val="Normale1"/>
              <w:contextualSpacing w:val="0"/>
              <w:jc w:val="both"/>
              <w:rPr>
                <w:b w:val="0"/>
              </w:rPr>
            </w:pPr>
            <w:r>
              <w:rPr>
                <w:b w:val="0"/>
              </w:rPr>
              <w:t xml:space="preserve">2 (a) </w:t>
            </w:r>
            <w:r w:rsidRPr="00367CCB">
              <w:rPr>
                <w:b w:val="0"/>
                <w:szCs w:val="22"/>
              </w:rPr>
              <w:t>L’utente annulla l’operazione.</w:t>
            </w:r>
          </w:p>
        </w:tc>
      </w:tr>
      <w:tr w:rsidR="00085F05" w:rsidRPr="00A13F24" w:rsidTr="00085F05">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85F05" w:rsidRPr="00E546AD" w:rsidRDefault="00085F05" w:rsidP="00085F05">
            <w:pPr>
              <w:spacing w:line="276" w:lineRule="auto"/>
              <w:jc w:val="center"/>
              <w:rPr>
                <w:color w:val="auto"/>
              </w:rPr>
            </w:pPr>
            <w:r w:rsidRPr="00E546AD">
              <w:rPr>
                <w:color w:val="auto"/>
              </w:rPr>
              <w:t xml:space="preserve">Scenario d’errore </w:t>
            </w:r>
          </w:p>
        </w:tc>
      </w:tr>
      <w:tr w:rsidR="00085F05" w:rsidRPr="00A13F24" w:rsidTr="00085F05">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85F05" w:rsidRPr="00367CCB" w:rsidRDefault="00A16B58" w:rsidP="00A16B58">
            <w:pPr>
              <w:pStyle w:val="Normale1"/>
              <w:contextualSpacing w:val="0"/>
              <w:jc w:val="both"/>
              <w:rPr>
                <w:b w:val="0"/>
                <w:szCs w:val="22"/>
              </w:rPr>
            </w:pPr>
            <w:r>
              <w:rPr>
                <w:b w:val="0"/>
                <w:szCs w:val="22"/>
              </w:rPr>
              <w:t>2(b</w:t>
            </w:r>
            <w:r w:rsidR="00085F05">
              <w:rPr>
                <w:b w:val="0"/>
                <w:szCs w:val="22"/>
              </w:rPr>
              <w:t xml:space="preserve">) </w:t>
            </w:r>
            <w:r w:rsidRPr="00367CCB">
              <w:rPr>
                <w:b w:val="0"/>
                <w:szCs w:val="22"/>
              </w:rPr>
              <w:t>Il sistema notifica all’utente che sono presenti errori.</w:t>
            </w:r>
          </w:p>
        </w:tc>
      </w:tr>
    </w:tbl>
    <w:p w:rsidR="009C659E" w:rsidRDefault="009C659E" w:rsidP="009C659E"/>
    <w:p w:rsidR="00996B29" w:rsidRDefault="00996B29" w:rsidP="00E056F4">
      <w:pPr>
        <w:pStyle w:val="Titolo3"/>
        <w:rPr>
          <w:lang w:val="it-IT"/>
        </w:rPr>
      </w:pPr>
      <w:bookmarkStart w:id="115" w:name="_Toc507840479"/>
      <w:r>
        <w:rPr>
          <w:lang w:val="it-IT"/>
        </w:rPr>
        <w:t>UC_26</w:t>
      </w:r>
      <w:r w:rsidRPr="00E056F4">
        <w:rPr>
          <w:lang w:val="it-IT"/>
        </w:rPr>
        <w:t xml:space="preserve"> </w:t>
      </w:r>
      <w:r w:rsidRPr="00D270E0">
        <w:rPr>
          <w:lang w:val="it-IT"/>
        </w:rPr>
        <w:t>Gestione prenotazioni per l’utente business</w:t>
      </w:r>
      <w:bookmarkEnd w:id="11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rPr>
                <w:color w:val="auto"/>
              </w:rPr>
            </w:pPr>
            <w:r w:rsidRPr="00E546AD">
              <w:rPr>
                <w:color w:val="auto"/>
              </w:rPr>
              <w:t>Caso d’uso</w:t>
            </w:r>
          </w:p>
        </w:tc>
        <w:tc>
          <w:tcPr>
            <w:tcW w:w="6663" w:type="dxa"/>
            <w:shd w:val="clear" w:color="auto" w:fill="auto"/>
            <w:vAlign w:val="center"/>
          </w:tcPr>
          <w:p w:rsidR="0018541C" w:rsidRPr="004B536C" w:rsidRDefault="0018541C" w:rsidP="0018541C">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4B536C">
              <w:rPr>
                <w:b/>
                <w:color w:val="auto"/>
              </w:rPr>
              <w:t>Ricerca prenotazioni</w:t>
            </w:r>
          </w:p>
        </w:tc>
      </w:tr>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rPr>
                <w:color w:val="auto"/>
              </w:rPr>
            </w:pPr>
            <w:r w:rsidRPr="00E546AD">
              <w:rPr>
                <w:color w:val="auto"/>
              </w:rPr>
              <w:t>Attori</w:t>
            </w:r>
          </w:p>
        </w:tc>
        <w:tc>
          <w:tcPr>
            <w:tcW w:w="6663" w:type="dxa"/>
            <w:shd w:val="clear" w:color="auto" w:fill="auto"/>
          </w:tcPr>
          <w:p w:rsidR="0018541C" w:rsidRPr="00461818" w:rsidRDefault="0018541C" w:rsidP="0018541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Utente </w:t>
            </w:r>
            <w:r w:rsidR="004B536C">
              <w:rPr>
                <w:color w:val="auto"/>
              </w:rPr>
              <w:t>Business</w:t>
            </w:r>
          </w:p>
        </w:tc>
      </w:tr>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rPr>
                <w:color w:val="auto"/>
              </w:rPr>
            </w:pPr>
            <w:r w:rsidRPr="00E546AD">
              <w:rPr>
                <w:color w:val="auto"/>
              </w:rPr>
              <w:t>Pre-condizioni</w:t>
            </w:r>
          </w:p>
        </w:tc>
        <w:tc>
          <w:tcPr>
            <w:tcW w:w="6663" w:type="dxa"/>
            <w:shd w:val="clear" w:color="auto" w:fill="auto"/>
          </w:tcPr>
          <w:p w:rsidR="0018541C" w:rsidRDefault="0018541C" w:rsidP="0018541C">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8541C" w:rsidRPr="00A13F24" w:rsidRDefault="0018541C" w:rsidP="0018541C">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8541C" w:rsidRPr="00A13F24" w:rsidTr="0018541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541C" w:rsidRPr="00E546AD" w:rsidRDefault="0018541C" w:rsidP="0018541C">
            <w:pPr>
              <w:spacing w:line="276" w:lineRule="auto"/>
              <w:jc w:val="left"/>
              <w:rPr>
                <w:color w:val="auto"/>
              </w:rPr>
            </w:pPr>
            <w:r w:rsidRPr="00E546AD">
              <w:rPr>
                <w:color w:val="auto"/>
              </w:rPr>
              <w:t>Punto di estensione</w:t>
            </w:r>
          </w:p>
        </w:tc>
        <w:tc>
          <w:tcPr>
            <w:tcW w:w="6663" w:type="dxa"/>
            <w:shd w:val="clear" w:color="auto" w:fill="auto"/>
          </w:tcPr>
          <w:p w:rsidR="0018541C" w:rsidRPr="00A13F24" w:rsidRDefault="0018541C" w:rsidP="0018541C">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8541C" w:rsidRPr="00A13F24" w:rsidTr="0018541C">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8541C" w:rsidRPr="00E546AD" w:rsidRDefault="0018541C" w:rsidP="0018541C">
            <w:pPr>
              <w:spacing w:line="276" w:lineRule="auto"/>
              <w:jc w:val="center"/>
              <w:rPr>
                <w:color w:val="auto"/>
              </w:rPr>
            </w:pPr>
            <w:r w:rsidRPr="00E546AD">
              <w:rPr>
                <w:color w:val="auto"/>
              </w:rPr>
              <w:t xml:space="preserve">Scenario principale </w:t>
            </w:r>
          </w:p>
        </w:tc>
      </w:tr>
      <w:tr w:rsidR="0018541C" w:rsidRPr="00A13F24" w:rsidTr="0018541C">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AC6DCF" w:rsidRDefault="004B536C" w:rsidP="004B536C">
            <w:pPr>
              <w:pStyle w:val="Normale1"/>
              <w:numPr>
                <w:ilvl w:val="0"/>
                <w:numId w:val="142"/>
              </w:numPr>
              <w:contextualSpacing w:val="0"/>
              <w:jc w:val="both"/>
              <w:rPr>
                <w:b w:val="0"/>
              </w:rPr>
            </w:pPr>
            <w:r w:rsidRPr="008D53DB">
              <w:rPr>
                <w:b w:val="0"/>
                <w:szCs w:val="22"/>
              </w:rPr>
              <w:t>L’utente seleziona il link “</w:t>
            </w:r>
            <w:r>
              <w:rPr>
                <w:b w:val="0"/>
                <w:szCs w:val="22"/>
              </w:rPr>
              <w:t>Prenotazione</w:t>
            </w:r>
            <w:r w:rsidRPr="008D53DB">
              <w:rPr>
                <w:b w:val="0"/>
                <w:szCs w:val="22"/>
              </w:rPr>
              <w:t>”</w:t>
            </w:r>
            <w:r>
              <w:rPr>
                <w:b w:val="0"/>
                <w:szCs w:val="22"/>
              </w:rPr>
              <w:t>.</w:t>
            </w:r>
          </w:p>
          <w:p w:rsidR="004B536C" w:rsidRPr="00936F80" w:rsidRDefault="004B536C" w:rsidP="004B536C">
            <w:pPr>
              <w:pStyle w:val="Normale1"/>
              <w:numPr>
                <w:ilvl w:val="0"/>
                <w:numId w:val="142"/>
              </w:numPr>
              <w:contextualSpacing w:val="0"/>
              <w:jc w:val="both"/>
              <w:rPr>
                <w:b w:val="0"/>
                <w:szCs w:val="22"/>
              </w:rPr>
            </w:pPr>
            <w:r w:rsidRPr="00936F80">
              <w:rPr>
                <w:b w:val="0"/>
                <w:szCs w:val="22"/>
              </w:rPr>
              <w:t xml:space="preserve">Il sistema visualizza un form composto da: </w:t>
            </w:r>
            <w:r w:rsidR="001357EE">
              <w:rPr>
                <w:b w:val="0"/>
                <w:szCs w:val="22"/>
              </w:rPr>
              <w:t>camera</w:t>
            </w:r>
            <w:r w:rsidRPr="004B536C">
              <w:rPr>
                <w:b w:val="0"/>
                <w:szCs w:val="22"/>
              </w:rPr>
              <w:t>, data e stato.</w:t>
            </w:r>
          </w:p>
          <w:p w:rsidR="004B536C" w:rsidRPr="00936F80" w:rsidRDefault="004B536C" w:rsidP="004B536C">
            <w:pPr>
              <w:pStyle w:val="Normale1"/>
              <w:numPr>
                <w:ilvl w:val="0"/>
                <w:numId w:val="142"/>
              </w:numPr>
              <w:contextualSpacing w:val="0"/>
              <w:jc w:val="both"/>
              <w:rPr>
                <w:b w:val="0"/>
                <w:szCs w:val="22"/>
              </w:rPr>
            </w:pPr>
            <w:r w:rsidRPr="00936F80">
              <w:rPr>
                <w:b w:val="0"/>
                <w:szCs w:val="22"/>
              </w:rPr>
              <w:t>L’utente riempie uno o più campi richiesti ed avvia la ricerca</w:t>
            </w:r>
            <w:r w:rsidRPr="00936F80">
              <w:rPr>
                <w:b w:val="0"/>
              </w:rPr>
              <w:t>.</w:t>
            </w:r>
          </w:p>
          <w:p w:rsidR="0018541C" w:rsidRPr="008D53DB" w:rsidRDefault="004B536C" w:rsidP="004B536C">
            <w:pPr>
              <w:pStyle w:val="Normale1"/>
              <w:ind w:left="1080"/>
              <w:contextualSpacing w:val="0"/>
              <w:jc w:val="both"/>
              <w:rPr>
                <w:b w:val="0"/>
              </w:rPr>
            </w:pPr>
            <w:r w:rsidRPr="00F40F4A">
              <w:rPr>
                <w:b w:val="0"/>
              </w:rPr>
              <w:t>Il sistema mo</w:t>
            </w:r>
            <w:r>
              <w:rPr>
                <w:b w:val="0"/>
              </w:rPr>
              <w:t xml:space="preserve">stra una lista contenente tutte le prenotazioni </w:t>
            </w:r>
            <w:r w:rsidRPr="00F40F4A">
              <w:rPr>
                <w:b w:val="0"/>
              </w:rPr>
              <w:t>che soddisfano i parametri di ricerca.</w:t>
            </w:r>
          </w:p>
        </w:tc>
      </w:tr>
      <w:tr w:rsidR="0018541C" w:rsidRPr="00A13F24" w:rsidTr="0018541C">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541C" w:rsidRPr="00E546AD" w:rsidRDefault="0018541C" w:rsidP="0018541C">
            <w:pPr>
              <w:spacing w:line="276" w:lineRule="auto"/>
              <w:jc w:val="center"/>
              <w:rPr>
                <w:color w:val="auto"/>
              </w:rPr>
            </w:pPr>
            <w:r w:rsidRPr="00E546AD">
              <w:rPr>
                <w:color w:val="auto"/>
              </w:rPr>
              <w:t>Scenario alternativo</w:t>
            </w:r>
          </w:p>
        </w:tc>
      </w:tr>
      <w:tr w:rsidR="0018541C" w:rsidRPr="00A13F24" w:rsidTr="0018541C">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541C" w:rsidRPr="00367CCB" w:rsidRDefault="0018541C" w:rsidP="0018541C">
            <w:pPr>
              <w:pStyle w:val="Normale1"/>
              <w:contextualSpacing w:val="0"/>
              <w:jc w:val="both"/>
              <w:rPr>
                <w:b w:val="0"/>
              </w:rPr>
            </w:pPr>
            <w:r>
              <w:rPr>
                <w:b w:val="0"/>
              </w:rPr>
              <w:t xml:space="preserve">2 (a) </w:t>
            </w:r>
            <w:r w:rsidRPr="00367CCB">
              <w:rPr>
                <w:b w:val="0"/>
                <w:szCs w:val="22"/>
              </w:rPr>
              <w:t>L’utente annulla l’operazione.</w:t>
            </w:r>
          </w:p>
        </w:tc>
      </w:tr>
      <w:tr w:rsidR="0018541C" w:rsidRPr="00A13F24" w:rsidTr="0018541C">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541C" w:rsidRPr="00E546AD" w:rsidRDefault="0018541C" w:rsidP="0018541C">
            <w:pPr>
              <w:spacing w:line="276" w:lineRule="auto"/>
              <w:jc w:val="center"/>
              <w:rPr>
                <w:color w:val="auto"/>
              </w:rPr>
            </w:pPr>
            <w:r w:rsidRPr="00E546AD">
              <w:rPr>
                <w:color w:val="auto"/>
              </w:rPr>
              <w:t xml:space="preserve">Scenario d’errore </w:t>
            </w:r>
          </w:p>
        </w:tc>
      </w:tr>
      <w:tr w:rsidR="0018541C" w:rsidRPr="00A13F24" w:rsidTr="0018541C">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8541C" w:rsidRPr="00367CCB" w:rsidRDefault="0018541C" w:rsidP="0018541C">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18541C" w:rsidRDefault="0018541C" w:rsidP="0018541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Caso d’uso</w:t>
            </w:r>
          </w:p>
        </w:tc>
        <w:tc>
          <w:tcPr>
            <w:tcW w:w="6663" w:type="dxa"/>
            <w:shd w:val="clear" w:color="auto" w:fill="auto"/>
            <w:vAlign w:val="center"/>
          </w:tcPr>
          <w:p w:rsidR="004B536C" w:rsidRPr="00A13F24"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I</w:t>
            </w:r>
            <w:r w:rsidRPr="002E79D5">
              <w:rPr>
                <w:rFonts w:asciiTheme="minorHAnsi" w:hAnsiTheme="minorHAnsi"/>
                <w:b/>
                <w:szCs w:val="22"/>
              </w:rPr>
              <w:t>nserimento prenotazione</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Attori</w:t>
            </w:r>
          </w:p>
        </w:tc>
        <w:tc>
          <w:tcPr>
            <w:tcW w:w="6663" w:type="dxa"/>
            <w:shd w:val="clear" w:color="auto" w:fill="auto"/>
          </w:tcPr>
          <w:p w:rsidR="004B536C" w:rsidRPr="00461818"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Pre-condizioni</w:t>
            </w:r>
          </w:p>
        </w:tc>
        <w:tc>
          <w:tcPr>
            <w:tcW w:w="6663" w:type="dxa"/>
            <w:shd w:val="clear" w:color="auto" w:fill="auto"/>
          </w:tcPr>
          <w:p w:rsidR="004B536C"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B536C" w:rsidRPr="00A13F24"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jc w:val="left"/>
              <w:rPr>
                <w:color w:val="auto"/>
              </w:rPr>
            </w:pPr>
            <w:r w:rsidRPr="00E546AD">
              <w:rPr>
                <w:color w:val="auto"/>
              </w:rPr>
              <w:t>Punto di estensione</w:t>
            </w:r>
          </w:p>
        </w:tc>
        <w:tc>
          <w:tcPr>
            <w:tcW w:w="6663" w:type="dxa"/>
            <w:shd w:val="clear" w:color="auto" w:fill="auto"/>
          </w:tcPr>
          <w:p w:rsidR="004B536C" w:rsidRPr="00A13F24"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B536C"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B536C" w:rsidRPr="00E546AD" w:rsidRDefault="004B536C" w:rsidP="006213BB">
            <w:pPr>
              <w:spacing w:line="276" w:lineRule="auto"/>
              <w:jc w:val="center"/>
              <w:rPr>
                <w:color w:val="auto"/>
              </w:rPr>
            </w:pPr>
            <w:r w:rsidRPr="00E546AD">
              <w:rPr>
                <w:color w:val="auto"/>
              </w:rPr>
              <w:t xml:space="preserve">Scenario principale </w:t>
            </w:r>
          </w:p>
        </w:tc>
      </w:tr>
      <w:tr w:rsidR="004B536C"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AC6DCF" w:rsidRDefault="004B536C" w:rsidP="004B536C">
            <w:pPr>
              <w:pStyle w:val="Normale1"/>
              <w:numPr>
                <w:ilvl w:val="0"/>
                <w:numId w:val="143"/>
              </w:numPr>
              <w:contextualSpacing w:val="0"/>
              <w:jc w:val="both"/>
              <w:rPr>
                <w:b w:val="0"/>
              </w:rPr>
            </w:pPr>
            <w:r w:rsidRPr="008D53DB">
              <w:rPr>
                <w:b w:val="0"/>
                <w:szCs w:val="22"/>
              </w:rPr>
              <w:t>L’utente seleziona il link “</w:t>
            </w:r>
            <w:r>
              <w:rPr>
                <w:b w:val="0"/>
                <w:szCs w:val="22"/>
              </w:rPr>
              <w:t>Prenotazione</w:t>
            </w:r>
            <w:r w:rsidRPr="008D53DB">
              <w:rPr>
                <w:b w:val="0"/>
                <w:szCs w:val="22"/>
              </w:rPr>
              <w:t>”</w:t>
            </w:r>
            <w:r>
              <w:rPr>
                <w:b w:val="0"/>
                <w:szCs w:val="22"/>
              </w:rPr>
              <w:t>.</w:t>
            </w:r>
          </w:p>
          <w:p w:rsidR="004B536C" w:rsidRPr="008D53DB" w:rsidRDefault="004B536C" w:rsidP="004B536C">
            <w:pPr>
              <w:pStyle w:val="Normale1"/>
              <w:numPr>
                <w:ilvl w:val="0"/>
                <w:numId w:val="143"/>
              </w:numPr>
              <w:contextualSpacing w:val="0"/>
              <w:jc w:val="both"/>
              <w:rPr>
                <w:b w:val="0"/>
              </w:rPr>
            </w:pPr>
            <w:r>
              <w:rPr>
                <w:b w:val="0"/>
                <w:szCs w:val="22"/>
              </w:rPr>
              <w:t>L’utente seleziona “Nuova prenotazione”.</w:t>
            </w:r>
          </w:p>
          <w:p w:rsidR="004B536C" w:rsidRDefault="004B536C" w:rsidP="004B536C">
            <w:pPr>
              <w:pStyle w:val="Normale1"/>
              <w:numPr>
                <w:ilvl w:val="0"/>
                <w:numId w:val="143"/>
              </w:numPr>
              <w:contextualSpacing w:val="0"/>
              <w:jc w:val="both"/>
              <w:rPr>
                <w:b w:val="0"/>
              </w:rPr>
            </w:pPr>
            <w:r w:rsidRPr="00C02BF3">
              <w:rPr>
                <w:b w:val="0"/>
              </w:rPr>
              <w:t xml:space="preserve">Il sistema mostra la pagina con il form da compilare: </w:t>
            </w:r>
            <w:r w:rsidRPr="004B536C">
              <w:rPr>
                <w:b w:val="0"/>
              </w:rPr>
              <w:t>ospite, data prenotazione, camera, data check-in e check-out, prezzo, commissione, riferimento prenotazione, numero adulti e numero bambini.</w:t>
            </w:r>
          </w:p>
          <w:p w:rsidR="004B536C" w:rsidRPr="00C02BF3" w:rsidRDefault="004B536C" w:rsidP="004B536C">
            <w:pPr>
              <w:pStyle w:val="Normale1"/>
              <w:numPr>
                <w:ilvl w:val="0"/>
                <w:numId w:val="143"/>
              </w:numPr>
              <w:contextualSpacing w:val="0"/>
              <w:jc w:val="both"/>
              <w:rPr>
                <w:b w:val="0"/>
              </w:rPr>
            </w:pPr>
            <w:r w:rsidRPr="00C02BF3">
              <w:rPr>
                <w:b w:val="0"/>
                <w:szCs w:val="22"/>
              </w:rPr>
              <w:t>L’utente riempie i campi obbligatori.</w:t>
            </w:r>
          </w:p>
          <w:p w:rsidR="004B536C" w:rsidRPr="001774CD" w:rsidRDefault="004B536C" w:rsidP="004B536C">
            <w:pPr>
              <w:pStyle w:val="Normale1"/>
              <w:numPr>
                <w:ilvl w:val="0"/>
                <w:numId w:val="143"/>
              </w:numPr>
              <w:contextualSpacing w:val="0"/>
              <w:jc w:val="both"/>
              <w:rPr>
                <w:b w:val="0"/>
              </w:rPr>
            </w:pPr>
            <w:r w:rsidRPr="001774CD">
              <w:rPr>
                <w:b w:val="0"/>
              </w:rPr>
              <w:t>L’utente salva i dati.</w:t>
            </w:r>
          </w:p>
          <w:p w:rsidR="004B536C" w:rsidRPr="008D53DB" w:rsidRDefault="004B536C" w:rsidP="004B536C">
            <w:pPr>
              <w:pStyle w:val="Normale1"/>
              <w:numPr>
                <w:ilvl w:val="0"/>
                <w:numId w:val="143"/>
              </w:numPr>
              <w:contextualSpacing w:val="0"/>
              <w:jc w:val="both"/>
              <w:rPr>
                <w:b w:val="0"/>
              </w:rPr>
            </w:pPr>
            <w:r w:rsidRPr="001774CD">
              <w:rPr>
                <w:b w:val="0"/>
                <w:szCs w:val="22"/>
              </w:rPr>
              <w:t>Il sistema effettua l’operazione e notifica che l’operazione è stata eseguita con successo.</w:t>
            </w:r>
          </w:p>
        </w:tc>
      </w:tr>
      <w:tr w:rsidR="004B536C"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Scenario alternativo</w:t>
            </w:r>
          </w:p>
        </w:tc>
      </w:tr>
      <w:tr w:rsidR="004B536C"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367CCB" w:rsidRDefault="004B536C" w:rsidP="006213BB">
            <w:pPr>
              <w:pStyle w:val="Normale1"/>
              <w:contextualSpacing w:val="0"/>
              <w:jc w:val="both"/>
              <w:rPr>
                <w:b w:val="0"/>
              </w:rPr>
            </w:pPr>
            <w:r>
              <w:rPr>
                <w:b w:val="0"/>
                <w:szCs w:val="22"/>
              </w:rPr>
              <w:t>5</w:t>
            </w:r>
            <w:r w:rsidRPr="00367CCB">
              <w:rPr>
                <w:b w:val="0"/>
                <w:szCs w:val="22"/>
              </w:rPr>
              <w:t>(a) L’utente annulla l’operazione.</w:t>
            </w:r>
          </w:p>
        </w:tc>
      </w:tr>
      <w:tr w:rsidR="004B536C"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 xml:space="preserve">Scenario d’errore </w:t>
            </w:r>
          </w:p>
        </w:tc>
      </w:tr>
      <w:tr w:rsidR="004B536C"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B536C" w:rsidRPr="00367CCB" w:rsidRDefault="004B536C" w:rsidP="006213B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18541C"/>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4B536C" w:rsidRPr="00A13F24"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M</w:t>
            </w:r>
            <w:r w:rsidRPr="00D32805">
              <w:rPr>
                <w:rFonts w:asciiTheme="minorHAnsi" w:hAnsiTheme="minorHAnsi"/>
                <w:b/>
                <w:szCs w:val="22"/>
              </w:rPr>
              <w:t>odifica prenotazione</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Attori</w:t>
            </w:r>
          </w:p>
        </w:tc>
        <w:tc>
          <w:tcPr>
            <w:tcW w:w="6663" w:type="dxa"/>
            <w:shd w:val="clear" w:color="auto" w:fill="auto"/>
          </w:tcPr>
          <w:p w:rsidR="004B536C" w:rsidRPr="00461818" w:rsidRDefault="004B536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rPr>
                <w:color w:val="auto"/>
              </w:rPr>
            </w:pPr>
            <w:r w:rsidRPr="00E546AD">
              <w:rPr>
                <w:color w:val="auto"/>
              </w:rPr>
              <w:t>Pre-condizioni</w:t>
            </w:r>
          </w:p>
        </w:tc>
        <w:tc>
          <w:tcPr>
            <w:tcW w:w="6663" w:type="dxa"/>
            <w:shd w:val="clear" w:color="auto" w:fill="auto"/>
          </w:tcPr>
          <w:p w:rsidR="004B536C"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4B536C" w:rsidRPr="00A13F24" w:rsidRDefault="004B536C" w:rsidP="004B536C">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4B536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4B536C" w:rsidRPr="00E546AD" w:rsidRDefault="004B536C" w:rsidP="006213BB">
            <w:pPr>
              <w:spacing w:line="276" w:lineRule="auto"/>
              <w:jc w:val="left"/>
              <w:rPr>
                <w:color w:val="auto"/>
              </w:rPr>
            </w:pPr>
            <w:r w:rsidRPr="00E546AD">
              <w:rPr>
                <w:color w:val="auto"/>
              </w:rPr>
              <w:t>Punto di estensione</w:t>
            </w:r>
          </w:p>
        </w:tc>
        <w:tc>
          <w:tcPr>
            <w:tcW w:w="6663" w:type="dxa"/>
            <w:shd w:val="clear" w:color="auto" w:fill="auto"/>
          </w:tcPr>
          <w:p w:rsidR="004B536C" w:rsidRPr="00A13F24" w:rsidRDefault="004B536C"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4B536C"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4B536C" w:rsidRPr="00E546AD" w:rsidRDefault="004B536C" w:rsidP="006213BB">
            <w:pPr>
              <w:spacing w:line="276" w:lineRule="auto"/>
              <w:jc w:val="center"/>
              <w:rPr>
                <w:color w:val="auto"/>
              </w:rPr>
            </w:pPr>
            <w:r w:rsidRPr="00E546AD">
              <w:rPr>
                <w:color w:val="auto"/>
              </w:rPr>
              <w:t xml:space="preserve">Scenario principale </w:t>
            </w:r>
          </w:p>
        </w:tc>
      </w:tr>
      <w:tr w:rsidR="004B536C"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5F7365" w:rsidRDefault="004B536C" w:rsidP="004B536C">
            <w:pPr>
              <w:pStyle w:val="Normale1"/>
              <w:numPr>
                <w:ilvl w:val="0"/>
                <w:numId w:val="14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alla prenotazione</w:t>
            </w:r>
            <w:r>
              <w:rPr>
                <w:b w:val="0"/>
                <w:szCs w:val="22"/>
              </w:rPr>
              <w:t>.</w:t>
            </w:r>
          </w:p>
          <w:p w:rsidR="004B536C" w:rsidRPr="00D36D07" w:rsidRDefault="004B536C" w:rsidP="004B536C">
            <w:pPr>
              <w:pStyle w:val="Normale1"/>
              <w:numPr>
                <w:ilvl w:val="0"/>
                <w:numId w:val="14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4B536C" w:rsidRPr="00D36D07" w:rsidRDefault="004B536C" w:rsidP="004B536C">
            <w:pPr>
              <w:pStyle w:val="Normale1"/>
              <w:numPr>
                <w:ilvl w:val="0"/>
                <w:numId w:val="144"/>
              </w:numPr>
              <w:contextualSpacing w:val="0"/>
              <w:jc w:val="both"/>
              <w:rPr>
                <w:b w:val="0"/>
              </w:rPr>
            </w:pPr>
            <w:r w:rsidRPr="00D36D07">
              <w:rPr>
                <w:b w:val="0"/>
                <w:szCs w:val="22"/>
              </w:rPr>
              <w:t xml:space="preserve">Il sistema effettua la modifica e conferma che l’operazione è stata eseguita con successo. </w:t>
            </w:r>
          </w:p>
        </w:tc>
      </w:tr>
      <w:tr w:rsidR="004B536C"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Scenario alternativo</w:t>
            </w:r>
          </w:p>
        </w:tc>
      </w:tr>
      <w:tr w:rsidR="004B536C"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367CCB" w:rsidRDefault="004B536C" w:rsidP="006213BB">
            <w:pPr>
              <w:pStyle w:val="Normale1"/>
              <w:contextualSpacing w:val="0"/>
              <w:jc w:val="both"/>
              <w:rPr>
                <w:b w:val="0"/>
              </w:rPr>
            </w:pPr>
            <w:r>
              <w:rPr>
                <w:b w:val="0"/>
                <w:szCs w:val="22"/>
              </w:rPr>
              <w:t>2</w:t>
            </w:r>
            <w:r w:rsidRPr="00367CCB">
              <w:rPr>
                <w:b w:val="0"/>
                <w:szCs w:val="22"/>
              </w:rPr>
              <w:t>(a) L’utente annulla l’operazione.</w:t>
            </w:r>
          </w:p>
        </w:tc>
      </w:tr>
      <w:tr w:rsidR="004B536C"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4B536C" w:rsidRPr="00E546AD" w:rsidRDefault="004B536C" w:rsidP="006213BB">
            <w:pPr>
              <w:spacing w:line="276" w:lineRule="auto"/>
              <w:jc w:val="center"/>
              <w:rPr>
                <w:color w:val="auto"/>
              </w:rPr>
            </w:pPr>
            <w:r w:rsidRPr="00E546AD">
              <w:rPr>
                <w:color w:val="auto"/>
              </w:rPr>
              <w:t xml:space="preserve">Scenario d’errore </w:t>
            </w:r>
          </w:p>
        </w:tc>
      </w:tr>
      <w:tr w:rsidR="004B536C"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4B536C" w:rsidRPr="00367CCB" w:rsidRDefault="004B536C" w:rsidP="006213B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294960" w:rsidRDefault="00294960" w:rsidP="002949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rPr>
                <w:color w:val="auto"/>
              </w:rPr>
            </w:pPr>
            <w:r w:rsidRPr="00E546AD">
              <w:rPr>
                <w:color w:val="auto"/>
              </w:rPr>
              <w:t>Caso d’uso</w:t>
            </w:r>
          </w:p>
        </w:tc>
        <w:tc>
          <w:tcPr>
            <w:tcW w:w="6663" w:type="dxa"/>
            <w:shd w:val="clear" w:color="auto" w:fill="auto"/>
            <w:vAlign w:val="center"/>
          </w:tcPr>
          <w:p w:rsidR="00BB2025" w:rsidRPr="00A13F24" w:rsidRDefault="00BB2025" w:rsidP="00BB2025">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prenotazione</w:t>
            </w:r>
          </w:p>
        </w:tc>
      </w:tr>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rPr>
                <w:color w:val="auto"/>
              </w:rPr>
            </w:pPr>
            <w:r w:rsidRPr="00E546AD">
              <w:rPr>
                <w:color w:val="auto"/>
              </w:rPr>
              <w:t>Attori</w:t>
            </w:r>
          </w:p>
        </w:tc>
        <w:tc>
          <w:tcPr>
            <w:tcW w:w="6663" w:type="dxa"/>
            <w:shd w:val="clear" w:color="auto" w:fill="auto"/>
          </w:tcPr>
          <w:p w:rsidR="00BB2025" w:rsidRPr="00461818" w:rsidRDefault="00BB202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rPr>
                <w:color w:val="auto"/>
              </w:rPr>
            </w:pPr>
            <w:r w:rsidRPr="00E546AD">
              <w:rPr>
                <w:color w:val="auto"/>
              </w:rPr>
              <w:t>Pre-condizioni</w:t>
            </w:r>
          </w:p>
        </w:tc>
        <w:tc>
          <w:tcPr>
            <w:tcW w:w="6663" w:type="dxa"/>
            <w:shd w:val="clear" w:color="auto" w:fill="auto"/>
          </w:tcPr>
          <w:p w:rsidR="00BB2025" w:rsidRDefault="00BB202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B2025" w:rsidRPr="00A13F24" w:rsidRDefault="001B54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BB202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B2025" w:rsidRPr="00E546AD" w:rsidRDefault="00BB2025" w:rsidP="006213BB">
            <w:pPr>
              <w:spacing w:line="276" w:lineRule="auto"/>
              <w:jc w:val="left"/>
              <w:rPr>
                <w:color w:val="auto"/>
              </w:rPr>
            </w:pPr>
            <w:r w:rsidRPr="00E546AD">
              <w:rPr>
                <w:color w:val="auto"/>
              </w:rPr>
              <w:t>Punto di estensione</w:t>
            </w:r>
          </w:p>
        </w:tc>
        <w:tc>
          <w:tcPr>
            <w:tcW w:w="6663" w:type="dxa"/>
            <w:shd w:val="clear" w:color="auto" w:fill="auto"/>
          </w:tcPr>
          <w:p w:rsidR="00BB2025" w:rsidRPr="00A13F24" w:rsidRDefault="00BB202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B202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B2025" w:rsidRPr="00E546AD" w:rsidRDefault="00BB2025" w:rsidP="006213BB">
            <w:pPr>
              <w:spacing w:line="276" w:lineRule="auto"/>
              <w:jc w:val="center"/>
              <w:rPr>
                <w:color w:val="auto"/>
              </w:rPr>
            </w:pPr>
            <w:r w:rsidRPr="00E546AD">
              <w:rPr>
                <w:color w:val="auto"/>
              </w:rPr>
              <w:t xml:space="preserve">Scenario principale </w:t>
            </w:r>
          </w:p>
        </w:tc>
      </w:tr>
      <w:tr w:rsidR="00BB202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D36D07" w:rsidRDefault="00BB2025" w:rsidP="00BB2025">
            <w:pPr>
              <w:pStyle w:val="Normale1"/>
              <w:numPr>
                <w:ilvl w:val="0"/>
                <w:numId w:val="145"/>
              </w:numPr>
              <w:contextualSpacing w:val="0"/>
              <w:jc w:val="both"/>
              <w:rPr>
                <w:b w:val="0"/>
              </w:rPr>
            </w:pPr>
            <w:r w:rsidRPr="00D36D07">
              <w:rPr>
                <w:b w:val="0"/>
                <w:szCs w:val="22"/>
              </w:rPr>
              <w:t>L’utente seleziona la funzionalità “Elimina”.</w:t>
            </w:r>
          </w:p>
          <w:p w:rsidR="00BB2025" w:rsidRPr="00D36D07" w:rsidRDefault="00BB2025" w:rsidP="00BB2025">
            <w:pPr>
              <w:pStyle w:val="Normale1"/>
              <w:numPr>
                <w:ilvl w:val="0"/>
                <w:numId w:val="14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B2025" w:rsidRPr="00D36D07" w:rsidRDefault="00BB2025" w:rsidP="00BB2025">
            <w:pPr>
              <w:pStyle w:val="Normale1"/>
              <w:numPr>
                <w:ilvl w:val="0"/>
                <w:numId w:val="145"/>
              </w:numPr>
              <w:contextualSpacing w:val="0"/>
              <w:jc w:val="both"/>
              <w:rPr>
                <w:b w:val="0"/>
              </w:rPr>
            </w:pPr>
            <w:r w:rsidRPr="00D36D07">
              <w:rPr>
                <w:b w:val="0"/>
                <w:szCs w:val="22"/>
              </w:rPr>
              <w:t xml:space="preserve">L’utente conferma. </w:t>
            </w:r>
          </w:p>
          <w:p w:rsidR="00BB2025" w:rsidRPr="00D36D07" w:rsidRDefault="00BB2025" w:rsidP="001B5408">
            <w:pPr>
              <w:pStyle w:val="Normale1"/>
              <w:numPr>
                <w:ilvl w:val="0"/>
                <w:numId w:val="145"/>
              </w:numPr>
              <w:contextualSpacing w:val="0"/>
              <w:jc w:val="both"/>
              <w:rPr>
                <w:b w:val="0"/>
              </w:rPr>
            </w:pPr>
            <w:r w:rsidRPr="00D36D07">
              <w:rPr>
                <w:b w:val="0"/>
                <w:szCs w:val="22"/>
              </w:rPr>
              <w:t xml:space="preserve">Il sistema elimina </w:t>
            </w:r>
            <w:r>
              <w:rPr>
                <w:b w:val="0"/>
                <w:szCs w:val="22"/>
              </w:rPr>
              <w:t xml:space="preserve">la </w:t>
            </w:r>
            <w:r w:rsidR="001B5408">
              <w:rPr>
                <w:b w:val="0"/>
                <w:szCs w:val="22"/>
              </w:rPr>
              <w:t>prenotazione</w:t>
            </w:r>
            <w:r w:rsidRPr="00D36D07">
              <w:rPr>
                <w:b w:val="0"/>
                <w:szCs w:val="22"/>
              </w:rPr>
              <w:t xml:space="preserve"> e conferma che l’operazione è stata eseguita con successo.</w:t>
            </w:r>
          </w:p>
        </w:tc>
      </w:tr>
      <w:tr w:rsidR="00BB202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E546AD" w:rsidRDefault="00BB2025" w:rsidP="006213BB">
            <w:pPr>
              <w:spacing w:line="276" w:lineRule="auto"/>
              <w:jc w:val="center"/>
              <w:rPr>
                <w:color w:val="auto"/>
              </w:rPr>
            </w:pPr>
            <w:r w:rsidRPr="00E546AD">
              <w:rPr>
                <w:color w:val="auto"/>
              </w:rPr>
              <w:t>Scenario alternativo</w:t>
            </w:r>
          </w:p>
        </w:tc>
      </w:tr>
      <w:tr w:rsidR="00BB202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367CCB" w:rsidRDefault="00BB2025" w:rsidP="006213BB">
            <w:pPr>
              <w:pStyle w:val="Normale1"/>
              <w:contextualSpacing w:val="0"/>
              <w:jc w:val="both"/>
              <w:rPr>
                <w:b w:val="0"/>
              </w:rPr>
            </w:pPr>
            <w:r>
              <w:rPr>
                <w:b w:val="0"/>
                <w:szCs w:val="22"/>
              </w:rPr>
              <w:t>3</w:t>
            </w:r>
            <w:r w:rsidRPr="00367CCB">
              <w:rPr>
                <w:b w:val="0"/>
                <w:szCs w:val="22"/>
              </w:rPr>
              <w:t>(a) L’utente annulla l’operazione.</w:t>
            </w:r>
          </w:p>
        </w:tc>
      </w:tr>
      <w:tr w:rsidR="00BB202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B2025" w:rsidRPr="00E546AD" w:rsidRDefault="00BB2025" w:rsidP="006213BB">
            <w:pPr>
              <w:spacing w:line="276" w:lineRule="auto"/>
              <w:jc w:val="center"/>
              <w:rPr>
                <w:color w:val="auto"/>
              </w:rPr>
            </w:pPr>
            <w:r w:rsidRPr="00E546AD">
              <w:rPr>
                <w:color w:val="auto"/>
              </w:rPr>
              <w:t xml:space="preserve">Scenario d’errore </w:t>
            </w:r>
          </w:p>
        </w:tc>
      </w:tr>
      <w:tr w:rsidR="00BB202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B2025" w:rsidRPr="00367CCB" w:rsidRDefault="00BB2025" w:rsidP="006213B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6" w:name="_Toc507840480"/>
      <w:r>
        <w:rPr>
          <w:lang w:val="it-IT"/>
        </w:rPr>
        <w:lastRenderedPageBreak/>
        <w:t xml:space="preserve">UC_27 </w:t>
      </w:r>
      <w:r w:rsidRPr="00D270E0">
        <w:rPr>
          <w:lang w:val="it-IT"/>
        </w:rPr>
        <w:t>Gestione prenotazioni per l’utente privato</w:t>
      </w:r>
      <w:bookmarkEnd w:id="11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rPr>
                <w:color w:val="auto"/>
              </w:rPr>
            </w:pPr>
            <w:r w:rsidRPr="00E546AD">
              <w:rPr>
                <w:color w:val="auto"/>
              </w:rPr>
              <w:t>Caso d’uso</w:t>
            </w:r>
          </w:p>
        </w:tc>
        <w:tc>
          <w:tcPr>
            <w:tcW w:w="6663" w:type="dxa"/>
            <w:shd w:val="clear" w:color="auto" w:fill="auto"/>
            <w:vAlign w:val="center"/>
          </w:tcPr>
          <w:p w:rsidR="001B5408" w:rsidRPr="004B536C" w:rsidRDefault="001B5408"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4B536C">
              <w:rPr>
                <w:b/>
                <w:color w:val="auto"/>
              </w:rPr>
              <w:t>Ricerca prenotazioni</w:t>
            </w:r>
          </w:p>
        </w:tc>
      </w:tr>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rPr>
                <w:color w:val="auto"/>
              </w:rPr>
            </w:pPr>
            <w:r w:rsidRPr="00E546AD">
              <w:rPr>
                <w:color w:val="auto"/>
              </w:rPr>
              <w:t>Attori</w:t>
            </w:r>
          </w:p>
        </w:tc>
        <w:tc>
          <w:tcPr>
            <w:tcW w:w="6663" w:type="dxa"/>
            <w:shd w:val="clear" w:color="auto" w:fill="auto"/>
          </w:tcPr>
          <w:p w:rsidR="001B5408" w:rsidRPr="00461818" w:rsidRDefault="001B5408" w:rsidP="001B5408">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rPr>
                <w:color w:val="auto"/>
              </w:rPr>
            </w:pPr>
            <w:r w:rsidRPr="00E546AD">
              <w:rPr>
                <w:color w:val="auto"/>
              </w:rPr>
              <w:t>Pre-condizioni</w:t>
            </w:r>
          </w:p>
        </w:tc>
        <w:tc>
          <w:tcPr>
            <w:tcW w:w="6663" w:type="dxa"/>
            <w:shd w:val="clear" w:color="auto" w:fill="auto"/>
          </w:tcPr>
          <w:p w:rsidR="001B5408" w:rsidRPr="00A13F24" w:rsidRDefault="001B54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1B54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B5408" w:rsidRPr="00E546AD" w:rsidRDefault="001B5408" w:rsidP="006213BB">
            <w:pPr>
              <w:spacing w:line="276" w:lineRule="auto"/>
              <w:jc w:val="left"/>
              <w:rPr>
                <w:color w:val="auto"/>
              </w:rPr>
            </w:pPr>
            <w:r w:rsidRPr="00E546AD">
              <w:rPr>
                <w:color w:val="auto"/>
              </w:rPr>
              <w:t>Punto di estensione</w:t>
            </w:r>
          </w:p>
        </w:tc>
        <w:tc>
          <w:tcPr>
            <w:tcW w:w="6663" w:type="dxa"/>
            <w:shd w:val="clear" w:color="auto" w:fill="auto"/>
          </w:tcPr>
          <w:p w:rsidR="001B5408" w:rsidRPr="00A13F24" w:rsidRDefault="001B54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B5408"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B5408" w:rsidRPr="00E546AD" w:rsidRDefault="001B5408" w:rsidP="006213BB">
            <w:pPr>
              <w:spacing w:line="276" w:lineRule="auto"/>
              <w:jc w:val="center"/>
              <w:rPr>
                <w:color w:val="auto"/>
              </w:rPr>
            </w:pPr>
            <w:r w:rsidRPr="00E546AD">
              <w:rPr>
                <w:color w:val="auto"/>
              </w:rPr>
              <w:t xml:space="preserve">Scenario principale </w:t>
            </w:r>
          </w:p>
        </w:tc>
      </w:tr>
      <w:tr w:rsidR="001B5408"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AC6DCF" w:rsidRDefault="001B5408" w:rsidP="001B5408">
            <w:pPr>
              <w:pStyle w:val="Normale1"/>
              <w:numPr>
                <w:ilvl w:val="0"/>
                <w:numId w:val="146"/>
              </w:numPr>
              <w:contextualSpacing w:val="0"/>
              <w:jc w:val="both"/>
              <w:rPr>
                <w:b w:val="0"/>
              </w:rPr>
            </w:pPr>
            <w:r w:rsidRPr="008D53DB">
              <w:rPr>
                <w:b w:val="0"/>
                <w:szCs w:val="22"/>
              </w:rPr>
              <w:t>L’utente seleziona il link “</w:t>
            </w:r>
            <w:r>
              <w:rPr>
                <w:b w:val="0"/>
                <w:szCs w:val="22"/>
              </w:rPr>
              <w:t>Prenotazione</w:t>
            </w:r>
            <w:r w:rsidRPr="008D53DB">
              <w:rPr>
                <w:b w:val="0"/>
                <w:szCs w:val="22"/>
              </w:rPr>
              <w:t>”</w:t>
            </w:r>
            <w:r>
              <w:rPr>
                <w:b w:val="0"/>
                <w:szCs w:val="22"/>
              </w:rPr>
              <w:t>.</w:t>
            </w:r>
          </w:p>
          <w:p w:rsidR="001B5408" w:rsidRPr="00936F80" w:rsidRDefault="001B5408" w:rsidP="001B5408">
            <w:pPr>
              <w:pStyle w:val="Normale1"/>
              <w:numPr>
                <w:ilvl w:val="0"/>
                <w:numId w:val="146"/>
              </w:numPr>
              <w:contextualSpacing w:val="0"/>
              <w:jc w:val="both"/>
              <w:rPr>
                <w:b w:val="0"/>
                <w:szCs w:val="22"/>
              </w:rPr>
            </w:pPr>
            <w:r w:rsidRPr="00936F80">
              <w:rPr>
                <w:b w:val="0"/>
                <w:szCs w:val="22"/>
              </w:rPr>
              <w:t xml:space="preserve">Il sistema visualizza un form composto da : </w:t>
            </w:r>
            <w:r w:rsidR="008D33AA">
              <w:rPr>
                <w:b w:val="0"/>
                <w:szCs w:val="22"/>
              </w:rPr>
              <w:t>struttura</w:t>
            </w:r>
            <w:r w:rsidRPr="004B536C">
              <w:rPr>
                <w:b w:val="0"/>
                <w:szCs w:val="22"/>
              </w:rPr>
              <w:t>, data e stato.</w:t>
            </w:r>
          </w:p>
          <w:p w:rsidR="001B5408" w:rsidRPr="00936F80" w:rsidRDefault="001B5408" w:rsidP="001B5408">
            <w:pPr>
              <w:pStyle w:val="Normale1"/>
              <w:numPr>
                <w:ilvl w:val="0"/>
                <w:numId w:val="146"/>
              </w:numPr>
              <w:contextualSpacing w:val="0"/>
              <w:jc w:val="both"/>
              <w:rPr>
                <w:b w:val="0"/>
                <w:szCs w:val="22"/>
              </w:rPr>
            </w:pPr>
            <w:r w:rsidRPr="00936F80">
              <w:rPr>
                <w:b w:val="0"/>
                <w:szCs w:val="22"/>
              </w:rPr>
              <w:t>L’utente riempie uno o più campi richiesti ed avvia la ricerca</w:t>
            </w:r>
            <w:r w:rsidRPr="00936F80">
              <w:rPr>
                <w:b w:val="0"/>
              </w:rPr>
              <w:t>.</w:t>
            </w:r>
          </w:p>
          <w:p w:rsidR="001B5408" w:rsidRPr="008D53DB" w:rsidRDefault="001B5408" w:rsidP="006213BB">
            <w:pPr>
              <w:pStyle w:val="Normale1"/>
              <w:ind w:left="1080"/>
              <w:contextualSpacing w:val="0"/>
              <w:jc w:val="both"/>
              <w:rPr>
                <w:b w:val="0"/>
              </w:rPr>
            </w:pPr>
            <w:r w:rsidRPr="00F40F4A">
              <w:rPr>
                <w:b w:val="0"/>
              </w:rPr>
              <w:t>Il sistema mo</w:t>
            </w:r>
            <w:r>
              <w:rPr>
                <w:b w:val="0"/>
              </w:rPr>
              <w:t xml:space="preserve">stra una lista contenente tutte le prenotazioni </w:t>
            </w:r>
            <w:r w:rsidRPr="00F40F4A">
              <w:rPr>
                <w:b w:val="0"/>
              </w:rPr>
              <w:t>che soddisfano i parametri di ricerca.</w:t>
            </w:r>
          </w:p>
        </w:tc>
      </w:tr>
      <w:tr w:rsidR="001B5408"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E546AD" w:rsidRDefault="001B5408" w:rsidP="006213BB">
            <w:pPr>
              <w:spacing w:line="276" w:lineRule="auto"/>
              <w:jc w:val="center"/>
              <w:rPr>
                <w:color w:val="auto"/>
              </w:rPr>
            </w:pPr>
            <w:r w:rsidRPr="00E546AD">
              <w:rPr>
                <w:color w:val="auto"/>
              </w:rPr>
              <w:t>Scenario alternativo</w:t>
            </w:r>
          </w:p>
        </w:tc>
      </w:tr>
      <w:tr w:rsidR="001B5408"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367CCB" w:rsidRDefault="001B5408" w:rsidP="006213BB">
            <w:pPr>
              <w:pStyle w:val="Normale1"/>
              <w:contextualSpacing w:val="0"/>
              <w:jc w:val="both"/>
              <w:rPr>
                <w:b w:val="0"/>
              </w:rPr>
            </w:pPr>
            <w:r>
              <w:rPr>
                <w:b w:val="0"/>
              </w:rPr>
              <w:t xml:space="preserve">2 (a) </w:t>
            </w:r>
            <w:r w:rsidRPr="00367CCB">
              <w:rPr>
                <w:b w:val="0"/>
                <w:szCs w:val="22"/>
              </w:rPr>
              <w:t>L’utente annulla l’operazione.</w:t>
            </w:r>
          </w:p>
        </w:tc>
      </w:tr>
      <w:tr w:rsidR="001B5408"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B5408" w:rsidRPr="00E546AD" w:rsidRDefault="001B5408" w:rsidP="006213BB">
            <w:pPr>
              <w:spacing w:line="276" w:lineRule="auto"/>
              <w:jc w:val="center"/>
              <w:rPr>
                <w:color w:val="auto"/>
              </w:rPr>
            </w:pPr>
            <w:r w:rsidRPr="00E546AD">
              <w:rPr>
                <w:color w:val="auto"/>
              </w:rPr>
              <w:t xml:space="preserve">Scenario d’errore </w:t>
            </w:r>
          </w:p>
        </w:tc>
      </w:tr>
      <w:tr w:rsidR="001B5408"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B5408" w:rsidRPr="00367CCB" w:rsidRDefault="001B5408" w:rsidP="006213BB">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1B5408" w:rsidRDefault="001B5408" w:rsidP="001B540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rPr>
                <w:color w:val="auto"/>
              </w:rPr>
            </w:pPr>
            <w:r w:rsidRPr="00E546AD">
              <w:rPr>
                <w:color w:val="auto"/>
              </w:rPr>
              <w:t>Caso d’uso</w:t>
            </w:r>
          </w:p>
        </w:tc>
        <w:tc>
          <w:tcPr>
            <w:tcW w:w="6663" w:type="dxa"/>
            <w:shd w:val="clear" w:color="auto" w:fill="auto"/>
            <w:vAlign w:val="center"/>
          </w:tcPr>
          <w:p w:rsidR="00FB630C" w:rsidRPr="00A13F24" w:rsidRDefault="00FB630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sidR="00DC5B7F" w:rsidRPr="005519D8">
              <w:rPr>
                <w:rFonts w:asciiTheme="minorHAnsi" w:hAnsiTheme="minorHAnsi"/>
                <w:b/>
                <w:szCs w:val="22"/>
              </w:rPr>
              <w:t>prenotazione</w:t>
            </w:r>
          </w:p>
        </w:tc>
      </w:tr>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rPr>
                <w:color w:val="auto"/>
              </w:rPr>
            </w:pPr>
            <w:r w:rsidRPr="00E546AD">
              <w:rPr>
                <w:color w:val="auto"/>
              </w:rPr>
              <w:t>Attori</w:t>
            </w:r>
          </w:p>
        </w:tc>
        <w:tc>
          <w:tcPr>
            <w:tcW w:w="6663" w:type="dxa"/>
            <w:shd w:val="clear" w:color="auto" w:fill="auto"/>
          </w:tcPr>
          <w:p w:rsidR="00FB630C" w:rsidRPr="00461818" w:rsidRDefault="00FB630C"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rPr>
                <w:color w:val="auto"/>
              </w:rPr>
            </w:pPr>
            <w:r w:rsidRPr="00E546AD">
              <w:rPr>
                <w:color w:val="auto"/>
              </w:rPr>
              <w:t>Pre-condizioni</w:t>
            </w:r>
          </w:p>
        </w:tc>
        <w:tc>
          <w:tcPr>
            <w:tcW w:w="6663" w:type="dxa"/>
            <w:shd w:val="clear" w:color="auto" w:fill="auto"/>
          </w:tcPr>
          <w:p w:rsidR="00FB630C" w:rsidRDefault="00FB630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B630C" w:rsidRPr="00A13F24" w:rsidRDefault="00FB630C"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prenotazione</w:t>
            </w:r>
          </w:p>
        </w:tc>
      </w:tr>
      <w:tr w:rsidR="00FB630C"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B630C" w:rsidRPr="00E546AD" w:rsidRDefault="00FB630C" w:rsidP="006213BB">
            <w:pPr>
              <w:spacing w:line="276" w:lineRule="auto"/>
              <w:jc w:val="left"/>
              <w:rPr>
                <w:color w:val="auto"/>
              </w:rPr>
            </w:pPr>
            <w:r w:rsidRPr="00E546AD">
              <w:rPr>
                <w:color w:val="auto"/>
              </w:rPr>
              <w:t>Punto di estensione</w:t>
            </w:r>
          </w:p>
        </w:tc>
        <w:tc>
          <w:tcPr>
            <w:tcW w:w="6663" w:type="dxa"/>
            <w:shd w:val="clear" w:color="auto" w:fill="auto"/>
          </w:tcPr>
          <w:p w:rsidR="00FB630C" w:rsidRPr="00A13F24" w:rsidRDefault="00FB630C"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B630C"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B630C" w:rsidRPr="00E546AD" w:rsidRDefault="00FB630C" w:rsidP="006213BB">
            <w:pPr>
              <w:spacing w:line="276" w:lineRule="auto"/>
              <w:jc w:val="center"/>
              <w:rPr>
                <w:color w:val="auto"/>
              </w:rPr>
            </w:pPr>
            <w:r w:rsidRPr="00E546AD">
              <w:rPr>
                <w:color w:val="auto"/>
              </w:rPr>
              <w:t xml:space="preserve">Scenario principale </w:t>
            </w:r>
          </w:p>
        </w:tc>
      </w:tr>
      <w:tr w:rsidR="00FB630C"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5F7365" w:rsidRDefault="00FB630C" w:rsidP="00FB630C">
            <w:pPr>
              <w:pStyle w:val="Normale1"/>
              <w:numPr>
                <w:ilvl w:val="0"/>
                <w:numId w:val="147"/>
              </w:numPr>
              <w:contextualSpacing w:val="0"/>
              <w:jc w:val="both"/>
              <w:rPr>
                <w:b w:val="0"/>
              </w:rPr>
            </w:pPr>
            <w:r>
              <w:rPr>
                <w:b w:val="0"/>
                <w:szCs w:val="22"/>
              </w:rPr>
              <w:t>Il sistema mostra il riepilogo della prenotazione.</w:t>
            </w:r>
          </w:p>
          <w:p w:rsidR="00FB630C" w:rsidRPr="008D53DB" w:rsidRDefault="00FB630C" w:rsidP="006213BB">
            <w:pPr>
              <w:pStyle w:val="Normale1"/>
              <w:ind w:left="720"/>
              <w:contextualSpacing w:val="0"/>
              <w:jc w:val="both"/>
              <w:rPr>
                <w:b w:val="0"/>
              </w:rPr>
            </w:pPr>
          </w:p>
        </w:tc>
      </w:tr>
      <w:tr w:rsidR="00FB630C"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E546AD" w:rsidRDefault="00FB630C" w:rsidP="006213BB">
            <w:pPr>
              <w:spacing w:line="276" w:lineRule="auto"/>
              <w:jc w:val="center"/>
              <w:rPr>
                <w:color w:val="auto"/>
              </w:rPr>
            </w:pPr>
            <w:r w:rsidRPr="00E546AD">
              <w:rPr>
                <w:color w:val="auto"/>
              </w:rPr>
              <w:t>Scenario alternativo</w:t>
            </w:r>
          </w:p>
        </w:tc>
      </w:tr>
      <w:tr w:rsidR="00FB630C"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367CCB" w:rsidRDefault="00FB630C" w:rsidP="006213BB">
            <w:pPr>
              <w:pStyle w:val="Normale1"/>
              <w:contextualSpacing w:val="0"/>
              <w:jc w:val="both"/>
              <w:rPr>
                <w:b w:val="0"/>
              </w:rPr>
            </w:pPr>
          </w:p>
        </w:tc>
      </w:tr>
      <w:tr w:rsidR="00FB630C"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B630C" w:rsidRPr="00E546AD" w:rsidRDefault="00FB630C" w:rsidP="006213BB">
            <w:pPr>
              <w:spacing w:line="276" w:lineRule="auto"/>
              <w:jc w:val="center"/>
              <w:rPr>
                <w:color w:val="auto"/>
              </w:rPr>
            </w:pPr>
            <w:r w:rsidRPr="00E546AD">
              <w:rPr>
                <w:color w:val="auto"/>
              </w:rPr>
              <w:t xml:space="preserve">Scenario d’errore </w:t>
            </w:r>
          </w:p>
        </w:tc>
      </w:tr>
      <w:tr w:rsidR="00FB630C"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B630C" w:rsidRPr="00DA48C0" w:rsidRDefault="002661EA" w:rsidP="006213BB">
            <w:pPr>
              <w:pStyle w:val="Normale1"/>
              <w:contextualSpacing w:val="0"/>
              <w:jc w:val="both"/>
              <w:rPr>
                <w:b w:val="0"/>
                <w:szCs w:val="22"/>
              </w:rPr>
            </w:pPr>
            <w:r>
              <w:rPr>
                <w:b w:val="0"/>
                <w:szCs w:val="22"/>
              </w:rPr>
              <w:t>1</w:t>
            </w:r>
            <w:r w:rsidR="00FB630C">
              <w:rPr>
                <w:b w:val="0"/>
                <w:szCs w:val="22"/>
              </w:rPr>
              <w:t xml:space="preserve">(a) </w:t>
            </w:r>
            <w:r w:rsidR="00FB630C" w:rsidRPr="00DA48C0">
              <w:rPr>
                <w:b w:val="0"/>
                <w:szCs w:val="22"/>
              </w:rPr>
              <w:t>Il sistema notifica all’utente che i dati richiesti non sono stati trovati.</w:t>
            </w:r>
          </w:p>
        </w:tc>
      </w:tr>
    </w:tbl>
    <w:p w:rsidR="00165AAE" w:rsidRDefault="00165AAE" w:rsidP="001B5408"/>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E946F7" w:rsidRPr="00A13F24"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Attori</w:t>
            </w:r>
          </w:p>
        </w:tc>
        <w:tc>
          <w:tcPr>
            <w:tcW w:w="6663" w:type="dxa"/>
            <w:shd w:val="clear" w:color="auto" w:fill="auto"/>
          </w:tcPr>
          <w:p w:rsidR="00E946F7" w:rsidRPr="00461818"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Pre-condizioni</w:t>
            </w:r>
          </w:p>
        </w:tc>
        <w:tc>
          <w:tcPr>
            <w:tcW w:w="6663" w:type="dxa"/>
            <w:shd w:val="clear" w:color="auto" w:fill="auto"/>
          </w:tcPr>
          <w:p w:rsidR="00E946F7"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jc w:val="left"/>
              <w:rPr>
                <w:color w:val="auto"/>
              </w:rPr>
            </w:pPr>
            <w:r w:rsidRPr="00E546AD">
              <w:rPr>
                <w:color w:val="auto"/>
              </w:rPr>
              <w:t>Punto di estensione</w:t>
            </w:r>
          </w:p>
        </w:tc>
        <w:tc>
          <w:tcPr>
            <w:tcW w:w="6663" w:type="dxa"/>
            <w:shd w:val="clear" w:color="auto" w:fill="auto"/>
          </w:tcPr>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946F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946F7" w:rsidRPr="00E546AD" w:rsidRDefault="00E946F7" w:rsidP="006213BB">
            <w:pPr>
              <w:spacing w:line="276" w:lineRule="auto"/>
              <w:jc w:val="center"/>
              <w:rPr>
                <w:color w:val="auto"/>
              </w:rPr>
            </w:pPr>
            <w:r w:rsidRPr="00E546AD">
              <w:rPr>
                <w:color w:val="auto"/>
              </w:rPr>
              <w:t xml:space="preserve">Scenario principale </w:t>
            </w:r>
          </w:p>
        </w:tc>
      </w:tr>
      <w:tr w:rsidR="00E946F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Default="00E946F7" w:rsidP="00FF7D80">
            <w:pPr>
              <w:pStyle w:val="Normale1"/>
              <w:numPr>
                <w:ilvl w:val="0"/>
                <w:numId w:val="153"/>
              </w:numPr>
              <w:contextualSpacing w:val="0"/>
              <w:jc w:val="both"/>
              <w:rPr>
                <w:b w:val="0"/>
              </w:rPr>
            </w:pPr>
            <w:r>
              <w:rPr>
                <w:b w:val="0"/>
              </w:rPr>
              <w:t>L’utente seleziona la tab “Foto camera”</w:t>
            </w:r>
          </w:p>
          <w:p w:rsidR="00E946F7" w:rsidRPr="005F7365" w:rsidRDefault="00E946F7" w:rsidP="00FF7D80">
            <w:pPr>
              <w:pStyle w:val="Normale1"/>
              <w:numPr>
                <w:ilvl w:val="0"/>
                <w:numId w:val="153"/>
              </w:numPr>
              <w:contextualSpacing w:val="0"/>
              <w:jc w:val="both"/>
              <w:rPr>
                <w:b w:val="0"/>
              </w:rPr>
            </w:pPr>
            <w:r>
              <w:rPr>
                <w:b w:val="0"/>
                <w:szCs w:val="22"/>
              </w:rPr>
              <w:t>Il sistema mostra la lista delle foto della camera prenotata.</w:t>
            </w:r>
          </w:p>
          <w:p w:rsidR="00E946F7" w:rsidRPr="008D53DB" w:rsidRDefault="00E946F7" w:rsidP="006213BB">
            <w:pPr>
              <w:pStyle w:val="Normale1"/>
              <w:ind w:left="1080"/>
              <w:contextualSpacing w:val="0"/>
              <w:jc w:val="both"/>
              <w:rPr>
                <w:b w:val="0"/>
              </w:rPr>
            </w:pPr>
          </w:p>
        </w:tc>
      </w:tr>
      <w:tr w:rsidR="00E946F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Scenario alternativo</w:t>
            </w:r>
          </w:p>
        </w:tc>
      </w:tr>
      <w:tr w:rsidR="00E946F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367CCB" w:rsidRDefault="00E946F7" w:rsidP="006213BB">
            <w:pPr>
              <w:pStyle w:val="Normale1"/>
              <w:contextualSpacing w:val="0"/>
              <w:jc w:val="both"/>
              <w:rPr>
                <w:b w:val="0"/>
              </w:rPr>
            </w:pPr>
          </w:p>
        </w:tc>
      </w:tr>
      <w:tr w:rsidR="00E946F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 xml:space="preserve">Scenario d’errore </w:t>
            </w:r>
          </w:p>
        </w:tc>
      </w:tr>
      <w:tr w:rsidR="00E946F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946F7" w:rsidRPr="00367CCB" w:rsidRDefault="00E946F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E946F7" w:rsidRDefault="00E946F7" w:rsidP="00E946F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Caso d’uso</w:t>
            </w:r>
          </w:p>
        </w:tc>
        <w:tc>
          <w:tcPr>
            <w:tcW w:w="6663" w:type="dxa"/>
            <w:shd w:val="clear" w:color="auto" w:fill="auto"/>
            <w:vAlign w:val="center"/>
          </w:tcPr>
          <w:p w:rsidR="00E946F7" w:rsidRPr="00A13F24"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Attori</w:t>
            </w:r>
          </w:p>
        </w:tc>
        <w:tc>
          <w:tcPr>
            <w:tcW w:w="6663" w:type="dxa"/>
            <w:shd w:val="clear" w:color="auto" w:fill="auto"/>
          </w:tcPr>
          <w:p w:rsidR="00E946F7" w:rsidRPr="00461818" w:rsidRDefault="00E946F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rPr>
                <w:color w:val="auto"/>
              </w:rPr>
            </w:pPr>
            <w:r w:rsidRPr="00E546AD">
              <w:rPr>
                <w:color w:val="auto"/>
              </w:rPr>
              <w:t>Pre-condizioni</w:t>
            </w:r>
          </w:p>
        </w:tc>
        <w:tc>
          <w:tcPr>
            <w:tcW w:w="6663" w:type="dxa"/>
            <w:shd w:val="clear" w:color="auto" w:fill="auto"/>
          </w:tcPr>
          <w:p w:rsidR="00E946F7"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prenotazione</w:t>
            </w:r>
          </w:p>
        </w:tc>
      </w:tr>
      <w:tr w:rsidR="00E946F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E946F7" w:rsidRPr="00E546AD" w:rsidRDefault="00E946F7" w:rsidP="006213BB">
            <w:pPr>
              <w:spacing w:line="276" w:lineRule="auto"/>
              <w:jc w:val="left"/>
              <w:rPr>
                <w:color w:val="auto"/>
              </w:rPr>
            </w:pPr>
            <w:r w:rsidRPr="00E546AD">
              <w:rPr>
                <w:color w:val="auto"/>
              </w:rPr>
              <w:t>Punto di estensione</w:t>
            </w:r>
          </w:p>
        </w:tc>
        <w:tc>
          <w:tcPr>
            <w:tcW w:w="6663" w:type="dxa"/>
            <w:shd w:val="clear" w:color="auto" w:fill="auto"/>
          </w:tcPr>
          <w:p w:rsidR="00E946F7" w:rsidRPr="00A13F24" w:rsidRDefault="00E946F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E946F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E946F7" w:rsidRPr="00E546AD" w:rsidRDefault="00E946F7" w:rsidP="006213BB">
            <w:pPr>
              <w:spacing w:line="276" w:lineRule="auto"/>
              <w:jc w:val="center"/>
              <w:rPr>
                <w:color w:val="auto"/>
              </w:rPr>
            </w:pPr>
            <w:r w:rsidRPr="00E546AD">
              <w:rPr>
                <w:color w:val="auto"/>
              </w:rPr>
              <w:t xml:space="preserve">Scenario principale </w:t>
            </w:r>
          </w:p>
        </w:tc>
      </w:tr>
      <w:tr w:rsidR="00E946F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Default="00E946F7" w:rsidP="006213BB">
            <w:pPr>
              <w:pStyle w:val="Normale1"/>
              <w:numPr>
                <w:ilvl w:val="0"/>
                <w:numId w:val="131"/>
              </w:numPr>
              <w:contextualSpacing w:val="0"/>
              <w:jc w:val="both"/>
              <w:rPr>
                <w:b w:val="0"/>
              </w:rPr>
            </w:pPr>
            <w:r>
              <w:rPr>
                <w:b w:val="0"/>
              </w:rPr>
              <w:t>L’utente seleziona la tab “Servizi inclusi”</w:t>
            </w:r>
          </w:p>
          <w:p w:rsidR="00E946F7" w:rsidRPr="005F7365" w:rsidRDefault="00E946F7" w:rsidP="006213BB">
            <w:pPr>
              <w:pStyle w:val="Normale1"/>
              <w:numPr>
                <w:ilvl w:val="0"/>
                <w:numId w:val="131"/>
              </w:numPr>
              <w:contextualSpacing w:val="0"/>
              <w:jc w:val="both"/>
              <w:rPr>
                <w:b w:val="0"/>
              </w:rPr>
            </w:pPr>
            <w:r>
              <w:rPr>
                <w:b w:val="0"/>
                <w:szCs w:val="22"/>
              </w:rPr>
              <w:t>Il sistema mostra la lista dei servizi inclusi nella camera prenotata.</w:t>
            </w:r>
          </w:p>
          <w:p w:rsidR="00E946F7" w:rsidRPr="008D53DB" w:rsidRDefault="00E946F7" w:rsidP="006213BB">
            <w:pPr>
              <w:pStyle w:val="Normale1"/>
              <w:ind w:left="1080"/>
              <w:contextualSpacing w:val="0"/>
              <w:jc w:val="both"/>
              <w:rPr>
                <w:b w:val="0"/>
              </w:rPr>
            </w:pPr>
          </w:p>
        </w:tc>
      </w:tr>
      <w:tr w:rsidR="00E946F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Scenario alternativo</w:t>
            </w:r>
          </w:p>
        </w:tc>
      </w:tr>
      <w:tr w:rsidR="00E946F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367CCB" w:rsidRDefault="00E946F7" w:rsidP="006213BB">
            <w:pPr>
              <w:pStyle w:val="Normale1"/>
              <w:contextualSpacing w:val="0"/>
              <w:jc w:val="both"/>
              <w:rPr>
                <w:b w:val="0"/>
              </w:rPr>
            </w:pPr>
          </w:p>
        </w:tc>
      </w:tr>
      <w:tr w:rsidR="00E946F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E946F7" w:rsidRPr="00E546AD" w:rsidRDefault="00E946F7" w:rsidP="006213BB">
            <w:pPr>
              <w:spacing w:line="276" w:lineRule="auto"/>
              <w:jc w:val="center"/>
              <w:rPr>
                <w:color w:val="auto"/>
              </w:rPr>
            </w:pPr>
            <w:r w:rsidRPr="00E546AD">
              <w:rPr>
                <w:color w:val="auto"/>
              </w:rPr>
              <w:t xml:space="preserve">Scenario d’errore </w:t>
            </w:r>
          </w:p>
        </w:tc>
      </w:tr>
      <w:tr w:rsidR="00E946F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E946F7" w:rsidRPr="00367CCB" w:rsidRDefault="00E946F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7" w:name="_Toc507840481"/>
      <w:r>
        <w:rPr>
          <w:lang w:val="it-IT"/>
        </w:rPr>
        <w:lastRenderedPageBreak/>
        <w:t xml:space="preserve">UC_28 </w:t>
      </w:r>
      <w:r w:rsidRPr="00D270E0">
        <w:rPr>
          <w:lang w:val="it-IT"/>
        </w:rPr>
        <w:t>Gestione promozioni per l’utente business</w:t>
      </w:r>
      <w:bookmarkEnd w:id="11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rPr>
                <w:color w:val="auto"/>
              </w:rPr>
            </w:pPr>
            <w:r w:rsidRPr="00E546AD">
              <w:rPr>
                <w:color w:val="auto"/>
              </w:rPr>
              <w:t>Caso d’uso</w:t>
            </w:r>
          </w:p>
        </w:tc>
        <w:tc>
          <w:tcPr>
            <w:tcW w:w="6663" w:type="dxa"/>
            <w:shd w:val="clear" w:color="auto" w:fill="auto"/>
            <w:vAlign w:val="center"/>
          </w:tcPr>
          <w:p w:rsidR="00AE75EB" w:rsidRPr="004B536C" w:rsidRDefault="000A53AB" w:rsidP="000A53A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531787">
              <w:rPr>
                <w:rFonts w:asciiTheme="minorHAnsi" w:hAnsiTheme="minorHAnsi"/>
                <w:b/>
                <w:szCs w:val="22"/>
              </w:rPr>
              <w:t>icerca promozioni per utente business</w:t>
            </w:r>
          </w:p>
        </w:tc>
      </w:tr>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rPr>
                <w:color w:val="auto"/>
              </w:rPr>
            </w:pPr>
            <w:r w:rsidRPr="00E546AD">
              <w:rPr>
                <w:color w:val="auto"/>
              </w:rPr>
              <w:t>Attori</w:t>
            </w:r>
          </w:p>
        </w:tc>
        <w:tc>
          <w:tcPr>
            <w:tcW w:w="6663" w:type="dxa"/>
            <w:shd w:val="clear" w:color="auto" w:fill="auto"/>
          </w:tcPr>
          <w:p w:rsidR="00AE75EB" w:rsidRPr="00461818" w:rsidRDefault="00AE75E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rPr>
                <w:color w:val="auto"/>
              </w:rPr>
            </w:pPr>
            <w:r w:rsidRPr="00E546AD">
              <w:rPr>
                <w:color w:val="auto"/>
              </w:rPr>
              <w:t>Pre-condizioni</w:t>
            </w:r>
          </w:p>
        </w:tc>
        <w:tc>
          <w:tcPr>
            <w:tcW w:w="6663" w:type="dxa"/>
            <w:shd w:val="clear" w:color="auto" w:fill="auto"/>
          </w:tcPr>
          <w:p w:rsidR="00AE75EB" w:rsidRDefault="00AE75E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E75EB" w:rsidRPr="00A13F24" w:rsidRDefault="00AE75E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E75E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E75EB" w:rsidRPr="00E546AD" w:rsidRDefault="00AE75EB" w:rsidP="006213BB">
            <w:pPr>
              <w:spacing w:line="276" w:lineRule="auto"/>
              <w:jc w:val="left"/>
              <w:rPr>
                <w:color w:val="auto"/>
              </w:rPr>
            </w:pPr>
            <w:r w:rsidRPr="00E546AD">
              <w:rPr>
                <w:color w:val="auto"/>
              </w:rPr>
              <w:t>Punto di estensione</w:t>
            </w:r>
          </w:p>
        </w:tc>
        <w:tc>
          <w:tcPr>
            <w:tcW w:w="6663" w:type="dxa"/>
            <w:shd w:val="clear" w:color="auto" w:fill="auto"/>
          </w:tcPr>
          <w:p w:rsidR="00AE75EB" w:rsidRPr="00A13F24" w:rsidRDefault="00AE75E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E75E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E75EB" w:rsidRPr="00E546AD" w:rsidRDefault="00AE75EB" w:rsidP="006213BB">
            <w:pPr>
              <w:spacing w:line="276" w:lineRule="auto"/>
              <w:jc w:val="center"/>
              <w:rPr>
                <w:color w:val="auto"/>
              </w:rPr>
            </w:pPr>
            <w:r w:rsidRPr="00E546AD">
              <w:rPr>
                <w:color w:val="auto"/>
              </w:rPr>
              <w:t xml:space="preserve">Scenario principale </w:t>
            </w:r>
          </w:p>
        </w:tc>
      </w:tr>
      <w:tr w:rsidR="00AE75E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AC6DCF" w:rsidRDefault="00AE75EB" w:rsidP="00AE75EB">
            <w:pPr>
              <w:pStyle w:val="Normale1"/>
              <w:numPr>
                <w:ilvl w:val="0"/>
                <w:numId w:val="148"/>
              </w:numPr>
              <w:contextualSpacing w:val="0"/>
              <w:jc w:val="both"/>
              <w:rPr>
                <w:b w:val="0"/>
              </w:rPr>
            </w:pPr>
            <w:r w:rsidRPr="008D53DB">
              <w:rPr>
                <w:b w:val="0"/>
                <w:szCs w:val="22"/>
              </w:rPr>
              <w:t>L’utente seleziona il link “</w:t>
            </w:r>
            <w:r>
              <w:rPr>
                <w:b w:val="0"/>
                <w:szCs w:val="22"/>
              </w:rPr>
              <w:t>Promo</w:t>
            </w:r>
            <w:r w:rsidR="000A53AB">
              <w:rPr>
                <w:b w:val="0"/>
                <w:szCs w:val="22"/>
              </w:rPr>
              <w:t>zioni</w:t>
            </w:r>
            <w:r w:rsidRPr="008D53DB">
              <w:rPr>
                <w:b w:val="0"/>
                <w:szCs w:val="22"/>
              </w:rPr>
              <w:t>”</w:t>
            </w:r>
            <w:r>
              <w:rPr>
                <w:b w:val="0"/>
                <w:szCs w:val="22"/>
              </w:rPr>
              <w:t>.</w:t>
            </w:r>
          </w:p>
          <w:p w:rsidR="00AE75EB" w:rsidRPr="00936F80" w:rsidRDefault="00AE75EB" w:rsidP="000A53AB">
            <w:pPr>
              <w:pStyle w:val="Normale1"/>
              <w:numPr>
                <w:ilvl w:val="0"/>
                <w:numId w:val="148"/>
              </w:numPr>
              <w:contextualSpacing w:val="0"/>
              <w:jc w:val="both"/>
              <w:rPr>
                <w:b w:val="0"/>
                <w:szCs w:val="22"/>
              </w:rPr>
            </w:pPr>
            <w:r w:rsidRPr="00936F80">
              <w:rPr>
                <w:b w:val="0"/>
                <w:szCs w:val="22"/>
              </w:rPr>
              <w:t xml:space="preserve">Il sistema visualizza un form composto da: </w:t>
            </w:r>
            <w:r w:rsidR="000A53AB" w:rsidRPr="000A53AB">
              <w:rPr>
                <w:b w:val="0"/>
                <w:szCs w:val="22"/>
              </w:rPr>
              <w:t xml:space="preserve">data </w:t>
            </w:r>
            <w:r w:rsidR="000A53AB">
              <w:rPr>
                <w:b w:val="0"/>
                <w:szCs w:val="22"/>
              </w:rPr>
              <w:t>inizio</w:t>
            </w:r>
            <w:r w:rsidR="000A53AB" w:rsidRPr="000A53AB">
              <w:rPr>
                <w:b w:val="0"/>
                <w:szCs w:val="22"/>
              </w:rPr>
              <w:t xml:space="preserve"> e </w:t>
            </w:r>
            <w:r w:rsidR="000A53AB">
              <w:rPr>
                <w:b w:val="0"/>
                <w:szCs w:val="22"/>
              </w:rPr>
              <w:t>data fine, camera.</w:t>
            </w:r>
          </w:p>
          <w:p w:rsidR="00AE75EB" w:rsidRPr="00936F80" w:rsidRDefault="00AE75EB" w:rsidP="00AE75EB">
            <w:pPr>
              <w:pStyle w:val="Normale1"/>
              <w:numPr>
                <w:ilvl w:val="0"/>
                <w:numId w:val="148"/>
              </w:numPr>
              <w:contextualSpacing w:val="0"/>
              <w:jc w:val="both"/>
              <w:rPr>
                <w:b w:val="0"/>
                <w:szCs w:val="22"/>
              </w:rPr>
            </w:pPr>
            <w:r w:rsidRPr="00936F80">
              <w:rPr>
                <w:b w:val="0"/>
                <w:szCs w:val="22"/>
              </w:rPr>
              <w:t>L’utente riempie uno o più campi richiesti ed avvia la ricerca</w:t>
            </w:r>
            <w:r w:rsidRPr="00936F80">
              <w:rPr>
                <w:b w:val="0"/>
              </w:rPr>
              <w:t>.</w:t>
            </w:r>
          </w:p>
          <w:p w:rsidR="00AE75EB" w:rsidRPr="008D53DB" w:rsidRDefault="00AE75EB" w:rsidP="000A53AB">
            <w:pPr>
              <w:pStyle w:val="Normale1"/>
              <w:ind w:left="1080"/>
              <w:contextualSpacing w:val="0"/>
              <w:jc w:val="both"/>
              <w:rPr>
                <w:b w:val="0"/>
              </w:rPr>
            </w:pPr>
            <w:r w:rsidRPr="00F40F4A">
              <w:rPr>
                <w:b w:val="0"/>
              </w:rPr>
              <w:t>Il sistema mo</w:t>
            </w:r>
            <w:r>
              <w:rPr>
                <w:b w:val="0"/>
              </w:rPr>
              <w:t xml:space="preserve">stra una lista contenente tutte le </w:t>
            </w:r>
            <w:r w:rsidR="000A53AB">
              <w:rPr>
                <w:b w:val="0"/>
              </w:rPr>
              <w:t>promozioni</w:t>
            </w:r>
            <w:r>
              <w:rPr>
                <w:b w:val="0"/>
              </w:rPr>
              <w:t xml:space="preserve"> </w:t>
            </w:r>
            <w:r w:rsidRPr="00F40F4A">
              <w:rPr>
                <w:b w:val="0"/>
              </w:rPr>
              <w:t>che soddisfano i parametri di ricerca.</w:t>
            </w:r>
          </w:p>
        </w:tc>
      </w:tr>
      <w:tr w:rsidR="00AE75E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E546AD" w:rsidRDefault="00AE75EB" w:rsidP="006213BB">
            <w:pPr>
              <w:spacing w:line="276" w:lineRule="auto"/>
              <w:jc w:val="center"/>
              <w:rPr>
                <w:color w:val="auto"/>
              </w:rPr>
            </w:pPr>
            <w:r w:rsidRPr="00E546AD">
              <w:rPr>
                <w:color w:val="auto"/>
              </w:rPr>
              <w:t>Scenario alternativo</w:t>
            </w:r>
          </w:p>
        </w:tc>
      </w:tr>
      <w:tr w:rsidR="00AE75E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367CCB" w:rsidRDefault="00AE75EB" w:rsidP="006213BB">
            <w:pPr>
              <w:pStyle w:val="Normale1"/>
              <w:contextualSpacing w:val="0"/>
              <w:jc w:val="both"/>
              <w:rPr>
                <w:b w:val="0"/>
              </w:rPr>
            </w:pPr>
            <w:r>
              <w:rPr>
                <w:b w:val="0"/>
              </w:rPr>
              <w:t xml:space="preserve">2 (a) </w:t>
            </w:r>
            <w:r w:rsidRPr="00367CCB">
              <w:rPr>
                <w:b w:val="0"/>
                <w:szCs w:val="22"/>
              </w:rPr>
              <w:t>L’utente annulla l’operazione.</w:t>
            </w:r>
          </w:p>
        </w:tc>
      </w:tr>
      <w:tr w:rsidR="00AE75E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E75EB" w:rsidRPr="00E546AD" w:rsidRDefault="00AE75EB" w:rsidP="006213BB">
            <w:pPr>
              <w:spacing w:line="276" w:lineRule="auto"/>
              <w:jc w:val="center"/>
              <w:rPr>
                <w:color w:val="auto"/>
              </w:rPr>
            </w:pPr>
            <w:r w:rsidRPr="00E546AD">
              <w:rPr>
                <w:color w:val="auto"/>
              </w:rPr>
              <w:t xml:space="preserve">Scenario d’errore </w:t>
            </w:r>
          </w:p>
        </w:tc>
      </w:tr>
      <w:tr w:rsidR="00AE75E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E75EB" w:rsidRPr="00367CCB" w:rsidRDefault="00AE75EB" w:rsidP="006213BB">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AE75EB" w:rsidRDefault="00AE75EB" w:rsidP="00AE75E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Caso d’uso</w:t>
            </w:r>
          </w:p>
        </w:tc>
        <w:tc>
          <w:tcPr>
            <w:tcW w:w="6663" w:type="dxa"/>
            <w:shd w:val="clear" w:color="auto" w:fill="auto"/>
            <w:vAlign w:val="center"/>
          </w:tcPr>
          <w:p w:rsidR="000A53AB" w:rsidRPr="00A13F24"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I</w:t>
            </w:r>
            <w:r w:rsidRPr="002E79D5">
              <w:rPr>
                <w:rFonts w:asciiTheme="minorHAnsi" w:hAnsiTheme="minorHAnsi"/>
                <w:b/>
                <w:szCs w:val="22"/>
              </w:rPr>
              <w:t xml:space="preserve">nserimento </w:t>
            </w:r>
            <w:r w:rsidRPr="00531787">
              <w:rPr>
                <w:rFonts w:asciiTheme="minorHAnsi" w:hAnsiTheme="minorHAnsi"/>
                <w:b/>
                <w:szCs w:val="22"/>
              </w:rPr>
              <w:t>promozioni</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Attori</w:t>
            </w:r>
          </w:p>
        </w:tc>
        <w:tc>
          <w:tcPr>
            <w:tcW w:w="6663" w:type="dxa"/>
            <w:shd w:val="clear" w:color="auto" w:fill="auto"/>
          </w:tcPr>
          <w:p w:rsidR="000A53AB" w:rsidRPr="00461818"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Pre-condizioni</w:t>
            </w:r>
          </w:p>
        </w:tc>
        <w:tc>
          <w:tcPr>
            <w:tcW w:w="6663" w:type="dxa"/>
            <w:shd w:val="clear" w:color="auto" w:fill="auto"/>
          </w:tcPr>
          <w:p w:rsidR="000A53AB"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jc w:val="left"/>
              <w:rPr>
                <w:color w:val="auto"/>
              </w:rPr>
            </w:pPr>
            <w:r w:rsidRPr="00E546AD">
              <w:rPr>
                <w:color w:val="auto"/>
              </w:rPr>
              <w:t>Punto di estensione</w:t>
            </w:r>
          </w:p>
        </w:tc>
        <w:tc>
          <w:tcPr>
            <w:tcW w:w="6663" w:type="dxa"/>
            <w:shd w:val="clear" w:color="auto" w:fill="auto"/>
          </w:tcPr>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A53A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A53AB" w:rsidRPr="00E546AD" w:rsidRDefault="000A53AB" w:rsidP="006213BB">
            <w:pPr>
              <w:spacing w:line="276" w:lineRule="auto"/>
              <w:jc w:val="center"/>
              <w:rPr>
                <w:color w:val="auto"/>
              </w:rPr>
            </w:pPr>
            <w:r w:rsidRPr="00E546AD">
              <w:rPr>
                <w:color w:val="auto"/>
              </w:rPr>
              <w:t xml:space="preserve">Scenario principale </w:t>
            </w:r>
          </w:p>
        </w:tc>
      </w:tr>
      <w:tr w:rsidR="000A53A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AC6DCF" w:rsidRDefault="000A53AB" w:rsidP="000A53AB">
            <w:pPr>
              <w:pStyle w:val="Normale1"/>
              <w:numPr>
                <w:ilvl w:val="0"/>
                <w:numId w:val="149"/>
              </w:numPr>
              <w:contextualSpacing w:val="0"/>
              <w:jc w:val="both"/>
              <w:rPr>
                <w:b w:val="0"/>
              </w:rPr>
            </w:pPr>
            <w:r w:rsidRPr="008D53DB">
              <w:rPr>
                <w:b w:val="0"/>
                <w:szCs w:val="22"/>
              </w:rPr>
              <w:t>L’utente seleziona il link “</w:t>
            </w:r>
            <w:r>
              <w:rPr>
                <w:b w:val="0"/>
                <w:szCs w:val="22"/>
              </w:rPr>
              <w:t>Promozioni</w:t>
            </w:r>
            <w:r w:rsidRPr="008D53DB">
              <w:rPr>
                <w:b w:val="0"/>
                <w:szCs w:val="22"/>
              </w:rPr>
              <w:t>”</w:t>
            </w:r>
            <w:r>
              <w:rPr>
                <w:b w:val="0"/>
                <w:szCs w:val="22"/>
              </w:rPr>
              <w:t>.</w:t>
            </w:r>
          </w:p>
          <w:p w:rsidR="000A53AB" w:rsidRPr="008D53DB" w:rsidRDefault="000A53AB" w:rsidP="000A53AB">
            <w:pPr>
              <w:pStyle w:val="Normale1"/>
              <w:numPr>
                <w:ilvl w:val="0"/>
                <w:numId w:val="149"/>
              </w:numPr>
              <w:contextualSpacing w:val="0"/>
              <w:jc w:val="both"/>
              <w:rPr>
                <w:b w:val="0"/>
              </w:rPr>
            </w:pPr>
            <w:r>
              <w:rPr>
                <w:b w:val="0"/>
                <w:szCs w:val="22"/>
              </w:rPr>
              <w:t>L’utente seleziona “Nuova promozione”.</w:t>
            </w:r>
          </w:p>
          <w:p w:rsidR="000A53AB" w:rsidRPr="000A53AB" w:rsidRDefault="000A53AB" w:rsidP="000A53AB">
            <w:pPr>
              <w:pStyle w:val="Normale1"/>
              <w:numPr>
                <w:ilvl w:val="0"/>
                <w:numId w:val="149"/>
              </w:numPr>
              <w:contextualSpacing w:val="0"/>
              <w:jc w:val="both"/>
              <w:rPr>
                <w:b w:val="0"/>
              </w:rPr>
            </w:pPr>
            <w:r w:rsidRPr="000A53AB">
              <w:rPr>
                <w:b w:val="0"/>
              </w:rPr>
              <w:t>Il sistema mostra la pagina con il form da compilare: nome promozione,</w:t>
            </w:r>
            <w:r w:rsidR="008B5386">
              <w:rPr>
                <w:b w:val="0"/>
              </w:rPr>
              <w:t xml:space="preserve"> camera,</w:t>
            </w:r>
            <w:r w:rsidRPr="000A53AB">
              <w:rPr>
                <w:b w:val="0"/>
              </w:rPr>
              <w:t xml:space="preserve"> tipologia promozione, visibilità, vincolo di validità, sconto, tariffe di pertinenza, camere di pertinenza, data inizio e fine validità, giorni della settimana per cui è attiva la promozione, non rimborsabile, visibilità sul sito, orario promozione, carta di credito obbligatoria.</w:t>
            </w:r>
          </w:p>
          <w:p w:rsidR="000A53AB" w:rsidRPr="000A53AB" w:rsidRDefault="000A53AB" w:rsidP="000A53AB">
            <w:pPr>
              <w:pStyle w:val="Normale1"/>
              <w:numPr>
                <w:ilvl w:val="0"/>
                <w:numId w:val="149"/>
              </w:numPr>
              <w:contextualSpacing w:val="0"/>
              <w:jc w:val="both"/>
              <w:rPr>
                <w:b w:val="0"/>
              </w:rPr>
            </w:pPr>
            <w:r w:rsidRPr="000A53AB">
              <w:rPr>
                <w:b w:val="0"/>
                <w:szCs w:val="22"/>
              </w:rPr>
              <w:t>L’utente riempie i campi obbligatori.</w:t>
            </w:r>
          </w:p>
          <w:p w:rsidR="000A53AB" w:rsidRPr="001774CD" w:rsidRDefault="000A53AB" w:rsidP="000A53AB">
            <w:pPr>
              <w:pStyle w:val="Normale1"/>
              <w:numPr>
                <w:ilvl w:val="0"/>
                <w:numId w:val="149"/>
              </w:numPr>
              <w:contextualSpacing w:val="0"/>
              <w:jc w:val="both"/>
              <w:rPr>
                <w:b w:val="0"/>
              </w:rPr>
            </w:pPr>
            <w:r w:rsidRPr="001774CD">
              <w:rPr>
                <w:b w:val="0"/>
              </w:rPr>
              <w:t>L’utente salva i dati.</w:t>
            </w:r>
          </w:p>
          <w:p w:rsidR="000A53AB" w:rsidRPr="008D53DB" w:rsidRDefault="000A53AB" w:rsidP="000A53AB">
            <w:pPr>
              <w:pStyle w:val="Normale1"/>
              <w:numPr>
                <w:ilvl w:val="0"/>
                <w:numId w:val="149"/>
              </w:numPr>
              <w:contextualSpacing w:val="0"/>
              <w:jc w:val="both"/>
              <w:rPr>
                <w:b w:val="0"/>
              </w:rPr>
            </w:pPr>
            <w:r w:rsidRPr="001774CD">
              <w:rPr>
                <w:b w:val="0"/>
                <w:szCs w:val="22"/>
              </w:rPr>
              <w:t>Il sistema effettua l’operazione e notifica che l’operazione è stata eseguita con successo.</w:t>
            </w:r>
          </w:p>
        </w:tc>
      </w:tr>
      <w:tr w:rsidR="000A53A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Scenario alternativo</w:t>
            </w:r>
          </w:p>
        </w:tc>
      </w:tr>
      <w:tr w:rsidR="000A53A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367CCB" w:rsidRDefault="000A53AB" w:rsidP="006213BB">
            <w:pPr>
              <w:pStyle w:val="Normale1"/>
              <w:contextualSpacing w:val="0"/>
              <w:jc w:val="both"/>
              <w:rPr>
                <w:b w:val="0"/>
              </w:rPr>
            </w:pPr>
            <w:r>
              <w:rPr>
                <w:b w:val="0"/>
                <w:szCs w:val="22"/>
              </w:rPr>
              <w:t>5</w:t>
            </w:r>
            <w:r w:rsidRPr="00367CCB">
              <w:rPr>
                <w:b w:val="0"/>
                <w:szCs w:val="22"/>
              </w:rPr>
              <w:t>(a) L’utente annulla l’operazione.</w:t>
            </w:r>
          </w:p>
        </w:tc>
      </w:tr>
      <w:tr w:rsidR="000A53A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 xml:space="preserve">Scenario d’errore </w:t>
            </w:r>
          </w:p>
        </w:tc>
      </w:tr>
      <w:tr w:rsidR="000A53A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A53AB" w:rsidRPr="00367CCB" w:rsidRDefault="000A53AB" w:rsidP="006213BB">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0A53A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0A53AB" w:rsidRPr="00A13F24" w:rsidRDefault="000A53AB" w:rsidP="000A53A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rFonts w:asciiTheme="minorHAnsi" w:hAnsiTheme="minorHAnsi"/>
                <w:b/>
                <w:szCs w:val="22"/>
              </w:rPr>
              <w:t>M</w:t>
            </w:r>
            <w:r w:rsidRPr="00D32805">
              <w:rPr>
                <w:rFonts w:asciiTheme="minorHAnsi" w:hAnsiTheme="minorHAnsi"/>
                <w:b/>
                <w:szCs w:val="22"/>
              </w:rPr>
              <w:t xml:space="preserve">odifica </w:t>
            </w:r>
            <w:r>
              <w:rPr>
                <w:rFonts w:asciiTheme="minorHAnsi" w:hAnsiTheme="minorHAnsi"/>
                <w:b/>
                <w:szCs w:val="22"/>
              </w:rPr>
              <w:t>promozione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Attori</w:t>
            </w:r>
          </w:p>
        </w:tc>
        <w:tc>
          <w:tcPr>
            <w:tcW w:w="6663" w:type="dxa"/>
            <w:shd w:val="clear" w:color="auto" w:fill="auto"/>
          </w:tcPr>
          <w:p w:rsidR="000A53AB" w:rsidRPr="00461818"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Pre-condizioni</w:t>
            </w:r>
          </w:p>
        </w:tc>
        <w:tc>
          <w:tcPr>
            <w:tcW w:w="6663" w:type="dxa"/>
            <w:shd w:val="clear" w:color="auto" w:fill="auto"/>
          </w:tcPr>
          <w:p w:rsidR="000A53AB"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A53AB" w:rsidRPr="00A13F24" w:rsidRDefault="000A53AB" w:rsidP="000A53A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promozione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jc w:val="left"/>
              <w:rPr>
                <w:color w:val="auto"/>
              </w:rPr>
            </w:pPr>
            <w:r w:rsidRPr="00E546AD">
              <w:rPr>
                <w:color w:val="auto"/>
              </w:rPr>
              <w:t>Punto di estensione</w:t>
            </w:r>
          </w:p>
        </w:tc>
        <w:tc>
          <w:tcPr>
            <w:tcW w:w="6663" w:type="dxa"/>
            <w:shd w:val="clear" w:color="auto" w:fill="auto"/>
          </w:tcPr>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A53A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A53AB" w:rsidRPr="00E546AD" w:rsidRDefault="000A53AB" w:rsidP="006213BB">
            <w:pPr>
              <w:spacing w:line="276" w:lineRule="auto"/>
              <w:jc w:val="center"/>
              <w:rPr>
                <w:color w:val="auto"/>
              </w:rPr>
            </w:pPr>
            <w:r w:rsidRPr="00E546AD">
              <w:rPr>
                <w:color w:val="auto"/>
              </w:rPr>
              <w:t xml:space="preserve">Scenario principale </w:t>
            </w:r>
          </w:p>
        </w:tc>
      </w:tr>
      <w:tr w:rsidR="000A53A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5F7365" w:rsidRDefault="000A53AB" w:rsidP="000A53AB">
            <w:pPr>
              <w:pStyle w:val="Normale1"/>
              <w:numPr>
                <w:ilvl w:val="0"/>
                <w:numId w:val="15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alla promozione</w:t>
            </w:r>
            <w:r>
              <w:rPr>
                <w:b w:val="0"/>
                <w:szCs w:val="22"/>
              </w:rPr>
              <w:t>.</w:t>
            </w:r>
          </w:p>
          <w:p w:rsidR="000A53AB" w:rsidRPr="00D36D07" w:rsidRDefault="000A53AB" w:rsidP="000A53AB">
            <w:pPr>
              <w:pStyle w:val="Normale1"/>
              <w:numPr>
                <w:ilvl w:val="0"/>
                <w:numId w:val="15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0A53AB" w:rsidRPr="00D36D07" w:rsidRDefault="000A53AB" w:rsidP="000A53AB">
            <w:pPr>
              <w:pStyle w:val="Normale1"/>
              <w:numPr>
                <w:ilvl w:val="0"/>
                <w:numId w:val="150"/>
              </w:numPr>
              <w:contextualSpacing w:val="0"/>
              <w:jc w:val="both"/>
              <w:rPr>
                <w:b w:val="0"/>
              </w:rPr>
            </w:pPr>
            <w:r w:rsidRPr="00D36D07">
              <w:rPr>
                <w:b w:val="0"/>
                <w:szCs w:val="22"/>
              </w:rPr>
              <w:t xml:space="preserve">Il sistema effettua la modifica e conferma che l’operazione è stata eseguita con successo. </w:t>
            </w:r>
          </w:p>
        </w:tc>
      </w:tr>
      <w:tr w:rsidR="000A53A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Scenario alternativo</w:t>
            </w:r>
          </w:p>
        </w:tc>
      </w:tr>
      <w:tr w:rsidR="000A53A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367CCB" w:rsidRDefault="000A53AB" w:rsidP="006213BB">
            <w:pPr>
              <w:pStyle w:val="Normale1"/>
              <w:contextualSpacing w:val="0"/>
              <w:jc w:val="both"/>
              <w:rPr>
                <w:b w:val="0"/>
              </w:rPr>
            </w:pPr>
            <w:r>
              <w:rPr>
                <w:b w:val="0"/>
                <w:szCs w:val="22"/>
              </w:rPr>
              <w:t>2</w:t>
            </w:r>
            <w:r w:rsidRPr="00367CCB">
              <w:rPr>
                <w:b w:val="0"/>
                <w:szCs w:val="22"/>
              </w:rPr>
              <w:t>(a) L’utente annulla l’operazione.</w:t>
            </w:r>
          </w:p>
        </w:tc>
      </w:tr>
      <w:tr w:rsidR="000A53A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 xml:space="preserve">Scenario d’errore </w:t>
            </w:r>
          </w:p>
        </w:tc>
      </w:tr>
      <w:tr w:rsidR="000A53A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A53AB" w:rsidRPr="00367CCB" w:rsidRDefault="000A53AB" w:rsidP="006213BB">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0A53AB" w:rsidRDefault="000A53AB" w:rsidP="000A53A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Caso d’uso</w:t>
            </w:r>
          </w:p>
        </w:tc>
        <w:tc>
          <w:tcPr>
            <w:tcW w:w="6663" w:type="dxa"/>
            <w:shd w:val="clear" w:color="auto" w:fill="auto"/>
            <w:vAlign w:val="center"/>
          </w:tcPr>
          <w:p w:rsidR="000A53AB" w:rsidRPr="00A13F24"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prenotazione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Attori</w:t>
            </w:r>
          </w:p>
        </w:tc>
        <w:tc>
          <w:tcPr>
            <w:tcW w:w="6663" w:type="dxa"/>
            <w:shd w:val="clear" w:color="auto" w:fill="auto"/>
          </w:tcPr>
          <w:p w:rsidR="000A53AB" w:rsidRPr="00461818" w:rsidRDefault="000A53A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rPr>
                <w:color w:val="auto"/>
              </w:rPr>
            </w:pPr>
            <w:r w:rsidRPr="00E546AD">
              <w:rPr>
                <w:color w:val="auto"/>
              </w:rPr>
              <w:t>Pre-condizioni</w:t>
            </w:r>
          </w:p>
        </w:tc>
        <w:tc>
          <w:tcPr>
            <w:tcW w:w="6663" w:type="dxa"/>
            <w:shd w:val="clear" w:color="auto" w:fill="auto"/>
          </w:tcPr>
          <w:p w:rsidR="000A53AB"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A53AB" w:rsidRPr="00A13F24" w:rsidRDefault="000A53AB" w:rsidP="000A53AB">
            <w:pPr>
              <w:pStyle w:val="Normale1"/>
              <w:contextualSpacing w:val="0"/>
              <w:cnfStyle w:val="000000000000" w:firstRow="0" w:lastRow="0" w:firstColumn="0" w:lastColumn="0" w:oddVBand="0" w:evenVBand="0" w:oddHBand="0" w:evenHBand="0" w:firstRowFirstColumn="0" w:firstRowLastColumn="0" w:lastRowFirstColumn="0" w:lastRowLastColumn="0"/>
            </w:pPr>
            <w:r>
              <w:t>L’utente sta visualizzando la promozione</w:t>
            </w:r>
          </w:p>
        </w:tc>
      </w:tr>
      <w:tr w:rsidR="000A53A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A53AB" w:rsidRPr="00E546AD" w:rsidRDefault="000A53AB" w:rsidP="006213BB">
            <w:pPr>
              <w:spacing w:line="276" w:lineRule="auto"/>
              <w:jc w:val="left"/>
              <w:rPr>
                <w:color w:val="auto"/>
              </w:rPr>
            </w:pPr>
            <w:r w:rsidRPr="00E546AD">
              <w:rPr>
                <w:color w:val="auto"/>
              </w:rPr>
              <w:t>Punto di estensione</w:t>
            </w:r>
          </w:p>
        </w:tc>
        <w:tc>
          <w:tcPr>
            <w:tcW w:w="6663" w:type="dxa"/>
            <w:shd w:val="clear" w:color="auto" w:fill="auto"/>
          </w:tcPr>
          <w:p w:rsidR="000A53AB" w:rsidRPr="00A13F24" w:rsidRDefault="000A53A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A53A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A53AB" w:rsidRPr="00E546AD" w:rsidRDefault="000A53AB" w:rsidP="006213BB">
            <w:pPr>
              <w:spacing w:line="276" w:lineRule="auto"/>
              <w:jc w:val="center"/>
              <w:rPr>
                <w:color w:val="auto"/>
              </w:rPr>
            </w:pPr>
            <w:r w:rsidRPr="00E546AD">
              <w:rPr>
                <w:color w:val="auto"/>
              </w:rPr>
              <w:t xml:space="preserve">Scenario principale </w:t>
            </w:r>
          </w:p>
        </w:tc>
      </w:tr>
      <w:tr w:rsidR="000A53A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D36D07" w:rsidRDefault="000A53AB" w:rsidP="006213BB">
            <w:pPr>
              <w:pStyle w:val="Normale1"/>
              <w:numPr>
                <w:ilvl w:val="0"/>
                <w:numId w:val="145"/>
              </w:numPr>
              <w:contextualSpacing w:val="0"/>
              <w:jc w:val="both"/>
              <w:rPr>
                <w:b w:val="0"/>
              </w:rPr>
            </w:pPr>
            <w:r w:rsidRPr="00D36D07">
              <w:rPr>
                <w:b w:val="0"/>
                <w:szCs w:val="22"/>
              </w:rPr>
              <w:t>L’utente seleziona la funzionalità “Elimina”.</w:t>
            </w:r>
          </w:p>
          <w:p w:rsidR="000A53AB" w:rsidRPr="00D36D07" w:rsidRDefault="000A53AB" w:rsidP="006213BB">
            <w:pPr>
              <w:pStyle w:val="Normale1"/>
              <w:numPr>
                <w:ilvl w:val="0"/>
                <w:numId w:val="14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0A53AB" w:rsidRPr="00D36D07" w:rsidRDefault="000A53AB" w:rsidP="006213BB">
            <w:pPr>
              <w:pStyle w:val="Normale1"/>
              <w:numPr>
                <w:ilvl w:val="0"/>
                <w:numId w:val="145"/>
              </w:numPr>
              <w:contextualSpacing w:val="0"/>
              <w:jc w:val="both"/>
              <w:rPr>
                <w:b w:val="0"/>
              </w:rPr>
            </w:pPr>
            <w:r w:rsidRPr="00D36D07">
              <w:rPr>
                <w:b w:val="0"/>
                <w:szCs w:val="22"/>
              </w:rPr>
              <w:t xml:space="preserve">L’utente conferma. </w:t>
            </w:r>
          </w:p>
          <w:p w:rsidR="000A53AB" w:rsidRPr="00D36D07" w:rsidRDefault="000A53AB" w:rsidP="000A53AB">
            <w:pPr>
              <w:pStyle w:val="Normale1"/>
              <w:numPr>
                <w:ilvl w:val="0"/>
                <w:numId w:val="145"/>
              </w:numPr>
              <w:contextualSpacing w:val="0"/>
              <w:jc w:val="both"/>
              <w:rPr>
                <w:b w:val="0"/>
              </w:rPr>
            </w:pPr>
            <w:r w:rsidRPr="00D36D07">
              <w:rPr>
                <w:b w:val="0"/>
                <w:szCs w:val="22"/>
              </w:rPr>
              <w:t xml:space="preserve">Il sistema elimina </w:t>
            </w:r>
            <w:r>
              <w:rPr>
                <w:b w:val="0"/>
                <w:szCs w:val="22"/>
              </w:rPr>
              <w:t>la promozione</w:t>
            </w:r>
            <w:r w:rsidRPr="00D36D07">
              <w:rPr>
                <w:b w:val="0"/>
                <w:szCs w:val="22"/>
              </w:rPr>
              <w:t xml:space="preserve"> e conferma che l’operazione è stata eseguita con successo.</w:t>
            </w:r>
          </w:p>
        </w:tc>
      </w:tr>
      <w:tr w:rsidR="000A53A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Scenario alternativo</w:t>
            </w:r>
          </w:p>
        </w:tc>
      </w:tr>
      <w:tr w:rsidR="000A53A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367CCB" w:rsidRDefault="000A53AB" w:rsidP="006213BB">
            <w:pPr>
              <w:pStyle w:val="Normale1"/>
              <w:contextualSpacing w:val="0"/>
              <w:jc w:val="both"/>
              <w:rPr>
                <w:b w:val="0"/>
              </w:rPr>
            </w:pPr>
            <w:r>
              <w:rPr>
                <w:b w:val="0"/>
                <w:szCs w:val="22"/>
              </w:rPr>
              <w:t>3</w:t>
            </w:r>
            <w:r w:rsidRPr="00367CCB">
              <w:rPr>
                <w:b w:val="0"/>
                <w:szCs w:val="22"/>
              </w:rPr>
              <w:t>(a) L’utente annulla l’operazione.</w:t>
            </w:r>
          </w:p>
        </w:tc>
      </w:tr>
      <w:tr w:rsidR="000A53A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A53AB" w:rsidRPr="00E546AD" w:rsidRDefault="000A53AB" w:rsidP="006213BB">
            <w:pPr>
              <w:spacing w:line="276" w:lineRule="auto"/>
              <w:jc w:val="center"/>
              <w:rPr>
                <w:color w:val="auto"/>
              </w:rPr>
            </w:pPr>
            <w:r w:rsidRPr="00E546AD">
              <w:rPr>
                <w:color w:val="auto"/>
              </w:rPr>
              <w:t xml:space="preserve">Scenario d’errore </w:t>
            </w:r>
          </w:p>
        </w:tc>
      </w:tr>
      <w:tr w:rsidR="000A53A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A53AB" w:rsidRPr="00367CCB" w:rsidRDefault="000A53AB" w:rsidP="006213BB">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165AAE" w:rsidRDefault="00165AAE" w:rsidP="00AE75E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7A28E3" w:rsidRPr="004B536C" w:rsidRDefault="007A28E3"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531787">
              <w:rPr>
                <w:rFonts w:asciiTheme="minorHAnsi" w:hAnsiTheme="minorHAnsi"/>
                <w:b/>
                <w:szCs w:val="22"/>
              </w:rPr>
              <w:t xml:space="preserve">icerca promozioni </w:t>
            </w:r>
            <w:r w:rsidRPr="0091302F">
              <w:rPr>
                <w:b/>
                <w:szCs w:val="22"/>
              </w:rPr>
              <w:t>disattive</w:t>
            </w:r>
          </w:p>
        </w:tc>
      </w:tr>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rPr>
                <w:color w:val="auto"/>
              </w:rPr>
            </w:pPr>
            <w:r w:rsidRPr="00E546AD">
              <w:rPr>
                <w:color w:val="auto"/>
              </w:rPr>
              <w:t>Attori</w:t>
            </w:r>
          </w:p>
        </w:tc>
        <w:tc>
          <w:tcPr>
            <w:tcW w:w="6663" w:type="dxa"/>
            <w:shd w:val="clear" w:color="auto" w:fill="auto"/>
          </w:tcPr>
          <w:p w:rsidR="007A28E3" w:rsidRPr="00461818" w:rsidRDefault="007A28E3"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rPr>
                <w:color w:val="auto"/>
              </w:rPr>
            </w:pPr>
            <w:r w:rsidRPr="00E546AD">
              <w:rPr>
                <w:color w:val="auto"/>
              </w:rPr>
              <w:t>Pre-condizioni</w:t>
            </w:r>
          </w:p>
        </w:tc>
        <w:tc>
          <w:tcPr>
            <w:tcW w:w="6663" w:type="dxa"/>
            <w:shd w:val="clear" w:color="auto" w:fill="auto"/>
          </w:tcPr>
          <w:p w:rsidR="007A28E3" w:rsidRDefault="007A28E3"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A28E3" w:rsidRPr="00A13F24" w:rsidRDefault="007A28E3"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A28E3"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28E3" w:rsidRPr="00E546AD" w:rsidRDefault="007A28E3" w:rsidP="006213BB">
            <w:pPr>
              <w:spacing w:line="276" w:lineRule="auto"/>
              <w:jc w:val="left"/>
              <w:rPr>
                <w:color w:val="auto"/>
              </w:rPr>
            </w:pPr>
            <w:r w:rsidRPr="00E546AD">
              <w:rPr>
                <w:color w:val="auto"/>
              </w:rPr>
              <w:t>Punto di estensione</w:t>
            </w:r>
          </w:p>
        </w:tc>
        <w:tc>
          <w:tcPr>
            <w:tcW w:w="6663" w:type="dxa"/>
            <w:shd w:val="clear" w:color="auto" w:fill="auto"/>
          </w:tcPr>
          <w:p w:rsidR="007A28E3" w:rsidRPr="00A13F24" w:rsidRDefault="007A28E3"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A28E3"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A28E3" w:rsidRPr="00E546AD" w:rsidRDefault="007A28E3" w:rsidP="006213BB">
            <w:pPr>
              <w:spacing w:line="276" w:lineRule="auto"/>
              <w:jc w:val="center"/>
              <w:rPr>
                <w:color w:val="auto"/>
              </w:rPr>
            </w:pPr>
            <w:r w:rsidRPr="00E546AD">
              <w:rPr>
                <w:color w:val="auto"/>
              </w:rPr>
              <w:t xml:space="preserve">Scenario principale </w:t>
            </w:r>
          </w:p>
        </w:tc>
      </w:tr>
      <w:tr w:rsidR="007A28E3"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AC6DCF" w:rsidRDefault="007A28E3" w:rsidP="007A28E3">
            <w:pPr>
              <w:pStyle w:val="Normale1"/>
              <w:numPr>
                <w:ilvl w:val="0"/>
                <w:numId w:val="151"/>
              </w:numPr>
              <w:contextualSpacing w:val="0"/>
              <w:jc w:val="both"/>
              <w:rPr>
                <w:b w:val="0"/>
              </w:rPr>
            </w:pPr>
            <w:r w:rsidRPr="008D53DB">
              <w:rPr>
                <w:b w:val="0"/>
                <w:szCs w:val="22"/>
              </w:rPr>
              <w:t>L’utente seleziona il link “</w:t>
            </w:r>
            <w:r>
              <w:rPr>
                <w:b w:val="0"/>
                <w:szCs w:val="22"/>
              </w:rPr>
              <w:t>Promozioni disattive</w:t>
            </w:r>
            <w:r w:rsidRPr="008D53DB">
              <w:rPr>
                <w:b w:val="0"/>
                <w:szCs w:val="22"/>
              </w:rPr>
              <w:t>”</w:t>
            </w:r>
            <w:r>
              <w:rPr>
                <w:b w:val="0"/>
                <w:szCs w:val="22"/>
              </w:rPr>
              <w:t>.</w:t>
            </w:r>
          </w:p>
          <w:p w:rsidR="007A28E3" w:rsidRPr="00936F80" w:rsidRDefault="007A28E3" w:rsidP="007A28E3">
            <w:pPr>
              <w:pStyle w:val="Normale1"/>
              <w:numPr>
                <w:ilvl w:val="0"/>
                <w:numId w:val="151"/>
              </w:numPr>
              <w:contextualSpacing w:val="0"/>
              <w:jc w:val="both"/>
              <w:rPr>
                <w:b w:val="0"/>
                <w:szCs w:val="22"/>
              </w:rPr>
            </w:pPr>
            <w:r w:rsidRPr="00936F80">
              <w:rPr>
                <w:b w:val="0"/>
                <w:szCs w:val="22"/>
              </w:rPr>
              <w:t xml:space="preserve">Il sistema visualizza un form composto da: </w:t>
            </w:r>
            <w:r w:rsidRPr="000A53AB">
              <w:rPr>
                <w:b w:val="0"/>
                <w:szCs w:val="22"/>
              </w:rPr>
              <w:t xml:space="preserve">data </w:t>
            </w:r>
            <w:r>
              <w:rPr>
                <w:b w:val="0"/>
                <w:szCs w:val="22"/>
              </w:rPr>
              <w:t>inizio</w:t>
            </w:r>
            <w:r w:rsidRPr="000A53AB">
              <w:rPr>
                <w:b w:val="0"/>
                <w:szCs w:val="22"/>
              </w:rPr>
              <w:t xml:space="preserve"> e </w:t>
            </w:r>
            <w:r>
              <w:rPr>
                <w:b w:val="0"/>
                <w:szCs w:val="22"/>
              </w:rPr>
              <w:t>data fine, camera.</w:t>
            </w:r>
          </w:p>
          <w:p w:rsidR="007A28E3" w:rsidRPr="00936F80" w:rsidRDefault="007A28E3" w:rsidP="007A28E3">
            <w:pPr>
              <w:pStyle w:val="Normale1"/>
              <w:numPr>
                <w:ilvl w:val="0"/>
                <w:numId w:val="151"/>
              </w:numPr>
              <w:contextualSpacing w:val="0"/>
              <w:jc w:val="both"/>
              <w:rPr>
                <w:b w:val="0"/>
                <w:szCs w:val="22"/>
              </w:rPr>
            </w:pPr>
            <w:r w:rsidRPr="00936F80">
              <w:rPr>
                <w:b w:val="0"/>
                <w:szCs w:val="22"/>
              </w:rPr>
              <w:t>L’utente riempie uno o più campi richiesti ed avvia la ricerca</w:t>
            </w:r>
            <w:r w:rsidRPr="00936F80">
              <w:rPr>
                <w:b w:val="0"/>
              </w:rPr>
              <w:t>.</w:t>
            </w:r>
          </w:p>
          <w:p w:rsidR="007A28E3" w:rsidRPr="008D53DB" w:rsidRDefault="007A28E3" w:rsidP="006213BB">
            <w:pPr>
              <w:pStyle w:val="Normale1"/>
              <w:ind w:left="1080"/>
              <w:contextualSpacing w:val="0"/>
              <w:jc w:val="both"/>
              <w:rPr>
                <w:b w:val="0"/>
              </w:rPr>
            </w:pPr>
            <w:r w:rsidRPr="00F40F4A">
              <w:rPr>
                <w:b w:val="0"/>
              </w:rPr>
              <w:t>Il sistema mo</w:t>
            </w:r>
            <w:r>
              <w:rPr>
                <w:b w:val="0"/>
              </w:rPr>
              <w:t xml:space="preserve">stra una lista contenente tutte le promozioni disattive </w:t>
            </w:r>
            <w:r w:rsidRPr="00F40F4A">
              <w:rPr>
                <w:b w:val="0"/>
              </w:rPr>
              <w:t>che soddisfano i parametri di ricerca.</w:t>
            </w:r>
          </w:p>
        </w:tc>
      </w:tr>
      <w:tr w:rsidR="007A28E3"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E546AD" w:rsidRDefault="007A28E3" w:rsidP="006213BB">
            <w:pPr>
              <w:spacing w:line="276" w:lineRule="auto"/>
              <w:jc w:val="center"/>
              <w:rPr>
                <w:color w:val="auto"/>
              </w:rPr>
            </w:pPr>
            <w:r w:rsidRPr="00E546AD">
              <w:rPr>
                <w:color w:val="auto"/>
              </w:rPr>
              <w:t>Scenario alternativo</w:t>
            </w:r>
          </w:p>
        </w:tc>
      </w:tr>
      <w:tr w:rsidR="007A28E3"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367CCB" w:rsidRDefault="007A28E3" w:rsidP="006213BB">
            <w:pPr>
              <w:pStyle w:val="Normale1"/>
              <w:contextualSpacing w:val="0"/>
              <w:jc w:val="both"/>
              <w:rPr>
                <w:b w:val="0"/>
              </w:rPr>
            </w:pPr>
            <w:r>
              <w:rPr>
                <w:b w:val="0"/>
              </w:rPr>
              <w:t xml:space="preserve">2 (a) </w:t>
            </w:r>
            <w:r w:rsidRPr="00367CCB">
              <w:rPr>
                <w:b w:val="0"/>
                <w:szCs w:val="22"/>
              </w:rPr>
              <w:t>L’utente annulla l’operazione.</w:t>
            </w:r>
          </w:p>
        </w:tc>
      </w:tr>
      <w:tr w:rsidR="007A28E3"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28E3" w:rsidRPr="00E546AD" w:rsidRDefault="007A28E3" w:rsidP="006213BB">
            <w:pPr>
              <w:spacing w:line="276" w:lineRule="auto"/>
              <w:jc w:val="center"/>
              <w:rPr>
                <w:color w:val="auto"/>
              </w:rPr>
            </w:pPr>
            <w:r w:rsidRPr="00E546AD">
              <w:rPr>
                <w:color w:val="auto"/>
              </w:rPr>
              <w:t xml:space="preserve">Scenario d’errore </w:t>
            </w:r>
          </w:p>
        </w:tc>
      </w:tr>
      <w:tr w:rsidR="007A28E3"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A28E3" w:rsidRPr="00367CCB" w:rsidRDefault="007A28E3" w:rsidP="006213BB">
            <w:pPr>
              <w:pStyle w:val="Normale1"/>
              <w:contextualSpacing w:val="0"/>
              <w:jc w:val="both"/>
              <w:rPr>
                <w:b w:val="0"/>
                <w:szCs w:val="22"/>
              </w:rPr>
            </w:pPr>
            <w:r>
              <w:rPr>
                <w:b w:val="0"/>
                <w:szCs w:val="22"/>
              </w:rPr>
              <w:t xml:space="preserve">2(b) </w:t>
            </w:r>
            <w:r w:rsidRPr="00367CCB">
              <w:rPr>
                <w:b w:val="0"/>
                <w:szCs w:val="22"/>
              </w:rPr>
              <w:t>Il sistema notifica all’utente che sono presenti errori.</w:t>
            </w:r>
          </w:p>
        </w:tc>
      </w:tr>
    </w:tbl>
    <w:p w:rsidR="00294960" w:rsidRDefault="00294960" w:rsidP="002949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rPr>
                <w:color w:val="auto"/>
              </w:rPr>
            </w:pPr>
            <w:r w:rsidRPr="00E546AD">
              <w:rPr>
                <w:color w:val="auto"/>
              </w:rPr>
              <w:t>Caso d’uso</w:t>
            </w:r>
          </w:p>
        </w:tc>
        <w:tc>
          <w:tcPr>
            <w:tcW w:w="6663" w:type="dxa"/>
            <w:shd w:val="clear" w:color="auto" w:fill="auto"/>
            <w:vAlign w:val="center"/>
          </w:tcPr>
          <w:p w:rsidR="001374A9" w:rsidRPr="00A13F24" w:rsidRDefault="001374A9"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Visualizza </w:t>
            </w:r>
            <w:r w:rsidRPr="00531787">
              <w:rPr>
                <w:rFonts w:asciiTheme="minorHAnsi" w:hAnsiTheme="minorHAnsi"/>
                <w:b/>
                <w:szCs w:val="22"/>
              </w:rPr>
              <w:t xml:space="preserve">promozioni </w:t>
            </w:r>
            <w:r w:rsidRPr="0091302F">
              <w:rPr>
                <w:b/>
                <w:szCs w:val="22"/>
              </w:rPr>
              <w:t>disattive</w:t>
            </w:r>
          </w:p>
        </w:tc>
      </w:tr>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rPr>
                <w:color w:val="auto"/>
              </w:rPr>
            </w:pPr>
            <w:r w:rsidRPr="00E546AD">
              <w:rPr>
                <w:color w:val="auto"/>
              </w:rPr>
              <w:t>Attori</w:t>
            </w:r>
          </w:p>
        </w:tc>
        <w:tc>
          <w:tcPr>
            <w:tcW w:w="6663" w:type="dxa"/>
            <w:shd w:val="clear" w:color="auto" w:fill="auto"/>
          </w:tcPr>
          <w:p w:rsidR="001374A9" w:rsidRPr="00461818" w:rsidRDefault="001374A9"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rPr>
                <w:color w:val="auto"/>
              </w:rPr>
            </w:pPr>
            <w:r w:rsidRPr="00E546AD">
              <w:rPr>
                <w:color w:val="auto"/>
              </w:rPr>
              <w:t>Pre-condizioni</w:t>
            </w:r>
          </w:p>
        </w:tc>
        <w:tc>
          <w:tcPr>
            <w:tcW w:w="6663" w:type="dxa"/>
            <w:shd w:val="clear" w:color="auto" w:fill="auto"/>
          </w:tcPr>
          <w:p w:rsidR="001374A9" w:rsidRDefault="001374A9"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374A9" w:rsidRPr="00A13F24" w:rsidRDefault="001374A9" w:rsidP="001374A9">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promozione disattiva</w:t>
            </w:r>
          </w:p>
        </w:tc>
      </w:tr>
      <w:tr w:rsidR="001374A9"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374A9" w:rsidRPr="00E546AD" w:rsidRDefault="001374A9" w:rsidP="006213BB">
            <w:pPr>
              <w:spacing w:line="276" w:lineRule="auto"/>
              <w:jc w:val="left"/>
              <w:rPr>
                <w:color w:val="auto"/>
              </w:rPr>
            </w:pPr>
            <w:r w:rsidRPr="00E546AD">
              <w:rPr>
                <w:color w:val="auto"/>
              </w:rPr>
              <w:t>Punto di estensione</w:t>
            </w:r>
          </w:p>
        </w:tc>
        <w:tc>
          <w:tcPr>
            <w:tcW w:w="6663" w:type="dxa"/>
            <w:shd w:val="clear" w:color="auto" w:fill="auto"/>
          </w:tcPr>
          <w:p w:rsidR="001374A9" w:rsidRPr="00A13F24" w:rsidRDefault="001374A9"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374A9"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374A9" w:rsidRPr="00E546AD" w:rsidRDefault="001374A9" w:rsidP="006213BB">
            <w:pPr>
              <w:spacing w:line="276" w:lineRule="auto"/>
              <w:jc w:val="center"/>
              <w:rPr>
                <w:color w:val="auto"/>
              </w:rPr>
            </w:pPr>
            <w:r w:rsidRPr="00E546AD">
              <w:rPr>
                <w:color w:val="auto"/>
              </w:rPr>
              <w:t xml:space="preserve">Scenario principale </w:t>
            </w:r>
          </w:p>
        </w:tc>
      </w:tr>
      <w:tr w:rsidR="001374A9"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5F7365" w:rsidRDefault="001374A9" w:rsidP="001374A9">
            <w:pPr>
              <w:pStyle w:val="Normale1"/>
              <w:numPr>
                <w:ilvl w:val="0"/>
                <w:numId w:val="152"/>
              </w:numPr>
              <w:contextualSpacing w:val="0"/>
              <w:jc w:val="both"/>
              <w:rPr>
                <w:b w:val="0"/>
              </w:rPr>
            </w:pPr>
            <w:r>
              <w:rPr>
                <w:b w:val="0"/>
                <w:szCs w:val="22"/>
              </w:rPr>
              <w:t>Il sistema mostra il riepilogo della prenotazione.</w:t>
            </w:r>
          </w:p>
          <w:p w:rsidR="001374A9" w:rsidRPr="008D53DB" w:rsidRDefault="001374A9" w:rsidP="006213BB">
            <w:pPr>
              <w:pStyle w:val="Normale1"/>
              <w:ind w:left="720"/>
              <w:contextualSpacing w:val="0"/>
              <w:jc w:val="both"/>
              <w:rPr>
                <w:b w:val="0"/>
              </w:rPr>
            </w:pPr>
          </w:p>
        </w:tc>
      </w:tr>
      <w:tr w:rsidR="001374A9"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E546AD" w:rsidRDefault="001374A9" w:rsidP="006213BB">
            <w:pPr>
              <w:spacing w:line="276" w:lineRule="auto"/>
              <w:jc w:val="center"/>
              <w:rPr>
                <w:color w:val="auto"/>
              </w:rPr>
            </w:pPr>
            <w:r w:rsidRPr="00E546AD">
              <w:rPr>
                <w:color w:val="auto"/>
              </w:rPr>
              <w:t>Scenario alternativo</w:t>
            </w:r>
          </w:p>
        </w:tc>
      </w:tr>
      <w:tr w:rsidR="001374A9"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367CCB" w:rsidRDefault="001374A9" w:rsidP="006213BB">
            <w:pPr>
              <w:pStyle w:val="Normale1"/>
              <w:contextualSpacing w:val="0"/>
              <w:jc w:val="both"/>
              <w:rPr>
                <w:b w:val="0"/>
              </w:rPr>
            </w:pPr>
          </w:p>
        </w:tc>
      </w:tr>
      <w:tr w:rsidR="001374A9"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374A9" w:rsidRPr="00E546AD" w:rsidRDefault="001374A9" w:rsidP="006213BB">
            <w:pPr>
              <w:spacing w:line="276" w:lineRule="auto"/>
              <w:jc w:val="center"/>
              <w:rPr>
                <w:color w:val="auto"/>
              </w:rPr>
            </w:pPr>
            <w:r w:rsidRPr="00E546AD">
              <w:rPr>
                <w:color w:val="auto"/>
              </w:rPr>
              <w:t xml:space="preserve">Scenario d’errore </w:t>
            </w:r>
          </w:p>
        </w:tc>
      </w:tr>
      <w:tr w:rsidR="001374A9"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374A9" w:rsidRPr="00DA48C0" w:rsidRDefault="001374A9" w:rsidP="006213BB">
            <w:pPr>
              <w:pStyle w:val="Normale1"/>
              <w:contextualSpacing w:val="0"/>
              <w:jc w:val="both"/>
              <w:rPr>
                <w:b w:val="0"/>
                <w:szCs w:val="22"/>
              </w:rPr>
            </w:pPr>
            <w:r>
              <w:rPr>
                <w:b w:val="0"/>
                <w:szCs w:val="22"/>
              </w:rPr>
              <w:t xml:space="preserve">1(a) </w:t>
            </w:r>
            <w:r w:rsidRPr="00DA48C0">
              <w:rPr>
                <w:b w:val="0"/>
                <w:szCs w:val="22"/>
              </w:rPr>
              <w:t>Il sistema notifica all’utente che i dati richiesti non sono stati trovati.</w:t>
            </w:r>
          </w:p>
        </w:tc>
      </w:tr>
    </w:tbl>
    <w:p w:rsidR="00294960" w:rsidRDefault="00294960" w:rsidP="00294960"/>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8" w:name="_Toc507840482"/>
      <w:r>
        <w:rPr>
          <w:lang w:val="it-IT"/>
        </w:rPr>
        <w:lastRenderedPageBreak/>
        <w:t xml:space="preserve">UC_29 </w:t>
      </w:r>
      <w:r w:rsidRPr="00D270E0">
        <w:rPr>
          <w:lang w:val="it-IT"/>
        </w:rPr>
        <w:t>Gestione promozioni per l’utente privato</w:t>
      </w:r>
      <w:bookmarkEnd w:id="11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rPr>
                <w:color w:val="auto"/>
              </w:rPr>
            </w:pPr>
            <w:r w:rsidRPr="00E546AD">
              <w:rPr>
                <w:color w:val="auto"/>
              </w:rPr>
              <w:t>Caso d’uso</w:t>
            </w:r>
          </w:p>
        </w:tc>
        <w:tc>
          <w:tcPr>
            <w:tcW w:w="6663" w:type="dxa"/>
            <w:shd w:val="clear" w:color="auto" w:fill="auto"/>
            <w:vAlign w:val="center"/>
          </w:tcPr>
          <w:p w:rsidR="007A1930" w:rsidRPr="004B536C" w:rsidRDefault="007A193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531787">
              <w:rPr>
                <w:rFonts w:asciiTheme="minorHAnsi" w:hAnsiTheme="minorHAnsi"/>
                <w:b/>
                <w:szCs w:val="22"/>
              </w:rPr>
              <w:t xml:space="preserve">icerca promozioni per utente </w:t>
            </w:r>
            <w:r w:rsidRPr="000D54DB">
              <w:rPr>
                <w:rFonts w:asciiTheme="minorHAnsi" w:hAnsiTheme="minorHAnsi"/>
                <w:b/>
                <w:szCs w:val="22"/>
              </w:rPr>
              <w:t>privato</w:t>
            </w:r>
          </w:p>
        </w:tc>
      </w:tr>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rPr>
                <w:color w:val="auto"/>
              </w:rPr>
            </w:pPr>
            <w:r w:rsidRPr="00E546AD">
              <w:rPr>
                <w:color w:val="auto"/>
              </w:rPr>
              <w:t>Attori</w:t>
            </w:r>
          </w:p>
        </w:tc>
        <w:tc>
          <w:tcPr>
            <w:tcW w:w="6663" w:type="dxa"/>
            <w:shd w:val="clear" w:color="auto" w:fill="auto"/>
          </w:tcPr>
          <w:p w:rsidR="007A1930" w:rsidRPr="00461818" w:rsidRDefault="007A1930" w:rsidP="007A1930">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rPr>
                <w:color w:val="auto"/>
              </w:rPr>
            </w:pPr>
            <w:r w:rsidRPr="00E546AD">
              <w:rPr>
                <w:color w:val="auto"/>
              </w:rPr>
              <w:t>Pre-condizioni</w:t>
            </w:r>
          </w:p>
        </w:tc>
        <w:tc>
          <w:tcPr>
            <w:tcW w:w="6663" w:type="dxa"/>
            <w:shd w:val="clear" w:color="auto" w:fill="auto"/>
          </w:tcPr>
          <w:p w:rsidR="007A1930" w:rsidRPr="00A13F24" w:rsidRDefault="007A193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7A193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A1930" w:rsidRPr="00E546AD" w:rsidRDefault="007A1930" w:rsidP="006213BB">
            <w:pPr>
              <w:spacing w:line="276" w:lineRule="auto"/>
              <w:jc w:val="left"/>
              <w:rPr>
                <w:color w:val="auto"/>
              </w:rPr>
            </w:pPr>
            <w:r w:rsidRPr="00E546AD">
              <w:rPr>
                <w:color w:val="auto"/>
              </w:rPr>
              <w:t>Punto di estensione</w:t>
            </w:r>
          </w:p>
        </w:tc>
        <w:tc>
          <w:tcPr>
            <w:tcW w:w="6663" w:type="dxa"/>
            <w:shd w:val="clear" w:color="auto" w:fill="auto"/>
          </w:tcPr>
          <w:p w:rsidR="007A1930" w:rsidRPr="00A13F24" w:rsidRDefault="007A1930"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A1930"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A1930" w:rsidRPr="00E546AD" w:rsidRDefault="007A1930" w:rsidP="006213BB">
            <w:pPr>
              <w:spacing w:line="276" w:lineRule="auto"/>
              <w:jc w:val="center"/>
              <w:rPr>
                <w:color w:val="auto"/>
              </w:rPr>
            </w:pPr>
            <w:r w:rsidRPr="00E546AD">
              <w:rPr>
                <w:color w:val="auto"/>
              </w:rPr>
              <w:t xml:space="preserve">Scenario principale </w:t>
            </w:r>
          </w:p>
        </w:tc>
      </w:tr>
      <w:tr w:rsidR="007A1930"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AC6DCF" w:rsidRDefault="007A1930" w:rsidP="007A1930">
            <w:pPr>
              <w:pStyle w:val="Normale1"/>
              <w:numPr>
                <w:ilvl w:val="0"/>
                <w:numId w:val="154"/>
              </w:numPr>
              <w:contextualSpacing w:val="0"/>
              <w:jc w:val="both"/>
              <w:rPr>
                <w:b w:val="0"/>
              </w:rPr>
            </w:pPr>
            <w:r w:rsidRPr="008D53DB">
              <w:rPr>
                <w:b w:val="0"/>
                <w:szCs w:val="22"/>
              </w:rPr>
              <w:t>L’utente seleziona il link “</w:t>
            </w:r>
            <w:r>
              <w:rPr>
                <w:b w:val="0"/>
                <w:szCs w:val="22"/>
              </w:rPr>
              <w:t>Promozioni</w:t>
            </w:r>
            <w:r w:rsidRPr="008D53DB">
              <w:rPr>
                <w:b w:val="0"/>
                <w:szCs w:val="22"/>
              </w:rPr>
              <w:t>”</w:t>
            </w:r>
            <w:r>
              <w:rPr>
                <w:b w:val="0"/>
                <w:szCs w:val="22"/>
              </w:rPr>
              <w:t>.</w:t>
            </w:r>
          </w:p>
          <w:p w:rsidR="007A1930" w:rsidRPr="00936F80" w:rsidRDefault="007A1930" w:rsidP="007A1930">
            <w:pPr>
              <w:pStyle w:val="Normale1"/>
              <w:numPr>
                <w:ilvl w:val="0"/>
                <w:numId w:val="154"/>
              </w:numPr>
              <w:contextualSpacing w:val="0"/>
              <w:jc w:val="both"/>
              <w:rPr>
                <w:b w:val="0"/>
                <w:szCs w:val="22"/>
              </w:rPr>
            </w:pPr>
            <w:r w:rsidRPr="00936F80">
              <w:rPr>
                <w:b w:val="0"/>
                <w:szCs w:val="22"/>
              </w:rPr>
              <w:t xml:space="preserve">Il sistema visualizza un form composto da: </w:t>
            </w:r>
            <w:r w:rsidRPr="007A1930">
              <w:rPr>
                <w:b w:val="0"/>
                <w:szCs w:val="22"/>
              </w:rPr>
              <w:t>data check-in e check-out, città di destinazione, struttura.</w:t>
            </w:r>
          </w:p>
          <w:p w:rsidR="007A1930" w:rsidRPr="00936F80" w:rsidRDefault="007A1930" w:rsidP="007A1930">
            <w:pPr>
              <w:pStyle w:val="Normale1"/>
              <w:numPr>
                <w:ilvl w:val="0"/>
                <w:numId w:val="154"/>
              </w:numPr>
              <w:contextualSpacing w:val="0"/>
              <w:jc w:val="both"/>
              <w:rPr>
                <w:b w:val="0"/>
                <w:szCs w:val="22"/>
              </w:rPr>
            </w:pPr>
            <w:r w:rsidRPr="00936F80">
              <w:rPr>
                <w:b w:val="0"/>
                <w:szCs w:val="22"/>
              </w:rPr>
              <w:t>L’utente riempie uno o più campi richiesti ed avvia la ricerca</w:t>
            </w:r>
            <w:r w:rsidRPr="00936F80">
              <w:rPr>
                <w:b w:val="0"/>
              </w:rPr>
              <w:t>.</w:t>
            </w:r>
          </w:p>
          <w:p w:rsidR="007A1930" w:rsidRPr="008D53DB" w:rsidRDefault="007A1930" w:rsidP="006213BB">
            <w:pPr>
              <w:pStyle w:val="Normale1"/>
              <w:ind w:left="1080"/>
              <w:contextualSpacing w:val="0"/>
              <w:jc w:val="both"/>
              <w:rPr>
                <w:b w:val="0"/>
              </w:rPr>
            </w:pPr>
            <w:r w:rsidRPr="00F40F4A">
              <w:rPr>
                <w:b w:val="0"/>
              </w:rPr>
              <w:t>Il sistema mo</w:t>
            </w:r>
            <w:r>
              <w:rPr>
                <w:b w:val="0"/>
              </w:rPr>
              <w:t xml:space="preserve">stra una lista contenente tutte le promozioni </w:t>
            </w:r>
            <w:r w:rsidRPr="00F40F4A">
              <w:rPr>
                <w:b w:val="0"/>
              </w:rPr>
              <w:t>che soddisfano i parametri di ricerca.</w:t>
            </w:r>
          </w:p>
        </w:tc>
      </w:tr>
      <w:tr w:rsidR="007A1930"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E546AD" w:rsidRDefault="007A1930" w:rsidP="006213BB">
            <w:pPr>
              <w:spacing w:line="276" w:lineRule="auto"/>
              <w:jc w:val="center"/>
              <w:rPr>
                <w:color w:val="auto"/>
              </w:rPr>
            </w:pPr>
            <w:r w:rsidRPr="00E546AD">
              <w:rPr>
                <w:color w:val="auto"/>
              </w:rPr>
              <w:t>Scenario alternativo</w:t>
            </w:r>
          </w:p>
        </w:tc>
      </w:tr>
      <w:tr w:rsidR="007A1930"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367CCB" w:rsidRDefault="007A1930" w:rsidP="006213BB">
            <w:pPr>
              <w:pStyle w:val="Normale1"/>
              <w:contextualSpacing w:val="0"/>
              <w:jc w:val="both"/>
              <w:rPr>
                <w:b w:val="0"/>
              </w:rPr>
            </w:pPr>
            <w:r>
              <w:rPr>
                <w:b w:val="0"/>
              </w:rPr>
              <w:t xml:space="preserve">2 (a) </w:t>
            </w:r>
            <w:r w:rsidRPr="00367CCB">
              <w:rPr>
                <w:b w:val="0"/>
                <w:szCs w:val="22"/>
              </w:rPr>
              <w:t>L’utente annulla l’operazione.</w:t>
            </w:r>
          </w:p>
        </w:tc>
      </w:tr>
      <w:tr w:rsidR="007A1930"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A1930" w:rsidRPr="00E546AD" w:rsidRDefault="007A1930" w:rsidP="006213BB">
            <w:pPr>
              <w:spacing w:line="276" w:lineRule="auto"/>
              <w:jc w:val="center"/>
              <w:rPr>
                <w:color w:val="auto"/>
              </w:rPr>
            </w:pPr>
            <w:r w:rsidRPr="00E546AD">
              <w:rPr>
                <w:color w:val="auto"/>
              </w:rPr>
              <w:t xml:space="preserve">Scenario d’errore </w:t>
            </w:r>
          </w:p>
        </w:tc>
      </w:tr>
      <w:tr w:rsidR="007A1930"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A1930" w:rsidRPr="00367CCB" w:rsidRDefault="007A1930" w:rsidP="006213BB">
            <w:pPr>
              <w:pStyle w:val="Normale1"/>
              <w:contextualSpacing w:val="0"/>
              <w:jc w:val="both"/>
              <w:rPr>
                <w:b w:val="0"/>
                <w:szCs w:val="22"/>
              </w:rPr>
            </w:pPr>
            <w:r>
              <w:rPr>
                <w:b w:val="0"/>
                <w:szCs w:val="22"/>
              </w:rPr>
              <w:t xml:space="preserve">2(b) </w:t>
            </w:r>
            <w:r w:rsidR="00F440C8" w:rsidRPr="00F40F4A">
              <w:rPr>
                <w:b w:val="0"/>
                <w:szCs w:val="22"/>
              </w:rPr>
              <w:t>Il sistema notifica all’utente che i dati richiesti non sono stati trovati.</w:t>
            </w:r>
          </w:p>
        </w:tc>
      </w:tr>
    </w:tbl>
    <w:p w:rsidR="007A1930" w:rsidRDefault="007A1930" w:rsidP="007A193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Caso d’uso</w:t>
            </w:r>
          </w:p>
        </w:tc>
        <w:tc>
          <w:tcPr>
            <w:tcW w:w="6663" w:type="dxa"/>
            <w:shd w:val="clear" w:color="auto" w:fill="auto"/>
            <w:vAlign w:val="center"/>
          </w:tcPr>
          <w:p w:rsidR="000F5D1D" w:rsidRPr="00A13F24"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063003">
              <w:rPr>
                <w:b/>
                <w:szCs w:val="22"/>
              </w:rPr>
              <w:t>isualizza camere disponibili</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Attori</w:t>
            </w:r>
          </w:p>
        </w:tc>
        <w:tc>
          <w:tcPr>
            <w:tcW w:w="6663" w:type="dxa"/>
            <w:shd w:val="clear" w:color="auto" w:fill="auto"/>
          </w:tcPr>
          <w:p w:rsidR="000F5D1D" w:rsidRPr="00461818"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Pre-condizioni</w:t>
            </w:r>
          </w:p>
        </w:tc>
        <w:tc>
          <w:tcPr>
            <w:tcW w:w="6663" w:type="dxa"/>
            <w:shd w:val="clear" w:color="auto" w:fill="auto"/>
          </w:tcPr>
          <w:p w:rsidR="000F5D1D"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F5D1D" w:rsidRPr="00A13F24" w:rsidRDefault="000F5D1D" w:rsidP="000F5D1D">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promozione desiderata</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jc w:val="left"/>
              <w:rPr>
                <w:color w:val="auto"/>
              </w:rPr>
            </w:pPr>
            <w:r w:rsidRPr="00E546AD">
              <w:rPr>
                <w:color w:val="auto"/>
              </w:rPr>
              <w:t>Punto di estensione</w:t>
            </w:r>
          </w:p>
        </w:tc>
        <w:tc>
          <w:tcPr>
            <w:tcW w:w="6663" w:type="dxa"/>
            <w:shd w:val="clear" w:color="auto" w:fill="auto"/>
          </w:tcPr>
          <w:p w:rsidR="000F5D1D" w:rsidRPr="00A13F24"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F5D1D"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F5D1D" w:rsidRPr="00E546AD" w:rsidRDefault="000F5D1D" w:rsidP="006213BB">
            <w:pPr>
              <w:spacing w:line="276" w:lineRule="auto"/>
              <w:jc w:val="center"/>
              <w:rPr>
                <w:color w:val="auto"/>
              </w:rPr>
            </w:pPr>
            <w:r w:rsidRPr="00E546AD">
              <w:rPr>
                <w:color w:val="auto"/>
              </w:rPr>
              <w:t xml:space="preserve">Scenario principale </w:t>
            </w:r>
          </w:p>
        </w:tc>
      </w:tr>
      <w:tr w:rsidR="000F5D1D"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5F7365" w:rsidRDefault="000F5D1D" w:rsidP="000F5D1D">
            <w:pPr>
              <w:pStyle w:val="Normale1"/>
              <w:numPr>
                <w:ilvl w:val="0"/>
                <w:numId w:val="155"/>
              </w:numPr>
              <w:contextualSpacing w:val="0"/>
              <w:jc w:val="both"/>
              <w:rPr>
                <w:b w:val="0"/>
              </w:rPr>
            </w:pPr>
            <w:r>
              <w:rPr>
                <w:b w:val="0"/>
                <w:szCs w:val="22"/>
              </w:rPr>
              <w:t>Il sistema mostra la lista delle camere disponibili in funzione della promozione selezionata</w:t>
            </w:r>
          </w:p>
          <w:p w:rsidR="000F5D1D" w:rsidRPr="00F40F4A" w:rsidRDefault="000F5D1D" w:rsidP="006213BB">
            <w:pPr>
              <w:pStyle w:val="Normale1"/>
              <w:ind w:left="1080"/>
              <w:contextualSpacing w:val="0"/>
              <w:jc w:val="both"/>
              <w:rPr>
                <w:b w:val="0"/>
              </w:rPr>
            </w:pPr>
          </w:p>
        </w:tc>
      </w:tr>
      <w:tr w:rsidR="000F5D1D"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Scenario alternativo</w:t>
            </w:r>
          </w:p>
        </w:tc>
      </w:tr>
      <w:tr w:rsidR="000F5D1D"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367CCB" w:rsidRDefault="000F5D1D" w:rsidP="006213BB">
            <w:pPr>
              <w:pStyle w:val="Normale1"/>
              <w:contextualSpacing w:val="0"/>
              <w:jc w:val="both"/>
              <w:rPr>
                <w:b w:val="0"/>
              </w:rPr>
            </w:pPr>
          </w:p>
        </w:tc>
      </w:tr>
      <w:tr w:rsidR="000F5D1D"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 xml:space="preserve">Scenario d’errore </w:t>
            </w:r>
          </w:p>
        </w:tc>
      </w:tr>
      <w:tr w:rsidR="000F5D1D"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F5D1D" w:rsidRPr="00F40F4A" w:rsidRDefault="000F5D1D" w:rsidP="006213BB">
            <w:pPr>
              <w:pStyle w:val="Normale1"/>
              <w:contextualSpacing w:val="0"/>
              <w:jc w:val="both"/>
              <w:rPr>
                <w:b w:val="0"/>
                <w:szCs w:val="22"/>
              </w:rPr>
            </w:pPr>
            <w:r>
              <w:rPr>
                <w:b w:val="0"/>
                <w:szCs w:val="22"/>
              </w:rPr>
              <w:t xml:space="preserve">1(a) </w:t>
            </w:r>
            <w:r w:rsidRPr="00F40F4A">
              <w:rPr>
                <w:b w:val="0"/>
                <w:szCs w:val="22"/>
              </w:rPr>
              <w:t>Il sistema notifica all’utente che i dati richiesti non sono stati trovati.</w:t>
            </w:r>
          </w:p>
        </w:tc>
      </w:tr>
    </w:tbl>
    <w:p w:rsidR="00165AAE" w:rsidRDefault="00165AAE" w:rsidP="00294960"/>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0F5D1D" w:rsidRPr="00A13F24"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063003">
              <w:rPr>
                <w:b/>
                <w:szCs w:val="22"/>
              </w:rPr>
              <w:t xml:space="preserve">isualizza </w:t>
            </w:r>
            <w:r w:rsidRPr="003D35C5">
              <w:rPr>
                <w:rFonts w:asciiTheme="minorHAnsi" w:hAnsiTheme="minorHAnsi"/>
                <w:b/>
                <w:szCs w:val="22"/>
              </w:rPr>
              <w:t>condizioni promozione</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Attori</w:t>
            </w:r>
          </w:p>
        </w:tc>
        <w:tc>
          <w:tcPr>
            <w:tcW w:w="6663" w:type="dxa"/>
            <w:shd w:val="clear" w:color="auto" w:fill="auto"/>
          </w:tcPr>
          <w:p w:rsidR="000F5D1D" w:rsidRPr="00461818" w:rsidRDefault="000F5D1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rPr>
                <w:color w:val="auto"/>
              </w:rPr>
            </w:pPr>
            <w:r w:rsidRPr="00E546AD">
              <w:rPr>
                <w:color w:val="auto"/>
              </w:rPr>
              <w:t>Pre-condizioni</w:t>
            </w:r>
          </w:p>
        </w:tc>
        <w:tc>
          <w:tcPr>
            <w:tcW w:w="6663" w:type="dxa"/>
            <w:shd w:val="clear" w:color="auto" w:fill="auto"/>
          </w:tcPr>
          <w:p w:rsidR="000F5D1D"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F5D1D" w:rsidRPr="00A13F24"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0F5D1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0F5D1D" w:rsidRPr="00E546AD" w:rsidRDefault="000F5D1D" w:rsidP="006213BB">
            <w:pPr>
              <w:spacing w:line="276" w:lineRule="auto"/>
              <w:jc w:val="left"/>
              <w:rPr>
                <w:color w:val="auto"/>
              </w:rPr>
            </w:pPr>
            <w:r w:rsidRPr="00E546AD">
              <w:rPr>
                <w:color w:val="auto"/>
              </w:rPr>
              <w:t>Punto di estensione</w:t>
            </w:r>
          </w:p>
        </w:tc>
        <w:tc>
          <w:tcPr>
            <w:tcW w:w="6663" w:type="dxa"/>
            <w:shd w:val="clear" w:color="auto" w:fill="auto"/>
          </w:tcPr>
          <w:p w:rsidR="000F5D1D" w:rsidRPr="00A13F24" w:rsidRDefault="000F5D1D"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0F5D1D"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0F5D1D" w:rsidRPr="00E546AD" w:rsidRDefault="000F5D1D" w:rsidP="006213BB">
            <w:pPr>
              <w:spacing w:line="276" w:lineRule="auto"/>
              <w:jc w:val="center"/>
              <w:rPr>
                <w:color w:val="auto"/>
              </w:rPr>
            </w:pPr>
            <w:r w:rsidRPr="00E546AD">
              <w:rPr>
                <w:color w:val="auto"/>
              </w:rPr>
              <w:t xml:space="preserve">Scenario principale </w:t>
            </w:r>
          </w:p>
        </w:tc>
      </w:tr>
      <w:tr w:rsidR="000F5D1D"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0F5D1D" w:rsidRDefault="000F5D1D" w:rsidP="000F5D1D">
            <w:pPr>
              <w:pStyle w:val="Normale1"/>
              <w:numPr>
                <w:ilvl w:val="0"/>
                <w:numId w:val="156"/>
              </w:numPr>
              <w:contextualSpacing w:val="0"/>
              <w:jc w:val="both"/>
              <w:rPr>
                <w:b w:val="0"/>
              </w:rPr>
            </w:pPr>
            <w:r>
              <w:rPr>
                <w:b w:val="0"/>
              </w:rPr>
              <w:t>L’utente seleziona la tab “Condizione prenotazione”</w:t>
            </w:r>
          </w:p>
          <w:p w:rsidR="000F5D1D" w:rsidRPr="005F7365" w:rsidRDefault="000F5D1D" w:rsidP="000F5D1D">
            <w:pPr>
              <w:pStyle w:val="Normale1"/>
              <w:numPr>
                <w:ilvl w:val="0"/>
                <w:numId w:val="156"/>
              </w:numPr>
              <w:contextualSpacing w:val="0"/>
              <w:jc w:val="both"/>
              <w:rPr>
                <w:b w:val="0"/>
              </w:rPr>
            </w:pPr>
            <w:r>
              <w:rPr>
                <w:b w:val="0"/>
                <w:szCs w:val="22"/>
              </w:rPr>
              <w:t xml:space="preserve">Il sistema mostra il riepilogo delle condizioni della prenotazione </w:t>
            </w:r>
          </w:p>
          <w:p w:rsidR="000F5D1D" w:rsidRPr="00F40F4A" w:rsidRDefault="000F5D1D" w:rsidP="006213BB">
            <w:pPr>
              <w:pStyle w:val="Normale1"/>
              <w:ind w:left="1080"/>
              <w:contextualSpacing w:val="0"/>
              <w:jc w:val="both"/>
              <w:rPr>
                <w:b w:val="0"/>
              </w:rPr>
            </w:pPr>
          </w:p>
        </w:tc>
      </w:tr>
      <w:tr w:rsidR="000F5D1D"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Scenario alternativo</w:t>
            </w:r>
          </w:p>
        </w:tc>
      </w:tr>
      <w:tr w:rsidR="000F5D1D"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367CCB" w:rsidRDefault="000F5D1D" w:rsidP="006213BB">
            <w:pPr>
              <w:pStyle w:val="Normale1"/>
              <w:contextualSpacing w:val="0"/>
              <w:jc w:val="both"/>
              <w:rPr>
                <w:b w:val="0"/>
              </w:rPr>
            </w:pPr>
          </w:p>
        </w:tc>
      </w:tr>
      <w:tr w:rsidR="000F5D1D"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0F5D1D" w:rsidRPr="00E546AD" w:rsidRDefault="000F5D1D" w:rsidP="006213BB">
            <w:pPr>
              <w:spacing w:line="276" w:lineRule="auto"/>
              <w:jc w:val="center"/>
              <w:rPr>
                <w:color w:val="auto"/>
              </w:rPr>
            </w:pPr>
            <w:r w:rsidRPr="00E546AD">
              <w:rPr>
                <w:color w:val="auto"/>
              </w:rPr>
              <w:t xml:space="preserve">Scenario d’errore </w:t>
            </w:r>
          </w:p>
        </w:tc>
      </w:tr>
      <w:tr w:rsidR="000F5D1D"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0F5D1D" w:rsidRPr="00F40F4A" w:rsidRDefault="000F5D1D" w:rsidP="006213BB">
            <w:pPr>
              <w:pStyle w:val="Normale1"/>
              <w:contextualSpacing w:val="0"/>
              <w:jc w:val="both"/>
              <w:rPr>
                <w:b w:val="0"/>
                <w:szCs w:val="22"/>
              </w:rPr>
            </w:pPr>
            <w:r>
              <w:rPr>
                <w:b w:val="0"/>
                <w:szCs w:val="22"/>
              </w:rPr>
              <w:t xml:space="preserve">1(a) </w:t>
            </w:r>
            <w:r w:rsidRPr="00F40F4A">
              <w:rPr>
                <w:b w:val="0"/>
                <w:szCs w:val="22"/>
              </w:rPr>
              <w:t>Il sistema notifica all’utente che i dati richiesti non sono stati trovati.</w:t>
            </w:r>
          </w:p>
        </w:tc>
      </w:tr>
    </w:tbl>
    <w:p w:rsidR="000F5D1D" w:rsidRDefault="000F5D1D" w:rsidP="00294960"/>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Caso d’uso</w:t>
            </w:r>
          </w:p>
        </w:tc>
        <w:tc>
          <w:tcPr>
            <w:tcW w:w="6663" w:type="dxa"/>
            <w:shd w:val="clear" w:color="auto" w:fill="auto"/>
            <w:vAlign w:val="center"/>
          </w:tcPr>
          <w:p w:rsidR="00864B40" w:rsidRPr="00A13F24"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 xml:space="preserve">Visualizza </w:t>
            </w:r>
            <w:r w:rsidRPr="00E53201">
              <w:rPr>
                <w:b/>
                <w:szCs w:val="22"/>
              </w:rPr>
              <w:t>servizi inclusi</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Attori</w:t>
            </w:r>
          </w:p>
        </w:tc>
        <w:tc>
          <w:tcPr>
            <w:tcW w:w="6663" w:type="dxa"/>
            <w:shd w:val="clear" w:color="auto" w:fill="auto"/>
          </w:tcPr>
          <w:p w:rsidR="00864B40" w:rsidRPr="00461818"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Pre-condizioni</w:t>
            </w:r>
          </w:p>
        </w:tc>
        <w:tc>
          <w:tcPr>
            <w:tcW w:w="6663" w:type="dxa"/>
            <w:shd w:val="clear" w:color="auto" w:fill="auto"/>
          </w:tcPr>
          <w:p w:rsidR="00864B40"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jc w:val="left"/>
              <w:rPr>
                <w:color w:val="auto"/>
              </w:rPr>
            </w:pPr>
            <w:r w:rsidRPr="00E546AD">
              <w:rPr>
                <w:color w:val="auto"/>
              </w:rPr>
              <w:t>Punto di estensione</w:t>
            </w:r>
          </w:p>
        </w:tc>
        <w:tc>
          <w:tcPr>
            <w:tcW w:w="6663" w:type="dxa"/>
            <w:shd w:val="clear" w:color="auto" w:fill="auto"/>
          </w:tcPr>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64B40"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64B40" w:rsidRPr="00E546AD" w:rsidRDefault="00864B40" w:rsidP="006213BB">
            <w:pPr>
              <w:spacing w:line="276" w:lineRule="auto"/>
              <w:jc w:val="center"/>
              <w:rPr>
                <w:color w:val="auto"/>
              </w:rPr>
            </w:pPr>
            <w:r w:rsidRPr="00E546AD">
              <w:rPr>
                <w:color w:val="auto"/>
              </w:rPr>
              <w:t xml:space="preserve">Scenario principale </w:t>
            </w:r>
          </w:p>
        </w:tc>
      </w:tr>
      <w:tr w:rsidR="00864B40"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Default="00864B40" w:rsidP="00864B40">
            <w:pPr>
              <w:pStyle w:val="Normale1"/>
              <w:numPr>
                <w:ilvl w:val="0"/>
                <w:numId w:val="157"/>
              </w:numPr>
              <w:contextualSpacing w:val="0"/>
              <w:jc w:val="both"/>
              <w:rPr>
                <w:b w:val="0"/>
              </w:rPr>
            </w:pPr>
            <w:r>
              <w:rPr>
                <w:b w:val="0"/>
              </w:rPr>
              <w:t>L’utente seleziona la tab “Servizi inclusi”</w:t>
            </w:r>
          </w:p>
          <w:p w:rsidR="00864B40" w:rsidRPr="005F7365" w:rsidRDefault="00864B40" w:rsidP="00864B40">
            <w:pPr>
              <w:pStyle w:val="Normale1"/>
              <w:numPr>
                <w:ilvl w:val="0"/>
                <w:numId w:val="157"/>
              </w:numPr>
              <w:contextualSpacing w:val="0"/>
              <w:jc w:val="both"/>
              <w:rPr>
                <w:b w:val="0"/>
              </w:rPr>
            </w:pPr>
            <w:r>
              <w:rPr>
                <w:b w:val="0"/>
                <w:szCs w:val="22"/>
              </w:rPr>
              <w:t>Il sistema mostra la lista dei servizi inclusi per la camera oggetto della promozione.</w:t>
            </w:r>
          </w:p>
          <w:p w:rsidR="00864B40" w:rsidRPr="008D53DB" w:rsidRDefault="00864B40" w:rsidP="006213BB">
            <w:pPr>
              <w:pStyle w:val="Normale1"/>
              <w:ind w:left="1080"/>
              <w:contextualSpacing w:val="0"/>
              <w:jc w:val="both"/>
              <w:rPr>
                <w:b w:val="0"/>
              </w:rPr>
            </w:pPr>
          </w:p>
        </w:tc>
      </w:tr>
      <w:tr w:rsidR="00864B40"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Scenario alternativo</w:t>
            </w:r>
          </w:p>
        </w:tc>
      </w:tr>
      <w:tr w:rsidR="00864B40"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367CCB" w:rsidRDefault="00864B40" w:rsidP="006213BB">
            <w:pPr>
              <w:pStyle w:val="Normale1"/>
              <w:contextualSpacing w:val="0"/>
              <w:jc w:val="both"/>
              <w:rPr>
                <w:b w:val="0"/>
              </w:rPr>
            </w:pPr>
          </w:p>
        </w:tc>
      </w:tr>
      <w:tr w:rsidR="00864B40"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 xml:space="preserve">Scenario d’errore </w:t>
            </w:r>
          </w:p>
        </w:tc>
      </w:tr>
      <w:tr w:rsidR="00864B40"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64B40" w:rsidRPr="00367CCB" w:rsidRDefault="00864B40"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165AAE" w:rsidRDefault="00165AAE" w:rsidP="00294960"/>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864B40" w:rsidRPr="00A13F24"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Richiedi preventivo</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Attori</w:t>
            </w:r>
          </w:p>
        </w:tc>
        <w:tc>
          <w:tcPr>
            <w:tcW w:w="6663" w:type="dxa"/>
            <w:shd w:val="clear" w:color="auto" w:fill="auto"/>
          </w:tcPr>
          <w:p w:rsidR="00864B40" w:rsidRPr="00461818" w:rsidRDefault="00864B40"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rPr>
                <w:color w:val="auto"/>
              </w:rPr>
            </w:pPr>
            <w:r w:rsidRPr="00E546AD">
              <w:rPr>
                <w:color w:val="auto"/>
              </w:rPr>
              <w:t>Pre-condizioni</w:t>
            </w:r>
          </w:p>
        </w:tc>
        <w:tc>
          <w:tcPr>
            <w:tcW w:w="6663" w:type="dxa"/>
            <w:shd w:val="clear" w:color="auto" w:fill="auto"/>
          </w:tcPr>
          <w:p w:rsidR="00864B40"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864B40"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64B40" w:rsidRPr="00E546AD" w:rsidRDefault="00864B40" w:rsidP="006213BB">
            <w:pPr>
              <w:spacing w:line="276" w:lineRule="auto"/>
              <w:jc w:val="left"/>
              <w:rPr>
                <w:color w:val="auto"/>
              </w:rPr>
            </w:pPr>
            <w:r w:rsidRPr="00E546AD">
              <w:rPr>
                <w:color w:val="auto"/>
              </w:rPr>
              <w:t>Punto di estensione</w:t>
            </w:r>
          </w:p>
        </w:tc>
        <w:tc>
          <w:tcPr>
            <w:tcW w:w="6663" w:type="dxa"/>
            <w:shd w:val="clear" w:color="auto" w:fill="auto"/>
          </w:tcPr>
          <w:p w:rsidR="00864B40" w:rsidRPr="00A13F24" w:rsidRDefault="00864B40"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64B40"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64B40" w:rsidRPr="00E546AD" w:rsidRDefault="00864B40" w:rsidP="006213BB">
            <w:pPr>
              <w:spacing w:line="276" w:lineRule="auto"/>
              <w:jc w:val="center"/>
              <w:rPr>
                <w:color w:val="auto"/>
              </w:rPr>
            </w:pPr>
            <w:r w:rsidRPr="00E546AD">
              <w:rPr>
                <w:color w:val="auto"/>
              </w:rPr>
              <w:t xml:space="preserve">Scenario principale </w:t>
            </w:r>
          </w:p>
        </w:tc>
      </w:tr>
      <w:tr w:rsidR="00864B40"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Default="00864B40" w:rsidP="00864B40">
            <w:pPr>
              <w:pStyle w:val="Normale1"/>
              <w:numPr>
                <w:ilvl w:val="0"/>
                <w:numId w:val="158"/>
              </w:numPr>
              <w:contextualSpacing w:val="0"/>
              <w:jc w:val="both"/>
              <w:rPr>
                <w:b w:val="0"/>
              </w:rPr>
            </w:pPr>
            <w:r>
              <w:rPr>
                <w:b w:val="0"/>
              </w:rPr>
              <w:t>L’utente seleziona la tab “Camera”</w:t>
            </w:r>
          </w:p>
          <w:p w:rsidR="00864B40" w:rsidRDefault="00864B40" w:rsidP="00864B40">
            <w:pPr>
              <w:pStyle w:val="Normale1"/>
              <w:numPr>
                <w:ilvl w:val="0"/>
                <w:numId w:val="158"/>
              </w:numPr>
              <w:contextualSpacing w:val="0"/>
              <w:jc w:val="both"/>
              <w:rPr>
                <w:b w:val="0"/>
              </w:rPr>
            </w:pPr>
            <w:r w:rsidRPr="00C02BF3">
              <w:rPr>
                <w:b w:val="0"/>
              </w:rPr>
              <w:t xml:space="preserve">Il sistema mostra la pagina con il form da compilare: </w:t>
            </w:r>
            <w:r w:rsidRPr="00536AF7">
              <w:rPr>
                <w:b w:val="0"/>
              </w:rPr>
              <w:t>il numero di adulti, il numero di bambini, un messaggio.</w:t>
            </w:r>
          </w:p>
          <w:p w:rsidR="00864B40" w:rsidRPr="00C02BF3" w:rsidRDefault="00864B40" w:rsidP="00864B40">
            <w:pPr>
              <w:pStyle w:val="Normale1"/>
              <w:numPr>
                <w:ilvl w:val="0"/>
                <w:numId w:val="158"/>
              </w:numPr>
              <w:contextualSpacing w:val="0"/>
              <w:jc w:val="both"/>
              <w:rPr>
                <w:b w:val="0"/>
              </w:rPr>
            </w:pPr>
            <w:r w:rsidRPr="00C02BF3">
              <w:rPr>
                <w:b w:val="0"/>
                <w:szCs w:val="22"/>
              </w:rPr>
              <w:t>L’utente riempie i campi obbligatori.</w:t>
            </w:r>
          </w:p>
          <w:p w:rsidR="00864B40" w:rsidRPr="001774CD" w:rsidRDefault="00864B40" w:rsidP="00864B40">
            <w:pPr>
              <w:pStyle w:val="Normale1"/>
              <w:numPr>
                <w:ilvl w:val="0"/>
                <w:numId w:val="158"/>
              </w:numPr>
              <w:contextualSpacing w:val="0"/>
              <w:jc w:val="both"/>
              <w:rPr>
                <w:b w:val="0"/>
              </w:rPr>
            </w:pPr>
            <w:r w:rsidRPr="001774CD">
              <w:rPr>
                <w:b w:val="0"/>
              </w:rPr>
              <w:t>L’utente salva i dati.</w:t>
            </w:r>
          </w:p>
          <w:p w:rsidR="00864B40" w:rsidRPr="008D53DB" w:rsidRDefault="00864B40" w:rsidP="00864B40">
            <w:pPr>
              <w:pStyle w:val="Normale1"/>
              <w:numPr>
                <w:ilvl w:val="0"/>
                <w:numId w:val="158"/>
              </w:numPr>
              <w:contextualSpacing w:val="0"/>
              <w:jc w:val="both"/>
              <w:rPr>
                <w:b w:val="0"/>
              </w:rPr>
            </w:pPr>
            <w:r w:rsidRPr="001774CD">
              <w:rPr>
                <w:b w:val="0"/>
                <w:szCs w:val="22"/>
              </w:rPr>
              <w:t>Il sistema effettua l’operazione e notifica che l’operazione è stata eseguita con successo.</w:t>
            </w:r>
          </w:p>
        </w:tc>
      </w:tr>
      <w:tr w:rsidR="00864B40"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Scenario alternativo</w:t>
            </w:r>
          </w:p>
        </w:tc>
      </w:tr>
      <w:tr w:rsidR="00864B40"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367CCB" w:rsidRDefault="00864B40" w:rsidP="006213BB">
            <w:pPr>
              <w:pStyle w:val="Normale1"/>
              <w:contextualSpacing w:val="0"/>
              <w:jc w:val="both"/>
              <w:rPr>
                <w:b w:val="0"/>
              </w:rPr>
            </w:pPr>
            <w:r>
              <w:rPr>
                <w:b w:val="0"/>
                <w:szCs w:val="22"/>
              </w:rPr>
              <w:t>4</w:t>
            </w:r>
            <w:r w:rsidRPr="00367CCB">
              <w:rPr>
                <w:b w:val="0"/>
                <w:szCs w:val="22"/>
              </w:rPr>
              <w:t>(a) L’utente annulla l’operazione.</w:t>
            </w:r>
          </w:p>
        </w:tc>
      </w:tr>
      <w:tr w:rsidR="00864B40"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64B40" w:rsidRPr="00E546AD" w:rsidRDefault="00864B40" w:rsidP="006213BB">
            <w:pPr>
              <w:spacing w:line="276" w:lineRule="auto"/>
              <w:jc w:val="center"/>
              <w:rPr>
                <w:color w:val="auto"/>
              </w:rPr>
            </w:pPr>
            <w:r w:rsidRPr="00E546AD">
              <w:rPr>
                <w:color w:val="auto"/>
              </w:rPr>
              <w:t xml:space="preserve">Scenario d’errore </w:t>
            </w:r>
          </w:p>
        </w:tc>
      </w:tr>
      <w:tr w:rsidR="00864B40"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64B40" w:rsidRPr="00367CCB" w:rsidRDefault="00864B40" w:rsidP="006213B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8F6F07" w:rsidRDefault="008F6F07" w:rsidP="008F6F07"/>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rPr>
                <w:color w:val="auto"/>
              </w:rPr>
            </w:pPr>
            <w:r w:rsidRPr="00E546AD">
              <w:rPr>
                <w:color w:val="auto"/>
              </w:rPr>
              <w:t>Caso d’uso</w:t>
            </w:r>
          </w:p>
        </w:tc>
        <w:tc>
          <w:tcPr>
            <w:tcW w:w="6663" w:type="dxa"/>
            <w:shd w:val="clear" w:color="auto" w:fill="auto"/>
            <w:vAlign w:val="center"/>
          </w:tcPr>
          <w:p w:rsidR="008F6F07" w:rsidRPr="00A13F24" w:rsidRDefault="008F6F0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 foto camera</w:t>
            </w:r>
          </w:p>
        </w:tc>
      </w:tr>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rPr>
                <w:color w:val="auto"/>
              </w:rPr>
            </w:pPr>
            <w:r w:rsidRPr="00E546AD">
              <w:rPr>
                <w:color w:val="auto"/>
              </w:rPr>
              <w:t>Attori</w:t>
            </w:r>
          </w:p>
        </w:tc>
        <w:tc>
          <w:tcPr>
            <w:tcW w:w="6663" w:type="dxa"/>
            <w:shd w:val="clear" w:color="auto" w:fill="auto"/>
          </w:tcPr>
          <w:p w:rsidR="008F6F07" w:rsidRPr="00461818" w:rsidRDefault="008F6F07"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rPr>
                <w:color w:val="auto"/>
              </w:rPr>
            </w:pPr>
            <w:r w:rsidRPr="00E546AD">
              <w:rPr>
                <w:color w:val="auto"/>
              </w:rPr>
              <w:t>Pre-condizioni</w:t>
            </w:r>
          </w:p>
        </w:tc>
        <w:tc>
          <w:tcPr>
            <w:tcW w:w="6663" w:type="dxa"/>
            <w:shd w:val="clear" w:color="auto" w:fill="auto"/>
          </w:tcPr>
          <w:p w:rsidR="008F6F07" w:rsidRDefault="008F6F0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8F6F07" w:rsidRPr="00A13F24" w:rsidRDefault="008F6F07"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camera della promozione desiderata</w:t>
            </w:r>
          </w:p>
        </w:tc>
      </w:tr>
      <w:tr w:rsidR="008F6F07"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8F6F07" w:rsidRPr="00E546AD" w:rsidRDefault="008F6F07" w:rsidP="006213BB">
            <w:pPr>
              <w:spacing w:line="276" w:lineRule="auto"/>
              <w:jc w:val="left"/>
              <w:rPr>
                <w:color w:val="auto"/>
              </w:rPr>
            </w:pPr>
            <w:r w:rsidRPr="00E546AD">
              <w:rPr>
                <w:color w:val="auto"/>
              </w:rPr>
              <w:t>Punto di estensione</w:t>
            </w:r>
          </w:p>
        </w:tc>
        <w:tc>
          <w:tcPr>
            <w:tcW w:w="6663" w:type="dxa"/>
            <w:shd w:val="clear" w:color="auto" w:fill="auto"/>
          </w:tcPr>
          <w:p w:rsidR="008F6F07" w:rsidRPr="00A13F24" w:rsidRDefault="008F6F07"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8F6F07"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8F6F07" w:rsidRPr="00E546AD" w:rsidRDefault="008F6F07" w:rsidP="006213BB">
            <w:pPr>
              <w:spacing w:line="276" w:lineRule="auto"/>
              <w:jc w:val="center"/>
              <w:rPr>
                <w:color w:val="auto"/>
              </w:rPr>
            </w:pPr>
            <w:r w:rsidRPr="00E546AD">
              <w:rPr>
                <w:color w:val="auto"/>
              </w:rPr>
              <w:t xml:space="preserve">Scenario principale </w:t>
            </w:r>
          </w:p>
        </w:tc>
      </w:tr>
      <w:tr w:rsidR="008F6F07"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Default="008F6F07" w:rsidP="008F6F07">
            <w:pPr>
              <w:pStyle w:val="Normale1"/>
              <w:numPr>
                <w:ilvl w:val="0"/>
                <w:numId w:val="159"/>
              </w:numPr>
              <w:contextualSpacing w:val="0"/>
              <w:jc w:val="both"/>
              <w:rPr>
                <w:b w:val="0"/>
              </w:rPr>
            </w:pPr>
            <w:r>
              <w:rPr>
                <w:b w:val="0"/>
              </w:rPr>
              <w:t>L’utente seleziona la tab “Foto camera”</w:t>
            </w:r>
          </w:p>
          <w:p w:rsidR="008F6F07" w:rsidRPr="005F7365" w:rsidRDefault="008F6F07" w:rsidP="008F6F07">
            <w:pPr>
              <w:pStyle w:val="Normale1"/>
              <w:numPr>
                <w:ilvl w:val="0"/>
                <w:numId w:val="159"/>
              </w:numPr>
              <w:contextualSpacing w:val="0"/>
              <w:jc w:val="both"/>
              <w:rPr>
                <w:b w:val="0"/>
              </w:rPr>
            </w:pPr>
            <w:r>
              <w:rPr>
                <w:b w:val="0"/>
                <w:szCs w:val="22"/>
              </w:rPr>
              <w:t>Il sistema mostra la lista delle foto della camera oggetto della promozione.</w:t>
            </w:r>
          </w:p>
          <w:p w:rsidR="008F6F07" w:rsidRPr="008D53DB" w:rsidRDefault="008F6F07" w:rsidP="006213BB">
            <w:pPr>
              <w:pStyle w:val="Normale1"/>
              <w:ind w:left="1080"/>
              <w:contextualSpacing w:val="0"/>
              <w:jc w:val="both"/>
              <w:rPr>
                <w:b w:val="0"/>
              </w:rPr>
            </w:pPr>
          </w:p>
        </w:tc>
      </w:tr>
      <w:tr w:rsidR="008F6F07"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Pr="00E546AD" w:rsidRDefault="008F6F07" w:rsidP="006213BB">
            <w:pPr>
              <w:spacing w:line="276" w:lineRule="auto"/>
              <w:jc w:val="center"/>
              <w:rPr>
                <w:color w:val="auto"/>
              </w:rPr>
            </w:pPr>
            <w:r w:rsidRPr="00E546AD">
              <w:rPr>
                <w:color w:val="auto"/>
              </w:rPr>
              <w:t>Scenario alternativo</w:t>
            </w:r>
          </w:p>
        </w:tc>
      </w:tr>
      <w:tr w:rsidR="008F6F07"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Pr="00367CCB" w:rsidRDefault="008F6F07" w:rsidP="006213BB">
            <w:pPr>
              <w:pStyle w:val="Normale1"/>
              <w:contextualSpacing w:val="0"/>
              <w:jc w:val="both"/>
              <w:rPr>
                <w:b w:val="0"/>
              </w:rPr>
            </w:pPr>
          </w:p>
        </w:tc>
      </w:tr>
      <w:tr w:rsidR="008F6F07"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8F6F07" w:rsidRPr="00E546AD" w:rsidRDefault="008F6F07" w:rsidP="006213BB">
            <w:pPr>
              <w:spacing w:line="276" w:lineRule="auto"/>
              <w:jc w:val="center"/>
              <w:rPr>
                <w:color w:val="auto"/>
              </w:rPr>
            </w:pPr>
            <w:r w:rsidRPr="00E546AD">
              <w:rPr>
                <w:color w:val="auto"/>
              </w:rPr>
              <w:t xml:space="preserve">Scenario d’errore </w:t>
            </w:r>
          </w:p>
        </w:tc>
      </w:tr>
      <w:tr w:rsidR="008F6F07"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8F6F07" w:rsidRPr="00367CCB" w:rsidRDefault="008F6F07" w:rsidP="006213BB">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19" w:name="_Toc507840483"/>
      <w:r>
        <w:rPr>
          <w:lang w:val="it-IT"/>
        </w:rPr>
        <w:lastRenderedPageBreak/>
        <w:t xml:space="preserve">UC_30 </w:t>
      </w:r>
      <w:r w:rsidRPr="00D270E0">
        <w:rPr>
          <w:lang w:val="it-IT"/>
        </w:rPr>
        <w:t>Gestione giudizi utente business</w:t>
      </w:r>
      <w:bookmarkEnd w:id="11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rPr>
                <w:color w:val="auto"/>
              </w:rPr>
            </w:pPr>
            <w:r w:rsidRPr="00E546AD">
              <w:rPr>
                <w:color w:val="auto"/>
              </w:rPr>
              <w:t>Caso d’uso</w:t>
            </w:r>
          </w:p>
        </w:tc>
        <w:tc>
          <w:tcPr>
            <w:tcW w:w="6663" w:type="dxa"/>
            <w:shd w:val="clear" w:color="auto" w:fill="auto"/>
            <w:vAlign w:val="center"/>
          </w:tcPr>
          <w:p w:rsidR="00793008" w:rsidRPr="004B536C" w:rsidRDefault="00793008"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49422D">
              <w:rPr>
                <w:b/>
                <w:szCs w:val="22"/>
              </w:rPr>
              <w:t>giudizi</w:t>
            </w:r>
          </w:p>
        </w:tc>
      </w:tr>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rPr>
                <w:color w:val="auto"/>
              </w:rPr>
            </w:pPr>
            <w:r w:rsidRPr="00E546AD">
              <w:rPr>
                <w:color w:val="auto"/>
              </w:rPr>
              <w:t>Attori</w:t>
            </w:r>
          </w:p>
        </w:tc>
        <w:tc>
          <w:tcPr>
            <w:tcW w:w="6663" w:type="dxa"/>
            <w:shd w:val="clear" w:color="auto" w:fill="auto"/>
          </w:tcPr>
          <w:p w:rsidR="00793008" w:rsidRPr="00461818" w:rsidRDefault="00793008" w:rsidP="00793008">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rPr>
                <w:color w:val="auto"/>
              </w:rPr>
            </w:pPr>
            <w:r w:rsidRPr="00E546AD">
              <w:rPr>
                <w:color w:val="auto"/>
              </w:rPr>
              <w:t>Pre-condizioni</w:t>
            </w:r>
          </w:p>
        </w:tc>
        <w:tc>
          <w:tcPr>
            <w:tcW w:w="6663" w:type="dxa"/>
            <w:shd w:val="clear" w:color="auto" w:fill="auto"/>
          </w:tcPr>
          <w:p w:rsidR="00793008" w:rsidRDefault="007930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93008" w:rsidRPr="00A13F24" w:rsidRDefault="007930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9300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93008" w:rsidRPr="00E546AD" w:rsidRDefault="00793008" w:rsidP="006213BB">
            <w:pPr>
              <w:spacing w:line="276" w:lineRule="auto"/>
              <w:jc w:val="left"/>
              <w:rPr>
                <w:color w:val="auto"/>
              </w:rPr>
            </w:pPr>
            <w:r w:rsidRPr="00E546AD">
              <w:rPr>
                <w:color w:val="auto"/>
              </w:rPr>
              <w:t>Punto di estensione</w:t>
            </w:r>
          </w:p>
        </w:tc>
        <w:tc>
          <w:tcPr>
            <w:tcW w:w="6663" w:type="dxa"/>
            <w:shd w:val="clear" w:color="auto" w:fill="auto"/>
          </w:tcPr>
          <w:p w:rsidR="00793008" w:rsidRPr="00A13F24" w:rsidRDefault="00793008"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93008"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93008" w:rsidRPr="00E546AD" w:rsidRDefault="00793008" w:rsidP="006213BB">
            <w:pPr>
              <w:spacing w:line="276" w:lineRule="auto"/>
              <w:jc w:val="center"/>
              <w:rPr>
                <w:color w:val="auto"/>
              </w:rPr>
            </w:pPr>
            <w:r w:rsidRPr="00E546AD">
              <w:rPr>
                <w:color w:val="auto"/>
              </w:rPr>
              <w:t xml:space="preserve">Scenario principale </w:t>
            </w:r>
          </w:p>
        </w:tc>
      </w:tr>
      <w:tr w:rsidR="00793008"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AC6DCF" w:rsidRDefault="00793008" w:rsidP="00793008">
            <w:pPr>
              <w:pStyle w:val="Normale1"/>
              <w:numPr>
                <w:ilvl w:val="0"/>
                <w:numId w:val="160"/>
              </w:numPr>
              <w:contextualSpacing w:val="0"/>
              <w:jc w:val="both"/>
              <w:rPr>
                <w:b w:val="0"/>
              </w:rPr>
            </w:pPr>
            <w:r w:rsidRPr="008D53DB">
              <w:rPr>
                <w:b w:val="0"/>
                <w:szCs w:val="22"/>
              </w:rPr>
              <w:t>L’utente seleziona il link “</w:t>
            </w:r>
            <w:r>
              <w:rPr>
                <w:b w:val="0"/>
                <w:szCs w:val="22"/>
              </w:rPr>
              <w:t>Giudizi degli ospiti</w:t>
            </w:r>
            <w:r w:rsidRPr="008D53DB">
              <w:rPr>
                <w:b w:val="0"/>
                <w:szCs w:val="22"/>
              </w:rPr>
              <w:t>”</w:t>
            </w:r>
            <w:r>
              <w:rPr>
                <w:b w:val="0"/>
                <w:szCs w:val="22"/>
              </w:rPr>
              <w:t>.</w:t>
            </w:r>
          </w:p>
          <w:p w:rsidR="00793008" w:rsidRPr="00936F80" w:rsidRDefault="00793008" w:rsidP="00BC044A">
            <w:pPr>
              <w:pStyle w:val="Normale1"/>
              <w:numPr>
                <w:ilvl w:val="0"/>
                <w:numId w:val="160"/>
              </w:numPr>
              <w:contextualSpacing w:val="0"/>
              <w:jc w:val="both"/>
              <w:rPr>
                <w:b w:val="0"/>
                <w:szCs w:val="22"/>
              </w:rPr>
            </w:pPr>
            <w:r w:rsidRPr="00936F80">
              <w:rPr>
                <w:b w:val="0"/>
                <w:szCs w:val="22"/>
              </w:rPr>
              <w:t xml:space="preserve">Il sistema visualizza un form composto da: </w:t>
            </w:r>
            <w:r w:rsidR="00BC044A" w:rsidRPr="00BC044A">
              <w:rPr>
                <w:b w:val="0"/>
                <w:szCs w:val="22"/>
              </w:rPr>
              <w:t>ospite, data, numero prenotazione.</w:t>
            </w:r>
          </w:p>
          <w:p w:rsidR="00793008" w:rsidRPr="00936F80" w:rsidRDefault="00793008" w:rsidP="00793008">
            <w:pPr>
              <w:pStyle w:val="Normale1"/>
              <w:numPr>
                <w:ilvl w:val="0"/>
                <w:numId w:val="160"/>
              </w:numPr>
              <w:contextualSpacing w:val="0"/>
              <w:jc w:val="both"/>
              <w:rPr>
                <w:b w:val="0"/>
                <w:szCs w:val="22"/>
              </w:rPr>
            </w:pPr>
            <w:r w:rsidRPr="00936F80">
              <w:rPr>
                <w:b w:val="0"/>
                <w:szCs w:val="22"/>
              </w:rPr>
              <w:t>L’utente riempie uno o più campi richiesti ed avvia la ricerca</w:t>
            </w:r>
            <w:r w:rsidRPr="00936F80">
              <w:rPr>
                <w:b w:val="0"/>
              </w:rPr>
              <w:t>.</w:t>
            </w:r>
          </w:p>
          <w:p w:rsidR="00793008" w:rsidRPr="008D53DB" w:rsidRDefault="00793008" w:rsidP="00BC044A">
            <w:pPr>
              <w:pStyle w:val="Normale1"/>
              <w:ind w:left="1080"/>
              <w:contextualSpacing w:val="0"/>
              <w:jc w:val="both"/>
              <w:rPr>
                <w:b w:val="0"/>
              </w:rPr>
            </w:pPr>
            <w:r w:rsidRPr="00F40F4A">
              <w:rPr>
                <w:b w:val="0"/>
              </w:rPr>
              <w:t>Il sistema mo</w:t>
            </w:r>
            <w:r>
              <w:rPr>
                <w:b w:val="0"/>
              </w:rPr>
              <w:t xml:space="preserve">stra una lista contenente </w:t>
            </w:r>
            <w:r w:rsidR="00BC044A">
              <w:rPr>
                <w:b w:val="0"/>
              </w:rPr>
              <w:t>tutti i giudizi</w:t>
            </w:r>
            <w:r>
              <w:rPr>
                <w:b w:val="0"/>
              </w:rPr>
              <w:t xml:space="preserve"> </w:t>
            </w:r>
            <w:r w:rsidRPr="00F40F4A">
              <w:rPr>
                <w:b w:val="0"/>
              </w:rPr>
              <w:t>che soddisfano i parametri di ricerca.</w:t>
            </w:r>
          </w:p>
        </w:tc>
      </w:tr>
      <w:tr w:rsidR="00793008"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E546AD" w:rsidRDefault="00793008" w:rsidP="006213BB">
            <w:pPr>
              <w:spacing w:line="276" w:lineRule="auto"/>
              <w:jc w:val="center"/>
              <w:rPr>
                <w:color w:val="auto"/>
              </w:rPr>
            </w:pPr>
            <w:r w:rsidRPr="00E546AD">
              <w:rPr>
                <w:color w:val="auto"/>
              </w:rPr>
              <w:t>Scenario alternativo</w:t>
            </w:r>
          </w:p>
        </w:tc>
      </w:tr>
      <w:tr w:rsidR="00793008"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367CCB" w:rsidRDefault="00793008" w:rsidP="006213BB">
            <w:pPr>
              <w:pStyle w:val="Normale1"/>
              <w:contextualSpacing w:val="0"/>
              <w:jc w:val="both"/>
              <w:rPr>
                <w:b w:val="0"/>
              </w:rPr>
            </w:pPr>
            <w:r>
              <w:rPr>
                <w:b w:val="0"/>
              </w:rPr>
              <w:t xml:space="preserve">2 (a) </w:t>
            </w:r>
            <w:r w:rsidRPr="00367CCB">
              <w:rPr>
                <w:b w:val="0"/>
                <w:szCs w:val="22"/>
              </w:rPr>
              <w:t>L’utente annulla l’operazione.</w:t>
            </w:r>
          </w:p>
        </w:tc>
      </w:tr>
      <w:tr w:rsidR="00793008"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93008" w:rsidRPr="00E546AD" w:rsidRDefault="00793008" w:rsidP="006213BB">
            <w:pPr>
              <w:spacing w:line="276" w:lineRule="auto"/>
              <w:jc w:val="center"/>
              <w:rPr>
                <w:color w:val="auto"/>
              </w:rPr>
            </w:pPr>
            <w:r w:rsidRPr="00E546AD">
              <w:rPr>
                <w:color w:val="auto"/>
              </w:rPr>
              <w:t xml:space="preserve">Scenario d’errore </w:t>
            </w:r>
          </w:p>
        </w:tc>
      </w:tr>
      <w:tr w:rsidR="00793008"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93008" w:rsidRPr="00367CCB" w:rsidRDefault="00BC044A"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8F6F07" w:rsidRDefault="008F6F07" w:rsidP="00BC044A"/>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rPr>
                <w:color w:val="auto"/>
              </w:rPr>
            </w:pPr>
            <w:r w:rsidRPr="00E546AD">
              <w:rPr>
                <w:color w:val="auto"/>
              </w:rPr>
              <w:t>Caso d’uso</w:t>
            </w:r>
          </w:p>
        </w:tc>
        <w:tc>
          <w:tcPr>
            <w:tcW w:w="6663" w:type="dxa"/>
            <w:shd w:val="clear" w:color="auto" w:fill="auto"/>
            <w:vAlign w:val="center"/>
          </w:tcPr>
          <w:p w:rsidR="00BC044A" w:rsidRPr="00A13F24" w:rsidRDefault="00BC044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w:t>
            </w:r>
            <w:r w:rsidRPr="0049422D">
              <w:rPr>
                <w:b/>
                <w:szCs w:val="22"/>
              </w:rPr>
              <w:t xml:space="preserve"> giudizio</w:t>
            </w:r>
          </w:p>
        </w:tc>
      </w:tr>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rPr>
                <w:color w:val="auto"/>
              </w:rPr>
            </w:pPr>
            <w:r w:rsidRPr="00E546AD">
              <w:rPr>
                <w:color w:val="auto"/>
              </w:rPr>
              <w:t>Attori</w:t>
            </w:r>
          </w:p>
        </w:tc>
        <w:tc>
          <w:tcPr>
            <w:tcW w:w="6663" w:type="dxa"/>
            <w:shd w:val="clear" w:color="auto" w:fill="auto"/>
          </w:tcPr>
          <w:p w:rsidR="00BC044A" w:rsidRPr="00461818" w:rsidRDefault="00BC044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rPr>
                <w:color w:val="auto"/>
              </w:rPr>
            </w:pPr>
            <w:r w:rsidRPr="00E546AD">
              <w:rPr>
                <w:color w:val="auto"/>
              </w:rPr>
              <w:t>Pre-condizioni</w:t>
            </w:r>
          </w:p>
        </w:tc>
        <w:tc>
          <w:tcPr>
            <w:tcW w:w="6663" w:type="dxa"/>
            <w:shd w:val="clear" w:color="auto" w:fill="auto"/>
          </w:tcPr>
          <w:p w:rsidR="00BC044A" w:rsidRDefault="00BC044A"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C044A" w:rsidRPr="00A13F24" w:rsidRDefault="00BC044A" w:rsidP="00BC044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il giudizio</w:t>
            </w:r>
          </w:p>
        </w:tc>
      </w:tr>
      <w:tr w:rsidR="00BC044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C044A" w:rsidRPr="00E546AD" w:rsidRDefault="00BC044A" w:rsidP="006213BB">
            <w:pPr>
              <w:spacing w:line="276" w:lineRule="auto"/>
              <w:jc w:val="left"/>
              <w:rPr>
                <w:color w:val="auto"/>
              </w:rPr>
            </w:pPr>
            <w:r w:rsidRPr="00E546AD">
              <w:rPr>
                <w:color w:val="auto"/>
              </w:rPr>
              <w:t>Punto di estensione</w:t>
            </w:r>
          </w:p>
        </w:tc>
        <w:tc>
          <w:tcPr>
            <w:tcW w:w="6663" w:type="dxa"/>
            <w:shd w:val="clear" w:color="auto" w:fill="auto"/>
          </w:tcPr>
          <w:p w:rsidR="00BC044A" w:rsidRPr="00A13F24" w:rsidRDefault="00BC044A"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C044A"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C044A" w:rsidRPr="00E546AD" w:rsidRDefault="00BC044A" w:rsidP="006213BB">
            <w:pPr>
              <w:spacing w:line="276" w:lineRule="auto"/>
              <w:jc w:val="center"/>
              <w:rPr>
                <w:color w:val="auto"/>
              </w:rPr>
            </w:pPr>
            <w:r w:rsidRPr="00E546AD">
              <w:rPr>
                <w:color w:val="auto"/>
              </w:rPr>
              <w:t xml:space="preserve">Scenario principale </w:t>
            </w:r>
          </w:p>
        </w:tc>
      </w:tr>
      <w:tr w:rsidR="00BC044A"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8D53DB" w:rsidRDefault="00BC044A" w:rsidP="006A33FF">
            <w:pPr>
              <w:pStyle w:val="Normale1"/>
              <w:numPr>
                <w:ilvl w:val="0"/>
                <w:numId w:val="161"/>
              </w:numPr>
              <w:contextualSpacing w:val="0"/>
              <w:jc w:val="both"/>
              <w:rPr>
                <w:b w:val="0"/>
              </w:rPr>
            </w:pPr>
            <w:r>
              <w:rPr>
                <w:b w:val="0"/>
                <w:szCs w:val="22"/>
              </w:rPr>
              <w:t>Il sistema mostra il riepilogo del giudizio</w:t>
            </w:r>
            <w:r w:rsidRPr="008D53DB">
              <w:rPr>
                <w:b w:val="0"/>
              </w:rPr>
              <w:t xml:space="preserve"> </w:t>
            </w:r>
          </w:p>
        </w:tc>
      </w:tr>
      <w:tr w:rsidR="00BC044A"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E546AD" w:rsidRDefault="00BC044A" w:rsidP="006213BB">
            <w:pPr>
              <w:spacing w:line="276" w:lineRule="auto"/>
              <w:jc w:val="center"/>
              <w:rPr>
                <w:color w:val="auto"/>
              </w:rPr>
            </w:pPr>
            <w:r w:rsidRPr="00E546AD">
              <w:rPr>
                <w:color w:val="auto"/>
              </w:rPr>
              <w:t>Scenario alternativo</w:t>
            </w:r>
          </w:p>
        </w:tc>
      </w:tr>
      <w:tr w:rsidR="00BC044A"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367CCB" w:rsidRDefault="00BC044A" w:rsidP="006213BB">
            <w:pPr>
              <w:pStyle w:val="Normale1"/>
              <w:contextualSpacing w:val="0"/>
              <w:jc w:val="both"/>
              <w:rPr>
                <w:b w:val="0"/>
              </w:rPr>
            </w:pPr>
          </w:p>
        </w:tc>
      </w:tr>
      <w:tr w:rsidR="00BC044A"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C044A" w:rsidRPr="00E546AD" w:rsidRDefault="00BC044A" w:rsidP="006213BB">
            <w:pPr>
              <w:spacing w:line="276" w:lineRule="auto"/>
              <w:jc w:val="center"/>
              <w:rPr>
                <w:color w:val="auto"/>
              </w:rPr>
            </w:pPr>
            <w:r w:rsidRPr="00E546AD">
              <w:rPr>
                <w:color w:val="auto"/>
              </w:rPr>
              <w:t xml:space="preserve">Scenario d’errore </w:t>
            </w:r>
          </w:p>
        </w:tc>
      </w:tr>
      <w:tr w:rsidR="00BC044A"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C044A" w:rsidRPr="00367CCB" w:rsidRDefault="00BC044A" w:rsidP="006213BB">
            <w:pPr>
              <w:pStyle w:val="Normale1"/>
              <w:contextualSpacing w:val="0"/>
              <w:jc w:val="both"/>
              <w:rPr>
                <w:b w:val="0"/>
                <w:szCs w:val="22"/>
              </w:rPr>
            </w:pPr>
            <w:r>
              <w:rPr>
                <w:b w:val="0"/>
                <w:szCs w:val="22"/>
              </w:rPr>
              <w:t xml:space="preserve">1 (a) </w:t>
            </w:r>
            <w:r w:rsidRPr="00F40F4A">
              <w:rPr>
                <w:b w:val="0"/>
                <w:szCs w:val="22"/>
              </w:rPr>
              <w:t>Il sistema notifica all’utente che i dati richiesti non sono stati trovati.</w:t>
            </w:r>
          </w:p>
        </w:tc>
      </w:tr>
    </w:tbl>
    <w:p w:rsidR="00165AAE" w:rsidRDefault="00165AAE" w:rsidP="00F22F3D"/>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F22F3D" w:rsidRPr="004B536C" w:rsidRDefault="00F22F3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b/>
                <w:szCs w:val="22"/>
              </w:rPr>
              <w:t>V</w:t>
            </w:r>
            <w:r w:rsidRPr="00D029F4">
              <w:rPr>
                <w:b/>
                <w:szCs w:val="22"/>
              </w:rPr>
              <w:t>isualizza giudizio complessivo</w:t>
            </w:r>
          </w:p>
        </w:tc>
      </w:tr>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rPr>
                <w:color w:val="auto"/>
              </w:rPr>
            </w:pPr>
            <w:r w:rsidRPr="00E546AD">
              <w:rPr>
                <w:color w:val="auto"/>
              </w:rPr>
              <w:t>Attori</w:t>
            </w:r>
          </w:p>
        </w:tc>
        <w:tc>
          <w:tcPr>
            <w:tcW w:w="6663" w:type="dxa"/>
            <w:shd w:val="clear" w:color="auto" w:fill="auto"/>
          </w:tcPr>
          <w:p w:rsidR="00F22F3D" w:rsidRPr="00461818" w:rsidRDefault="00F22F3D"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rPr>
                <w:color w:val="auto"/>
              </w:rPr>
            </w:pPr>
            <w:r w:rsidRPr="00E546AD">
              <w:rPr>
                <w:color w:val="auto"/>
              </w:rPr>
              <w:t>Pre-condizioni</w:t>
            </w:r>
          </w:p>
        </w:tc>
        <w:tc>
          <w:tcPr>
            <w:tcW w:w="6663" w:type="dxa"/>
            <w:shd w:val="clear" w:color="auto" w:fill="auto"/>
          </w:tcPr>
          <w:p w:rsidR="00F22F3D" w:rsidRDefault="00F22F3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F22F3D" w:rsidRPr="00A13F24" w:rsidRDefault="00F22F3D"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F22F3D"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F22F3D" w:rsidRPr="00E546AD" w:rsidRDefault="00F22F3D" w:rsidP="006213BB">
            <w:pPr>
              <w:spacing w:line="276" w:lineRule="auto"/>
              <w:jc w:val="left"/>
              <w:rPr>
                <w:color w:val="auto"/>
              </w:rPr>
            </w:pPr>
            <w:r w:rsidRPr="00E546AD">
              <w:rPr>
                <w:color w:val="auto"/>
              </w:rPr>
              <w:t>Punto di estensione</w:t>
            </w:r>
          </w:p>
        </w:tc>
        <w:tc>
          <w:tcPr>
            <w:tcW w:w="6663" w:type="dxa"/>
            <w:shd w:val="clear" w:color="auto" w:fill="auto"/>
          </w:tcPr>
          <w:p w:rsidR="00F22F3D" w:rsidRPr="00A13F24" w:rsidRDefault="00F22F3D"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F22F3D"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F22F3D" w:rsidRPr="00E546AD" w:rsidRDefault="00F22F3D" w:rsidP="006213BB">
            <w:pPr>
              <w:spacing w:line="276" w:lineRule="auto"/>
              <w:jc w:val="center"/>
              <w:rPr>
                <w:color w:val="auto"/>
              </w:rPr>
            </w:pPr>
            <w:r w:rsidRPr="00E546AD">
              <w:rPr>
                <w:color w:val="auto"/>
              </w:rPr>
              <w:t xml:space="preserve">Scenario principale </w:t>
            </w:r>
          </w:p>
        </w:tc>
      </w:tr>
      <w:tr w:rsidR="00F22F3D"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F22F3D" w:rsidRDefault="00F22F3D" w:rsidP="006A33FF">
            <w:pPr>
              <w:pStyle w:val="Normale1"/>
              <w:numPr>
                <w:ilvl w:val="0"/>
                <w:numId w:val="162"/>
              </w:numPr>
              <w:contextualSpacing w:val="0"/>
              <w:jc w:val="both"/>
              <w:rPr>
                <w:b w:val="0"/>
              </w:rPr>
            </w:pPr>
            <w:r w:rsidRPr="008D53DB">
              <w:rPr>
                <w:b w:val="0"/>
                <w:szCs w:val="22"/>
              </w:rPr>
              <w:t>L’utente seleziona il link “</w:t>
            </w:r>
            <w:r>
              <w:rPr>
                <w:b w:val="0"/>
                <w:szCs w:val="22"/>
              </w:rPr>
              <w:t>Giudizio complessivo</w:t>
            </w:r>
            <w:r w:rsidRPr="008D53DB">
              <w:rPr>
                <w:b w:val="0"/>
                <w:szCs w:val="22"/>
              </w:rPr>
              <w:t>”</w:t>
            </w:r>
            <w:r>
              <w:rPr>
                <w:b w:val="0"/>
                <w:szCs w:val="22"/>
              </w:rPr>
              <w:t>.</w:t>
            </w:r>
          </w:p>
          <w:p w:rsidR="00F22F3D" w:rsidRPr="00AC6DCF" w:rsidRDefault="00F22F3D" w:rsidP="006A33FF">
            <w:pPr>
              <w:pStyle w:val="Normale1"/>
              <w:numPr>
                <w:ilvl w:val="0"/>
                <w:numId w:val="162"/>
              </w:numPr>
              <w:contextualSpacing w:val="0"/>
              <w:jc w:val="both"/>
              <w:rPr>
                <w:b w:val="0"/>
              </w:rPr>
            </w:pPr>
            <w:r>
              <w:rPr>
                <w:b w:val="0"/>
                <w:szCs w:val="22"/>
              </w:rPr>
              <w:t>Il sistema mostra il riepilogo del giudizio complessivo</w:t>
            </w:r>
          </w:p>
          <w:p w:rsidR="00F22F3D" w:rsidRPr="008D53DB" w:rsidRDefault="00F22F3D" w:rsidP="006213BB">
            <w:pPr>
              <w:pStyle w:val="Normale1"/>
              <w:ind w:left="1080"/>
              <w:contextualSpacing w:val="0"/>
              <w:jc w:val="both"/>
              <w:rPr>
                <w:b w:val="0"/>
              </w:rPr>
            </w:pPr>
          </w:p>
        </w:tc>
      </w:tr>
      <w:tr w:rsidR="00F22F3D"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E546AD" w:rsidRDefault="00F22F3D" w:rsidP="006213BB">
            <w:pPr>
              <w:spacing w:line="276" w:lineRule="auto"/>
              <w:jc w:val="center"/>
              <w:rPr>
                <w:color w:val="auto"/>
              </w:rPr>
            </w:pPr>
            <w:r w:rsidRPr="00E546AD">
              <w:rPr>
                <w:color w:val="auto"/>
              </w:rPr>
              <w:t>Scenario alternativo</w:t>
            </w:r>
          </w:p>
        </w:tc>
      </w:tr>
      <w:tr w:rsidR="00F22F3D"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367CCB" w:rsidRDefault="00F22F3D" w:rsidP="006213BB">
            <w:pPr>
              <w:pStyle w:val="Normale1"/>
              <w:contextualSpacing w:val="0"/>
              <w:jc w:val="both"/>
              <w:rPr>
                <w:b w:val="0"/>
              </w:rPr>
            </w:pPr>
          </w:p>
        </w:tc>
      </w:tr>
      <w:tr w:rsidR="00F22F3D"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F22F3D" w:rsidRPr="00E546AD" w:rsidRDefault="00F22F3D" w:rsidP="006213BB">
            <w:pPr>
              <w:spacing w:line="276" w:lineRule="auto"/>
              <w:jc w:val="center"/>
              <w:rPr>
                <w:color w:val="auto"/>
              </w:rPr>
            </w:pPr>
            <w:r w:rsidRPr="00E546AD">
              <w:rPr>
                <w:color w:val="auto"/>
              </w:rPr>
              <w:t xml:space="preserve">Scenario d’errore </w:t>
            </w:r>
          </w:p>
        </w:tc>
      </w:tr>
      <w:tr w:rsidR="00F22F3D"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F22F3D" w:rsidRPr="00367CCB" w:rsidRDefault="00F22F3D" w:rsidP="006213BB">
            <w:pPr>
              <w:pStyle w:val="Normale1"/>
              <w:contextualSpacing w:val="0"/>
              <w:jc w:val="both"/>
              <w:rPr>
                <w:b w:val="0"/>
                <w:szCs w:val="22"/>
              </w:rPr>
            </w:pPr>
            <w:r>
              <w:rPr>
                <w:b w:val="0"/>
                <w:szCs w:val="22"/>
              </w:rPr>
              <w:t xml:space="preserve">2 (a) </w:t>
            </w:r>
            <w:r w:rsidRPr="00F40F4A">
              <w:rPr>
                <w:b w:val="0"/>
                <w:szCs w:val="22"/>
              </w:rPr>
              <w:t>Il sistema notifica all’utente che i dati richiesti non sono stati trovati.</w:t>
            </w:r>
          </w:p>
        </w:tc>
      </w:tr>
    </w:tbl>
    <w:p w:rsidR="00F22F3D" w:rsidRDefault="00F22F3D" w:rsidP="00F22F3D"/>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Caso d’uso</w:t>
            </w:r>
          </w:p>
        </w:tc>
        <w:tc>
          <w:tcPr>
            <w:tcW w:w="6663" w:type="dxa"/>
            <w:shd w:val="clear" w:color="auto" w:fill="auto"/>
            <w:vAlign w:val="center"/>
          </w:tcPr>
          <w:p w:rsidR="00254EE5" w:rsidRPr="004B536C"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b/>
                <w:szCs w:val="22"/>
              </w:rPr>
              <w:t>R</w:t>
            </w:r>
            <w:r w:rsidRPr="00D029F4">
              <w:rPr>
                <w:b/>
                <w:szCs w:val="22"/>
              </w:rPr>
              <w:t>icerca esperienze ospiti</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Attori</w:t>
            </w:r>
          </w:p>
        </w:tc>
        <w:tc>
          <w:tcPr>
            <w:tcW w:w="6663" w:type="dxa"/>
            <w:shd w:val="clear" w:color="auto" w:fill="auto"/>
          </w:tcPr>
          <w:p w:rsidR="00254EE5" w:rsidRPr="00461818"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Pre-condizioni</w:t>
            </w:r>
          </w:p>
        </w:tc>
        <w:tc>
          <w:tcPr>
            <w:tcW w:w="6663" w:type="dxa"/>
            <w:shd w:val="clear" w:color="auto" w:fill="auto"/>
          </w:tcPr>
          <w:p w:rsidR="00254EE5"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54EE5" w:rsidRPr="00A13F24"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jc w:val="left"/>
              <w:rPr>
                <w:color w:val="auto"/>
              </w:rPr>
            </w:pPr>
            <w:r w:rsidRPr="00E546AD">
              <w:rPr>
                <w:color w:val="auto"/>
              </w:rPr>
              <w:t>Punto di estensione</w:t>
            </w:r>
          </w:p>
        </w:tc>
        <w:tc>
          <w:tcPr>
            <w:tcW w:w="6663" w:type="dxa"/>
            <w:shd w:val="clear" w:color="auto" w:fill="auto"/>
          </w:tcPr>
          <w:p w:rsidR="00254EE5" w:rsidRPr="00A13F24"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54EE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54EE5" w:rsidRPr="00E546AD" w:rsidRDefault="00254EE5" w:rsidP="006213BB">
            <w:pPr>
              <w:spacing w:line="276" w:lineRule="auto"/>
              <w:jc w:val="center"/>
              <w:rPr>
                <w:color w:val="auto"/>
              </w:rPr>
            </w:pPr>
            <w:r w:rsidRPr="00E546AD">
              <w:rPr>
                <w:color w:val="auto"/>
              </w:rPr>
              <w:t xml:space="preserve">Scenario principale </w:t>
            </w:r>
          </w:p>
        </w:tc>
      </w:tr>
      <w:tr w:rsidR="00254EE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254EE5" w:rsidRDefault="00254EE5" w:rsidP="006A33FF">
            <w:pPr>
              <w:pStyle w:val="Normale1"/>
              <w:numPr>
                <w:ilvl w:val="0"/>
                <w:numId w:val="164"/>
              </w:numPr>
              <w:contextualSpacing w:val="0"/>
              <w:jc w:val="both"/>
              <w:rPr>
                <w:b w:val="0"/>
                <w:szCs w:val="22"/>
              </w:rPr>
            </w:pPr>
            <w:r w:rsidRPr="008D53DB">
              <w:rPr>
                <w:b w:val="0"/>
                <w:szCs w:val="22"/>
              </w:rPr>
              <w:t>L’utente seleziona il link “</w:t>
            </w:r>
            <w:r>
              <w:rPr>
                <w:b w:val="0"/>
                <w:szCs w:val="22"/>
              </w:rPr>
              <w:t>Esperienza degli ospiti</w:t>
            </w:r>
            <w:r w:rsidRPr="008D53DB">
              <w:rPr>
                <w:b w:val="0"/>
                <w:szCs w:val="22"/>
              </w:rPr>
              <w:t>”</w:t>
            </w:r>
            <w:r>
              <w:rPr>
                <w:b w:val="0"/>
                <w:szCs w:val="22"/>
              </w:rPr>
              <w:t>.</w:t>
            </w:r>
          </w:p>
          <w:p w:rsidR="00254EE5" w:rsidRPr="00936F80" w:rsidRDefault="00254EE5" w:rsidP="006A33FF">
            <w:pPr>
              <w:pStyle w:val="Normale1"/>
              <w:numPr>
                <w:ilvl w:val="0"/>
                <w:numId w:val="164"/>
              </w:numPr>
              <w:contextualSpacing w:val="0"/>
              <w:jc w:val="both"/>
              <w:rPr>
                <w:b w:val="0"/>
                <w:szCs w:val="22"/>
              </w:rPr>
            </w:pPr>
            <w:r w:rsidRPr="00936F80">
              <w:rPr>
                <w:b w:val="0"/>
                <w:szCs w:val="22"/>
              </w:rPr>
              <w:t xml:space="preserve">Il sistema visualizza un form composto da : </w:t>
            </w:r>
            <w:r w:rsidRPr="00254EE5">
              <w:rPr>
                <w:b w:val="0"/>
                <w:szCs w:val="22"/>
              </w:rPr>
              <w:t>ospite, categoria commento, data soggiorno.</w:t>
            </w:r>
          </w:p>
          <w:p w:rsidR="00254EE5" w:rsidRPr="00254EE5" w:rsidRDefault="00254EE5" w:rsidP="006A33FF">
            <w:pPr>
              <w:pStyle w:val="Normale1"/>
              <w:numPr>
                <w:ilvl w:val="0"/>
                <w:numId w:val="164"/>
              </w:numPr>
              <w:contextualSpacing w:val="0"/>
              <w:jc w:val="both"/>
              <w:rPr>
                <w:b w:val="0"/>
                <w:szCs w:val="22"/>
              </w:rPr>
            </w:pPr>
            <w:r w:rsidRPr="00936F80">
              <w:rPr>
                <w:b w:val="0"/>
                <w:szCs w:val="22"/>
              </w:rPr>
              <w:t>L’utente riempie uno o più campi richiesti ed avvia la ricerca</w:t>
            </w:r>
            <w:r w:rsidRPr="00254EE5">
              <w:rPr>
                <w:b w:val="0"/>
                <w:szCs w:val="22"/>
              </w:rPr>
              <w:t>.</w:t>
            </w:r>
          </w:p>
          <w:p w:rsidR="00254EE5" w:rsidRPr="008D53DB" w:rsidRDefault="00254EE5" w:rsidP="006A33FF">
            <w:pPr>
              <w:pStyle w:val="Normale1"/>
              <w:numPr>
                <w:ilvl w:val="0"/>
                <w:numId w:val="164"/>
              </w:numPr>
              <w:contextualSpacing w:val="0"/>
              <w:jc w:val="both"/>
              <w:rPr>
                <w:b w:val="0"/>
              </w:rPr>
            </w:pPr>
            <w:r w:rsidRPr="00254EE5">
              <w:rPr>
                <w:b w:val="0"/>
                <w:szCs w:val="22"/>
              </w:rPr>
              <w:t>Il sistema mostra una lista contenente tutte le esperienze che soddisfano i parametri di ricerca.</w:t>
            </w:r>
          </w:p>
        </w:tc>
      </w:tr>
      <w:tr w:rsidR="00254EE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Scenario alternativo</w:t>
            </w:r>
          </w:p>
        </w:tc>
      </w:tr>
      <w:tr w:rsidR="00254EE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367CCB" w:rsidRDefault="00254EE5" w:rsidP="006213BB">
            <w:pPr>
              <w:pStyle w:val="Normale1"/>
              <w:contextualSpacing w:val="0"/>
              <w:jc w:val="both"/>
              <w:rPr>
                <w:b w:val="0"/>
              </w:rPr>
            </w:pPr>
            <w:r>
              <w:rPr>
                <w:b w:val="0"/>
              </w:rPr>
              <w:t xml:space="preserve">2 (a) </w:t>
            </w:r>
            <w:r w:rsidRPr="00367CCB">
              <w:rPr>
                <w:b w:val="0"/>
                <w:szCs w:val="22"/>
              </w:rPr>
              <w:t>L’utente annulla l’operazione.</w:t>
            </w:r>
          </w:p>
        </w:tc>
      </w:tr>
      <w:tr w:rsidR="00254EE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 xml:space="preserve">Scenario d’errore </w:t>
            </w:r>
          </w:p>
        </w:tc>
      </w:tr>
      <w:tr w:rsidR="00254EE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54EE5" w:rsidRPr="00367CCB" w:rsidRDefault="00254EE5"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254EE5"/>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254EE5" w:rsidRPr="00A13F24"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Visualizza</w:t>
            </w:r>
            <w:r w:rsidRPr="0049422D">
              <w:rPr>
                <w:b/>
                <w:szCs w:val="22"/>
              </w:rPr>
              <w:t xml:space="preserve"> </w:t>
            </w:r>
            <w:r>
              <w:rPr>
                <w:b/>
                <w:szCs w:val="22"/>
              </w:rPr>
              <w:t>esperienze ospiti</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Attori</w:t>
            </w:r>
          </w:p>
        </w:tc>
        <w:tc>
          <w:tcPr>
            <w:tcW w:w="6663" w:type="dxa"/>
            <w:shd w:val="clear" w:color="auto" w:fill="auto"/>
          </w:tcPr>
          <w:p w:rsidR="00254EE5" w:rsidRPr="00461818" w:rsidRDefault="00254EE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rPr>
                <w:color w:val="auto"/>
              </w:rPr>
            </w:pPr>
            <w:r w:rsidRPr="00E546AD">
              <w:rPr>
                <w:color w:val="auto"/>
              </w:rPr>
              <w:t>Pre-condizioni</w:t>
            </w:r>
          </w:p>
        </w:tc>
        <w:tc>
          <w:tcPr>
            <w:tcW w:w="6663" w:type="dxa"/>
            <w:shd w:val="clear" w:color="auto" w:fill="auto"/>
          </w:tcPr>
          <w:p w:rsidR="00254EE5"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254EE5" w:rsidRPr="00A13F24" w:rsidRDefault="00254EE5" w:rsidP="00254EE5">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l’esperienza</w:t>
            </w:r>
          </w:p>
        </w:tc>
      </w:tr>
      <w:tr w:rsidR="00254EE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254EE5" w:rsidRPr="00E546AD" w:rsidRDefault="00254EE5" w:rsidP="006213BB">
            <w:pPr>
              <w:spacing w:line="276" w:lineRule="auto"/>
              <w:jc w:val="left"/>
              <w:rPr>
                <w:color w:val="auto"/>
              </w:rPr>
            </w:pPr>
            <w:r w:rsidRPr="00E546AD">
              <w:rPr>
                <w:color w:val="auto"/>
              </w:rPr>
              <w:t>Punto di estensione</w:t>
            </w:r>
          </w:p>
        </w:tc>
        <w:tc>
          <w:tcPr>
            <w:tcW w:w="6663" w:type="dxa"/>
            <w:shd w:val="clear" w:color="auto" w:fill="auto"/>
          </w:tcPr>
          <w:p w:rsidR="00254EE5" w:rsidRPr="00A13F24" w:rsidRDefault="00254EE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254EE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254EE5" w:rsidRPr="00E546AD" w:rsidRDefault="00254EE5" w:rsidP="006213BB">
            <w:pPr>
              <w:spacing w:line="276" w:lineRule="auto"/>
              <w:jc w:val="center"/>
              <w:rPr>
                <w:color w:val="auto"/>
              </w:rPr>
            </w:pPr>
            <w:r w:rsidRPr="00E546AD">
              <w:rPr>
                <w:color w:val="auto"/>
              </w:rPr>
              <w:t xml:space="preserve">Scenario principale </w:t>
            </w:r>
          </w:p>
        </w:tc>
      </w:tr>
      <w:tr w:rsidR="00254EE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8D53DB" w:rsidRDefault="00254EE5" w:rsidP="006A33FF">
            <w:pPr>
              <w:pStyle w:val="Normale1"/>
              <w:numPr>
                <w:ilvl w:val="0"/>
                <w:numId w:val="163"/>
              </w:numPr>
              <w:contextualSpacing w:val="0"/>
              <w:jc w:val="both"/>
              <w:rPr>
                <w:b w:val="0"/>
              </w:rPr>
            </w:pPr>
            <w:r>
              <w:rPr>
                <w:b w:val="0"/>
                <w:szCs w:val="22"/>
              </w:rPr>
              <w:t>Il sistema mostra il riepilogo dell’esperienza</w:t>
            </w:r>
            <w:r w:rsidRPr="008D53DB">
              <w:rPr>
                <w:b w:val="0"/>
              </w:rPr>
              <w:t xml:space="preserve"> </w:t>
            </w:r>
          </w:p>
        </w:tc>
      </w:tr>
      <w:tr w:rsidR="00254EE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Scenario alternativo</w:t>
            </w:r>
          </w:p>
        </w:tc>
      </w:tr>
      <w:tr w:rsidR="00254EE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367CCB" w:rsidRDefault="00254EE5" w:rsidP="006213BB">
            <w:pPr>
              <w:pStyle w:val="Normale1"/>
              <w:contextualSpacing w:val="0"/>
              <w:jc w:val="both"/>
              <w:rPr>
                <w:b w:val="0"/>
              </w:rPr>
            </w:pPr>
          </w:p>
        </w:tc>
      </w:tr>
      <w:tr w:rsidR="00254EE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254EE5" w:rsidRPr="00E546AD" w:rsidRDefault="00254EE5" w:rsidP="006213BB">
            <w:pPr>
              <w:spacing w:line="276" w:lineRule="auto"/>
              <w:jc w:val="center"/>
              <w:rPr>
                <w:color w:val="auto"/>
              </w:rPr>
            </w:pPr>
            <w:r w:rsidRPr="00E546AD">
              <w:rPr>
                <w:color w:val="auto"/>
              </w:rPr>
              <w:t xml:space="preserve">Scenario d’errore </w:t>
            </w:r>
          </w:p>
        </w:tc>
      </w:tr>
      <w:tr w:rsidR="00254EE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254EE5" w:rsidRPr="00367CCB" w:rsidRDefault="00254EE5" w:rsidP="006213BB">
            <w:pPr>
              <w:pStyle w:val="Normale1"/>
              <w:contextualSpacing w:val="0"/>
              <w:jc w:val="both"/>
              <w:rPr>
                <w:b w:val="0"/>
                <w:szCs w:val="22"/>
              </w:rPr>
            </w:pPr>
            <w:r>
              <w:rPr>
                <w:b w:val="0"/>
                <w:szCs w:val="22"/>
              </w:rPr>
              <w:t xml:space="preserve">1 (a) </w:t>
            </w:r>
            <w:r w:rsidRPr="00F40F4A">
              <w:rPr>
                <w:b w:val="0"/>
                <w:szCs w:val="22"/>
              </w:rPr>
              <w:t>Il sistema notifica all’utente che i dati richiesti non sono stati trovati.</w:t>
            </w:r>
          </w:p>
        </w:tc>
      </w:tr>
    </w:tbl>
    <w:p w:rsidR="009C659E" w:rsidRDefault="009C659E" w:rsidP="009C659E"/>
    <w:p w:rsidR="00996B29" w:rsidRDefault="00996B29" w:rsidP="00E056F4">
      <w:pPr>
        <w:pStyle w:val="Titolo3"/>
        <w:rPr>
          <w:lang w:val="it-IT"/>
        </w:rPr>
      </w:pPr>
      <w:bookmarkStart w:id="120" w:name="_Toc507840484"/>
      <w:r>
        <w:rPr>
          <w:lang w:val="it-IT"/>
        </w:rPr>
        <w:t xml:space="preserve">UC_31 </w:t>
      </w:r>
      <w:r w:rsidRPr="00D270E0">
        <w:rPr>
          <w:lang w:val="it-IT"/>
        </w:rPr>
        <w:t>Gestione giudizi utente privato</w:t>
      </w:r>
      <w:bookmarkEnd w:id="12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rPr>
                <w:color w:val="auto"/>
              </w:rPr>
            </w:pPr>
            <w:r w:rsidRPr="00E546AD">
              <w:rPr>
                <w:color w:val="auto"/>
              </w:rPr>
              <w:t>Caso d’uso</w:t>
            </w:r>
          </w:p>
        </w:tc>
        <w:tc>
          <w:tcPr>
            <w:tcW w:w="6663" w:type="dxa"/>
            <w:shd w:val="clear" w:color="auto" w:fill="auto"/>
            <w:vAlign w:val="center"/>
          </w:tcPr>
          <w:p w:rsidR="003A52C8" w:rsidRPr="004B536C" w:rsidRDefault="003A52C8"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49422D">
              <w:rPr>
                <w:b/>
                <w:szCs w:val="22"/>
              </w:rPr>
              <w:t>giudizi</w:t>
            </w:r>
          </w:p>
        </w:tc>
      </w:tr>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rPr>
                <w:color w:val="auto"/>
              </w:rPr>
            </w:pPr>
            <w:r w:rsidRPr="00E546AD">
              <w:rPr>
                <w:color w:val="auto"/>
              </w:rPr>
              <w:t>Attori</w:t>
            </w:r>
          </w:p>
        </w:tc>
        <w:tc>
          <w:tcPr>
            <w:tcW w:w="6663" w:type="dxa"/>
            <w:shd w:val="clear" w:color="auto" w:fill="auto"/>
          </w:tcPr>
          <w:p w:rsidR="003A52C8" w:rsidRPr="00461818" w:rsidRDefault="003A52C8" w:rsidP="003A52C8">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rPr>
                <w:color w:val="auto"/>
              </w:rPr>
            </w:pPr>
            <w:r w:rsidRPr="00E546AD">
              <w:rPr>
                <w:color w:val="auto"/>
              </w:rPr>
              <w:t>Pre-condizioni</w:t>
            </w:r>
          </w:p>
        </w:tc>
        <w:tc>
          <w:tcPr>
            <w:tcW w:w="6663" w:type="dxa"/>
            <w:shd w:val="clear" w:color="auto" w:fill="auto"/>
          </w:tcPr>
          <w:p w:rsidR="003A52C8" w:rsidRPr="00A13F24" w:rsidRDefault="003A52C8"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3A52C8"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A52C8" w:rsidRPr="00E546AD" w:rsidRDefault="003A52C8" w:rsidP="006213BB">
            <w:pPr>
              <w:spacing w:line="276" w:lineRule="auto"/>
              <w:jc w:val="left"/>
              <w:rPr>
                <w:color w:val="auto"/>
              </w:rPr>
            </w:pPr>
            <w:r w:rsidRPr="00E546AD">
              <w:rPr>
                <w:color w:val="auto"/>
              </w:rPr>
              <w:t>Punto di estensione</w:t>
            </w:r>
          </w:p>
        </w:tc>
        <w:tc>
          <w:tcPr>
            <w:tcW w:w="6663" w:type="dxa"/>
            <w:shd w:val="clear" w:color="auto" w:fill="auto"/>
          </w:tcPr>
          <w:p w:rsidR="003A52C8" w:rsidRPr="00A13F24" w:rsidRDefault="003A52C8"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A52C8"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A52C8" w:rsidRPr="00E546AD" w:rsidRDefault="003A52C8" w:rsidP="006213BB">
            <w:pPr>
              <w:spacing w:line="276" w:lineRule="auto"/>
              <w:jc w:val="center"/>
              <w:rPr>
                <w:color w:val="auto"/>
              </w:rPr>
            </w:pPr>
            <w:r w:rsidRPr="00E546AD">
              <w:rPr>
                <w:color w:val="auto"/>
              </w:rPr>
              <w:t xml:space="preserve">Scenario principale </w:t>
            </w:r>
          </w:p>
        </w:tc>
      </w:tr>
      <w:tr w:rsidR="003A52C8"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AC6DCF" w:rsidRDefault="003A52C8" w:rsidP="006A33FF">
            <w:pPr>
              <w:pStyle w:val="Normale1"/>
              <w:numPr>
                <w:ilvl w:val="0"/>
                <w:numId w:val="165"/>
              </w:numPr>
              <w:contextualSpacing w:val="0"/>
              <w:jc w:val="both"/>
              <w:rPr>
                <w:b w:val="0"/>
              </w:rPr>
            </w:pPr>
            <w:r w:rsidRPr="008D53DB">
              <w:rPr>
                <w:b w:val="0"/>
                <w:szCs w:val="22"/>
              </w:rPr>
              <w:t>L’utente seleziona il link “</w:t>
            </w:r>
            <w:r>
              <w:rPr>
                <w:b w:val="0"/>
                <w:szCs w:val="22"/>
              </w:rPr>
              <w:t>Giudizi degli ospiti</w:t>
            </w:r>
            <w:r w:rsidRPr="008D53DB">
              <w:rPr>
                <w:b w:val="0"/>
                <w:szCs w:val="22"/>
              </w:rPr>
              <w:t>”</w:t>
            </w:r>
            <w:r>
              <w:rPr>
                <w:b w:val="0"/>
                <w:szCs w:val="22"/>
              </w:rPr>
              <w:t>.</w:t>
            </w:r>
          </w:p>
          <w:p w:rsidR="003A52C8" w:rsidRPr="00936F80" w:rsidRDefault="003A52C8" w:rsidP="006A33FF">
            <w:pPr>
              <w:pStyle w:val="Normale1"/>
              <w:numPr>
                <w:ilvl w:val="0"/>
                <w:numId w:val="165"/>
              </w:numPr>
              <w:contextualSpacing w:val="0"/>
              <w:jc w:val="both"/>
              <w:rPr>
                <w:b w:val="0"/>
                <w:szCs w:val="22"/>
              </w:rPr>
            </w:pPr>
            <w:r w:rsidRPr="00936F80">
              <w:rPr>
                <w:b w:val="0"/>
                <w:szCs w:val="22"/>
              </w:rPr>
              <w:t xml:space="preserve">Il sistema visualizza un form composto da : </w:t>
            </w:r>
            <w:r w:rsidR="009E2A65">
              <w:rPr>
                <w:b w:val="0"/>
                <w:szCs w:val="22"/>
              </w:rPr>
              <w:t>struttura</w:t>
            </w:r>
            <w:r w:rsidRPr="00BC044A">
              <w:rPr>
                <w:b w:val="0"/>
                <w:szCs w:val="22"/>
              </w:rPr>
              <w:t>, data, numero prenotazione.</w:t>
            </w:r>
          </w:p>
          <w:p w:rsidR="003A52C8" w:rsidRPr="00936F80" w:rsidRDefault="003A52C8" w:rsidP="006A33FF">
            <w:pPr>
              <w:pStyle w:val="Normale1"/>
              <w:numPr>
                <w:ilvl w:val="0"/>
                <w:numId w:val="165"/>
              </w:numPr>
              <w:contextualSpacing w:val="0"/>
              <w:jc w:val="both"/>
              <w:rPr>
                <w:b w:val="0"/>
                <w:szCs w:val="22"/>
              </w:rPr>
            </w:pPr>
            <w:r w:rsidRPr="00936F80">
              <w:rPr>
                <w:b w:val="0"/>
                <w:szCs w:val="22"/>
              </w:rPr>
              <w:t>L’utente riempie uno o più campi richiesti ed avvia la ricerca</w:t>
            </w:r>
            <w:r w:rsidRPr="00936F80">
              <w:rPr>
                <w:b w:val="0"/>
              </w:rPr>
              <w:t>.</w:t>
            </w:r>
          </w:p>
          <w:p w:rsidR="003A52C8" w:rsidRPr="008D53DB" w:rsidRDefault="003A52C8" w:rsidP="00717870">
            <w:pPr>
              <w:pStyle w:val="Normale1"/>
              <w:ind w:left="1080"/>
              <w:contextualSpacing w:val="0"/>
              <w:jc w:val="both"/>
              <w:rPr>
                <w:b w:val="0"/>
              </w:rPr>
            </w:pPr>
            <w:r w:rsidRPr="00F40F4A">
              <w:rPr>
                <w:b w:val="0"/>
              </w:rPr>
              <w:t>Il sistema mo</w:t>
            </w:r>
            <w:r>
              <w:rPr>
                <w:b w:val="0"/>
              </w:rPr>
              <w:t>stra una lista contenente tutt</w:t>
            </w:r>
            <w:r w:rsidR="005E61C0">
              <w:rPr>
                <w:b w:val="0"/>
              </w:rPr>
              <w:t>e</w:t>
            </w:r>
            <w:r w:rsidR="00717870">
              <w:rPr>
                <w:b w:val="0"/>
              </w:rPr>
              <w:t xml:space="preserve"> </w:t>
            </w:r>
            <w:r w:rsidR="005E61C0">
              <w:rPr>
                <w:b w:val="0"/>
              </w:rPr>
              <w:t>le prenotazioni</w:t>
            </w:r>
            <w:r w:rsidR="00717870">
              <w:rPr>
                <w:b w:val="0"/>
              </w:rPr>
              <w:t xml:space="preserve"> </w:t>
            </w:r>
            <w:r w:rsidRPr="00F40F4A">
              <w:rPr>
                <w:b w:val="0"/>
              </w:rPr>
              <w:t>che soddisfano i parametri di ricerca.</w:t>
            </w:r>
          </w:p>
        </w:tc>
      </w:tr>
      <w:tr w:rsidR="003A52C8"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E546AD" w:rsidRDefault="003A52C8" w:rsidP="006213BB">
            <w:pPr>
              <w:spacing w:line="276" w:lineRule="auto"/>
              <w:jc w:val="center"/>
              <w:rPr>
                <w:color w:val="auto"/>
              </w:rPr>
            </w:pPr>
            <w:r w:rsidRPr="00E546AD">
              <w:rPr>
                <w:color w:val="auto"/>
              </w:rPr>
              <w:t>Scenario alternativo</w:t>
            </w:r>
          </w:p>
        </w:tc>
      </w:tr>
      <w:tr w:rsidR="003A52C8"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367CCB" w:rsidRDefault="003A52C8" w:rsidP="006213BB">
            <w:pPr>
              <w:pStyle w:val="Normale1"/>
              <w:contextualSpacing w:val="0"/>
              <w:jc w:val="both"/>
              <w:rPr>
                <w:b w:val="0"/>
              </w:rPr>
            </w:pPr>
            <w:r>
              <w:rPr>
                <w:b w:val="0"/>
              </w:rPr>
              <w:t xml:space="preserve">2 (a) </w:t>
            </w:r>
            <w:r w:rsidRPr="00367CCB">
              <w:rPr>
                <w:b w:val="0"/>
                <w:szCs w:val="22"/>
              </w:rPr>
              <w:t>L’utente annulla l’operazione.</w:t>
            </w:r>
          </w:p>
        </w:tc>
      </w:tr>
      <w:tr w:rsidR="003A52C8"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A52C8" w:rsidRPr="00E546AD" w:rsidRDefault="003A52C8" w:rsidP="006213BB">
            <w:pPr>
              <w:spacing w:line="276" w:lineRule="auto"/>
              <w:jc w:val="center"/>
              <w:rPr>
                <w:color w:val="auto"/>
              </w:rPr>
            </w:pPr>
            <w:r w:rsidRPr="00E546AD">
              <w:rPr>
                <w:color w:val="auto"/>
              </w:rPr>
              <w:t xml:space="preserve">Scenario d’errore </w:t>
            </w:r>
          </w:p>
        </w:tc>
      </w:tr>
      <w:tr w:rsidR="003A52C8"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A52C8" w:rsidRPr="00367CCB" w:rsidRDefault="003A52C8"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3A52C8"/>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6D7372" w:rsidRPr="00A13F24" w:rsidRDefault="006D737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Gestione </w:t>
            </w:r>
            <w:r>
              <w:rPr>
                <w:b/>
                <w:szCs w:val="22"/>
              </w:rPr>
              <w:t>giudizio</w:t>
            </w:r>
          </w:p>
        </w:tc>
      </w:tr>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rPr>
                <w:color w:val="auto"/>
              </w:rPr>
            </w:pPr>
            <w:r w:rsidRPr="00E546AD">
              <w:rPr>
                <w:color w:val="auto"/>
              </w:rPr>
              <w:t>Attori</w:t>
            </w:r>
          </w:p>
        </w:tc>
        <w:tc>
          <w:tcPr>
            <w:tcW w:w="6663" w:type="dxa"/>
            <w:shd w:val="clear" w:color="auto" w:fill="auto"/>
          </w:tcPr>
          <w:p w:rsidR="006D7372" w:rsidRPr="00461818" w:rsidRDefault="006D737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rPr>
                <w:color w:val="auto"/>
              </w:rPr>
            </w:pPr>
            <w:r w:rsidRPr="00E546AD">
              <w:rPr>
                <w:color w:val="auto"/>
              </w:rPr>
              <w:t>Pre-condizioni</w:t>
            </w:r>
          </w:p>
        </w:tc>
        <w:tc>
          <w:tcPr>
            <w:tcW w:w="6663" w:type="dxa"/>
            <w:shd w:val="clear" w:color="auto" w:fill="auto"/>
          </w:tcPr>
          <w:p w:rsidR="006D7372" w:rsidRDefault="006D737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D7372" w:rsidRPr="00A13F24" w:rsidRDefault="006D737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prenotazione</w:t>
            </w:r>
          </w:p>
        </w:tc>
      </w:tr>
      <w:tr w:rsidR="006D737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D7372" w:rsidRPr="00E546AD" w:rsidRDefault="006D7372" w:rsidP="0057625A">
            <w:pPr>
              <w:spacing w:line="276" w:lineRule="auto"/>
              <w:jc w:val="left"/>
              <w:rPr>
                <w:color w:val="auto"/>
              </w:rPr>
            </w:pPr>
            <w:r w:rsidRPr="00E546AD">
              <w:rPr>
                <w:color w:val="auto"/>
              </w:rPr>
              <w:t>Punto di estensione</w:t>
            </w:r>
          </w:p>
        </w:tc>
        <w:tc>
          <w:tcPr>
            <w:tcW w:w="6663" w:type="dxa"/>
            <w:shd w:val="clear" w:color="auto" w:fill="auto"/>
          </w:tcPr>
          <w:p w:rsidR="006D7372" w:rsidRPr="00A13F24" w:rsidRDefault="006D737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D737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D7372" w:rsidRPr="00E546AD" w:rsidRDefault="006D7372" w:rsidP="0057625A">
            <w:pPr>
              <w:spacing w:line="276" w:lineRule="auto"/>
              <w:jc w:val="center"/>
              <w:rPr>
                <w:color w:val="auto"/>
              </w:rPr>
            </w:pPr>
            <w:r w:rsidRPr="00E546AD">
              <w:rPr>
                <w:color w:val="auto"/>
              </w:rPr>
              <w:t xml:space="preserve">Scenario principale </w:t>
            </w:r>
          </w:p>
        </w:tc>
      </w:tr>
      <w:tr w:rsidR="006D737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5F7365" w:rsidRDefault="006D7372" w:rsidP="006A33FF">
            <w:pPr>
              <w:pStyle w:val="Normale1"/>
              <w:numPr>
                <w:ilvl w:val="0"/>
                <w:numId w:val="166"/>
              </w:numPr>
              <w:contextualSpacing w:val="0"/>
              <w:jc w:val="both"/>
              <w:rPr>
                <w:b w:val="0"/>
              </w:rPr>
            </w:pPr>
            <w:r w:rsidRPr="008D53DB">
              <w:rPr>
                <w:b w:val="0"/>
                <w:szCs w:val="22"/>
              </w:rPr>
              <w:t xml:space="preserve">L’utente seleziona </w:t>
            </w:r>
            <w:r>
              <w:rPr>
                <w:b w:val="0"/>
                <w:szCs w:val="22"/>
              </w:rPr>
              <w:t>la tab “Giudizio Ospite”</w:t>
            </w:r>
          </w:p>
          <w:p w:rsidR="006D7372" w:rsidRPr="001774CD" w:rsidRDefault="006D7372" w:rsidP="006A33FF">
            <w:pPr>
              <w:pStyle w:val="Normale1"/>
              <w:numPr>
                <w:ilvl w:val="0"/>
                <w:numId w:val="166"/>
              </w:numPr>
              <w:contextualSpacing w:val="0"/>
              <w:jc w:val="both"/>
              <w:rPr>
                <w:b w:val="0"/>
              </w:rPr>
            </w:pPr>
            <w:r w:rsidRPr="001774CD">
              <w:rPr>
                <w:b w:val="0"/>
              </w:rPr>
              <w:t xml:space="preserve">Il sistema mostra la pagina con il form da compilare: </w:t>
            </w:r>
            <w:r w:rsidRPr="009E2A65">
              <w:rPr>
                <w:rFonts w:asciiTheme="minorHAnsi" w:hAnsiTheme="minorHAnsi"/>
                <w:b w:val="0"/>
              </w:rPr>
              <w:t>voto staff, voto servizi, voto pulizia, voto confort, voto posizione, rapporto qualità prezzo.</w:t>
            </w:r>
          </w:p>
          <w:p w:rsidR="006D7372" w:rsidRPr="001774CD" w:rsidRDefault="006D7372" w:rsidP="006A33FF">
            <w:pPr>
              <w:pStyle w:val="Normale1"/>
              <w:numPr>
                <w:ilvl w:val="0"/>
                <w:numId w:val="166"/>
              </w:numPr>
              <w:contextualSpacing w:val="0"/>
              <w:jc w:val="both"/>
              <w:rPr>
                <w:b w:val="0"/>
              </w:rPr>
            </w:pPr>
            <w:r w:rsidRPr="001774CD">
              <w:rPr>
                <w:b w:val="0"/>
                <w:szCs w:val="22"/>
              </w:rPr>
              <w:t>L’utente riempie i campi obbligatori.</w:t>
            </w:r>
          </w:p>
          <w:p w:rsidR="006D7372" w:rsidRPr="001774CD" w:rsidRDefault="006D7372" w:rsidP="006A33FF">
            <w:pPr>
              <w:pStyle w:val="Normale1"/>
              <w:numPr>
                <w:ilvl w:val="0"/>
                <w:numId w:val="166"/>
              </w:numPr>
              <w:contextualSpacing w:val="0"/>
              <w:jc w:val="both"/>
              <w:rPr>
                <w:b w:val="0"/>
              </w:rPr>
            </w:pPr>
            <w:r w:rsidRPr="001774CD">
              <w:rPr>
                <w:b w:val="0"/>
              </w:rPr>
              <w:t>L’utente salva i dati.</w:t>
            </w:r>
          </w:p>
          <w:p w:rsidR="006D7372" w:rsidRPr="008D53DB" w:rsidRDefault="006D7372" w:rsidP="006A33FF">
            <w:pPr>
              <w:pStyle w:val="Normale1"/>
              <w:numPr>
                <w:ilvl w:val="0"/>
                <w:numId w:val="166"/>
              </w:numPr>
              <w:contextualSpacing w:val="0"/>
              <w:jc w:val="both"/>
              <w:rPr>
                <w:b w:val="0"/>
              </w:rPr>
            </w:pPr>
            <w:r w:rsidRPr="001774CD">
              <w:rPr>
                <w:b w:val="0"/>
                <w:szCs w:val="22"/>
              </w:rPr>
              <w:t>Il sistema effettua l’operazione e notifica che l’operazione è stata eseguita con successo.</w:t>
            </w:r>
          </w:p>
        </w:tc>
      </w:tr>
      <w:tr w:rsidR="006D737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E546AD" w:rsidRDefault="006D7372" w:rsidP="0057625A">
            <w:pPr>
              <w:spacing w:line="276" w:lineRule="auto"/>
              <w:jc w:val="center"/>
              <w:rPr>
                <w:color w:val="auto"/>
              </w:rPr>
            </w:pPr>
            <w:r w:rsidRPr="00E546AD">
              <w:rPr>
                <w:color w:val="auto"/>
              </w:rPr>
              <w:t>Scenario alternativo</w:t>
            </w:r>
          </w:p>
        </w:tc>
      </w:tr>
      <w:tr w:rsidR="006D737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367CCB" w:rsidRDefault="006D7372" w:rsidP="0057625A">
            <w:pPr>
              <w:pStyle w:val="Normale1"/>
              <w:contextualSpacing w:val="0"/>
              <w:jc w:val="both"/>
              <w:rPr>
                <w:b w:val="0"/>
              </w:rPr>
            </w:pPr>
            <w:r>
              <w:rPr>
                <w:b w:val="0"/>
                <w:szCs w:val="22"/>
              </w:rPr>
              <w:t>4</w:t>
            </w:r>
            <w:r w:rsidRPr="00367CCB">
              <w:rPr>
                <w:b w:val="0"/>
                <w:szCs w:val="22"/>
              </w:rPr>
              <w:t>(a) L’utente annulla l’operazione.</w:t>
            </w:r>
          </w:p>
        </w:tc>
      </w:tr>
      <w:tr w:rsidR="006D737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D7372" w:rsidRPr="00E546AD" w:rsidRDefault="006D7372" w:rsidP="0057625A">
            <w:pPr>
              <w:spacing w:line="276" w:lineRule="auto"/>
              <w:jc w:val="center"/>
              <w:rPr>
                <w:color w:val="auto"/>
              </w:rPr>
            </w:pPr>
            <w:r w:rsidRPr="00E546AD">
              <w:rPr>
                <w:color w:val="auto"/>
              </w:rPr>
              <w:t xml:space="preserve">Scenario d’errore </w:t>
            </w:r>
          </w:p>
        </w:tc>
      </w:tr>
      <w:tr w:rsidR="006D737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D7372" w:rsidRPr="00367CCB" w:rsidRDefault="006D7372"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6D7372" w:rsidRDefault="006D7372" w:rsidP="003A52C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rPr>
                <w:color w:val="auto"/>
              </w:rPr>
            </w:pPr>
            <w:r w:rsidRPr="00E546AD">
              <w:rPr>
                <w:color w:val="auto"/>
              </w:rPr>
              <w:t>Caso d’uso</w:t>
            </w:r>
          </w:p>
        </w:tc>
        <w:tc>
          <w:tcPr>
            <w:tcW w:w="6663" w:type="dxa"/>
            <w:shd w:val="clear" w:color="auto" w:fill="auto"/>
            <w:vAlign w:val="center"/>
          </w:tcPr>
          <w:p w:rsidR="009E2A65" w:rsidRPr="00A13F24" w:rsidRDefault="009E2A6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Gestione </w:t>
            </w:r>
            <w:r>
              <w:rPr>
                <w:b/>
                <w:szCs w:val="22"/>
              </w:rPr>
              <w:t>esperienza</w:t>
            </w:r>
          </w:p>
        </w:tc>
      </w:tr>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rPr>
                <w:color w:val="auto"/>
              </w:rPr>
            </w:pPr>
            <w:r w:rsidRPr="00E546AD">
              <w:rPr>
                <w:color w:val="auto"/>
              </w:rPr>
              <w:t>Attori</w:t>
            </w:r>
          </w:p>
        </w:tc>
        <w:tc>
          <w:tcPr>
            <w:tcW w:w="6663" w:type="dxa"/>
            <w:shd w:val="clear" w:color="auto" w:fill="auto"/>
          </w:tcPr>
          <w:p w:rsidR="009E2A65" w:rsidRPr="00461818" w:rsidRDefault="009E2A6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rPr>
                <w:color w:val="auto"/>
              </w:rPr>
            </w:pPr>
            <w:r w:rsidRPr="00E546AD">
              <w:rPr>
                <w:color w:val="auto"/>
              </w:rPr>
              <w:t>Pre-condizioni</w:t>
            </w:r>
          </w:p>
        </w:tc>
        <w:tc>
          <w:tcPr>
            <w:tcW w:w="6663" w:type="dxa"/>
            <w:shd w:val="clear" w:color="auto" w:fill="auto"/>
          </w:tcPr>
          <w:p w:rsidR="009E2A65" w:rsidRDefault="009E2A6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E2A65" w:rsidRPr="00A13F24" w:rsidRDefault="009E2A6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prenotazione</w:t>
            </w:r>
          </w:p>
        </w:tc>
      </w:tr>
      <w:tr w:rsidR="009E2A6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E2A65" w:rsidRPr="00E546AD" w:rsidRDefault="009E2A65" w:rsidP="006213BB">
            <w:pPr>
              <w:spacing w:line="276" w:lineRule="auto"/>
              <w:jc w:val="left"/>
              <w:rPr>
                <w:color w:val="auto"/>
              </w:rPr>
            </w:pPr>
            <w:r w:rsidRPr="00E546AD">
              <w:rPr>
                <w:color w:val="auto"/>
              </w:rPr>
              <w:t>Punto di estensione</w:t>
            </w:r>
          </w:p>
        </w:tc>
        <w:tc>
          <w:tcPr>
            <w:tcW w:w="6663" w:type="dxa"/>
            <w:shd w:val="clear" w:color="auto" w:fill="auto"/>
          </w:tcPr>
          <w:p w:rsidR="009E2A65" w:rsidRPr="00A13F24" w:rsidRDefault="009E2A6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E2A6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E2A65" w:rsidRPr="00E546AD" w:rsidRDefault="009E2A65" w:rsidP="006213BB">
            <w:pPr>
              <w:spacing w:line="276" w:lineRule="auto"/>
              <w:jc w:val="center"/>
              <w:rPr>
                <w:color w:val="auto"/>
              </w:rPr>
            </w:pPr>
            <w:r w:rsidRPr="00E546AD">
              <w:rPr>
                <w:color w:val="auto"/>
              </w:rPr>
              <w:t xml:space="preserve">Scenario principale </w:t>
            </w:r>
          </w:p>
        </w:tc>
      </w:tr>
      <w:tr w:rsidR="009E2A6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5F7365" w:rsidRDefault="009E2A65" w:rsidP="006A33FF">
            <w:pPr>
              <w:pStyle w:val="Normale1"/>
              <w:numPr>
                <w:ilvl w:val="0"/>
                <w:numId w:val="167"/>
              </w:numPr>
              <w:contextualSpacing w:val="0"/>
              <w:jc w:val="both"/>
              <w:rPr>
                <w:b w:val="0"/>
              </w:rPr>
            </w:pPr>
            <w:r w:rsidRPr="008D53DB">
              <w:rPr>
                <w:b w:val="0"/>
                <w:szCs w:val="22"/>
              </w:rPr>
              <w:t xml:space="preserve">L’utente seleziona </w:t>
            </w:r>
            <w:r>
              <w:rPr>
                <w:b w:val="0"/>
                <w:szCs w:val="22"/>
              </w:rPr>
              <w:t>la tab “Esperienza Ospite”</w:t>
            </w:r>
          </w:p>
          <w:p w:rsidR="009E2A65" w:rsidRPr="001774CD" w:rsidRDefault="009E2A65" w:rsidP="006A33FF">
            <w:pPr>
              <w:pStyle w:val="Normale1"/>
              <w:numPr>
                <w:ilvl w:val="0"/>
                <w:numId w:val="167"/>
              </w:numPr>
              <w:contextualSpacing w:val="0"/>
              <w:jc w:val="both"/>
              <w:rPr>
                <w:b w:val="0"/>
              </w:rPr>
            </w:pPr>
            <w:r w:rsidRPr="001774CD">
              <w:rPr>
                <w:b w:val="0"/>
              </w:rPr>
              <w:t xml:space="preserve">Il sistema mostra la pagina con il form da compilare: </w:t>
            </w:r>
            <w:r>
              <w:rPr>
                <w:rFonts w:asciiTheme="minorHAnsi" w:hAnsiTheme="minorHAnsi"/>
                <w:b w:val="0"/>
              </w:rPr>
              <w:t>categoria,</w:t>
            </w:r>
            <w:r w:rsidRPr="009E2A65">
              <w:rPr>
                <w:rFonts w:asciiTheme="minorHAnsi" w:hAnsiTheme="minorHAnsi"/>
                <w:b w:val="0"/>
              </w:rPr>
              <w:t xml:space="preserve"> commento.</w:t>
            </w:r>
          </w:p>
          <w:p w:rsidR="009E2A65" w:rsidRPr="001774CD" w:rsidRDefault="009E2A65" w:rsidP="006A33FF">
            <w:pPr>
              <w:pStyle w:val="Normale1"/>
              <w:numPr>
                <w:ilvl w:val="0"/>
                <w:numId w:val="167"/>
              </w:numPr>
              <w:contextualSpacing w:val="0"/>
              <w:jc w:val="both"/>
              <w:rPr>
                <w:b w:val="0"/>
              </w:rPr>
            </w:pPr>
            <w:r w:rsidRPr="001774CD">
              <w:rPr>
                <w:b w:val="0"/>
                <w:szCs w:val="22"/>
              </w:rPr>
              <w:t>L’utente riempie i campi obbligatori.</w:t>
            </w:r>
          </w:p>
          <w:p w:rsidR="009E2A65" w:rsidRPr="001774CD" w:rsidRDefault="009E2A65" w:rsidP="006A33FF">
            <w:pPr>
              <w:pStyle w:val="Normale1"/>
              <w:numPr>
                <w:ilvl w:val="0"/>
                <w:numId w:val="167"/>
              </w:numPr>
              <w:contextualSpacing w:val="0"/>
              <w:jc w:val="both"/>
              <w:rPr>
                <w:b w:val="0"/>
              </w:rPr>
            </w:pPr>
            <w:r w:rsidRPr="001774CD">
              <w:rPr>
                <w:b w:val="0"/>
              </w:rPr>
              <w:t>L’utente salva i dati.</w:t>
            </w:r>
          </w:p>
          <w:p w:rsidR="009E2A65" w:rsidRPr="008D53DB" w:rsidRDefault="009E2A65" w:rsidP="006A33FF">
            <w:pPr>
              <w:pStyle w:val="Normale1"/>
              <w:numPr>
                <w:ilvl w:val="0"/>
                <w:numId w:val="167"/>
              </w:numPr>
              <w:contextualSpacing w:val="0"/>
              <w:jc w:val="both"/>
              <w:rPr>
                <w:b w:val="0"/>
              </w:rPr>
            </w:pPr>
            <w:r w:rsidRPr="001774CD">
              <w:rPr>
                <w:b w:val="0"/>
                <w:szCs w:val="22"/>
              </w:rPr>
              <w:t>Il sistema effettua l’operazione e notifica che l’operazione è stata eseguita con successo.</w:t>
            </w:r>
          </w:p>
        </w:tc>
      </w:tr>
      <w:tr w:rsidR="009E2A6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E546AD" w:rsidRDefault="009E2A65" w:rsidP="006213BB">
            <w:pPr>
              <w:spacing w:line="276" w:lineRule="auto"/>
              <w:jc w:val="center"/>
              <w:rPr>
                <w:color w:val="auto"/>
              </w:rPr>
            </w:pPr>
            <w:r w:rsidRPr="00E546AD">
              <w:rPr>
                <w:color w:val="auto"/>
              </w:rPr>
              <w:t>Scenario alternativo</w:t>
            </w:r>
          </w:p>
        </w:tc>
      </w:tr>
      <w:tr w:rsidR="009E2A6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367CCB" w:rsidRDefault="009E2A65" w:rsidP="006213BB">
            <w:pPr>
              <w:pStyle w:val="Normale1"/>
              <w:contextualSpacing w:val="0"/>
              <w:jc w:val="both"/>
              <w:rPr>
                <w:b w:val="0"/>
              </w:rPr>
            </w:pPr>
            <w:r>
              <w:rPr>
                <w:b w:val="0"/>
                <w:szCs w:val="22"/>
              </w:rPr>
              <w:t>4</w:t>
            </w:r>
            <w:r w:rsidRPr="00367CCB">
              <w:rPr>
                <w:b w:val="0"/>
                <w:szCs w:val="22"/>
              </w:rPr>
              <w:t>(a) L’utente annulla l’operazione.</w:t>
            </w:r>
          </w:p>
        </w:tc>
      </w:tr>
      <w:tr w:rsidR="009E2A6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E2A65" w:rsidRPr="00E546AD" w:rsidRDefault="009E2A65" w:rsidP="006213BB">
            <w:pPr>
              <w:spacing w:line="276" w:lineRule="auto"/>
              <w:jc w:val="center"/>
              <w:rPr>
                <w:color w:val="auto"/>
              </w:rPr>
            </w:pPr>
            <w:r w:rsidRPr="00E546AD">
              <w:rPr>
                <w:color w:val="auto"/>
              </w:rPr>
              <w:t xml:space="preserve">Scenario d’errore </w:t>
            </w:r>
          </w:p>
        </w:tc>
      </w:tr>
      <w:tr w:rsidR="009E2A6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E2A65" w:rsidRPr="00367CCB" w:rsidRDefault="009E2A65" w:rsidP="006213BB">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 w:rsidR="00165AAE" w:rsidRDefault="00165AAE">
      <w:pPr>
        <w:jc w:val="left"/>
        <w:rPr>
          <w:rFonts w:ascii="Arial" w:hAnsi="Arial"/>
          <w:b/>
          <w:bCs/>
          <w:sz w:val="24"/>
          <w:szCs w:val="27"/>
        </w:rPr>
      </w:pPr>
      <w:r>
        <w:br w:type="page"/>
      </w:r>
    </w:p>
    <w:p w:rsidR="00996B29" w:rsidRDefault="00996B29" w:rsidP="00E056F4">
      <w:pPr>
        <w:pStyle w:val="Titolo3"/>
        <w:rPr>
          <w:lang w:val="it-IT"/>
        </w:rPr>
      </w:pPr>
      <w:bookmarkStart w:id="121" w:name="_Toc507840485"/>
      <w:r>
        <w:rPr>
          <w:lang w:val="it-IT"/>
        </w:rPr>
        <w:lastRenderedPageBreak/>
        <w:t xml:space="preserve">UC_32 </w:t>
      </w:r>
      <w:r w:rsidRPr="00D270E0">
        <w:rPr>
          <w:lang w:val="it-IT"/>
        </w:rPr>
        <w:t>Visualizza prenotazioni e arrivo nello stesso giorno</w:t>
      </w:r>
      <w:bookmarkEnd w:id="12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rPr>
                <w:color w:val="auto"/>
              </w:rPr>
            </w:pPr>
            <w:r w:rsidRPr="00E546AD">
              <w:rPr>
                <w:color w:val="auto"/>
              </w:rPr>
              <w:t>Caso d’uso</w:t>
            </w:r>
          </w:p>
        </w:tc>
        <w:tc>
          <w:tcPr>
            <w:tcW w:w="6663" w:type="dxa"/>
            <w:shd w:val="clear" w:color="auto" w:fill="auto"/>
            <w:vAlign w:val="center"/>
          </w:tcPr>
          <w:p w:rsidR="006C261A" w:rsidRPr="00A13F24" w:rsidRDefault="006C261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91302F">
              <w:rPr>
                <w:b/>
                <w:szCs w:val="22"/>
              </w:rPr>
              <w:t>isualizza prenotazioni e arrivo nello stesso giorno</w:t>
            </w:r>
          </w:p>
        </w:tc>
      </w:tr>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rPr>
                <w:color w:val="auto"/>
              </w:rPr>
            </w:pPr>
            <w:r w:rsidRPr="00E546AD">
              <w:rPr>
                <w:color w:val="auto"/>
              </w:rPr>
              <w:t>Attori</w:t>
            </w:r>
          </w:p>
        </w:tc>
        <w:tc>
          <w:tcPr>
            <w:tcW w:w="6663" w:type="dxa"/>
            <w:shd w:val="clear" w:color="auto" w:fill="auto"/>
          </w:tcPr>
          <w:p w:rsidR="006C261A" w:rsidRPr="00461818" w:rsidRDefault="006C261A"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rPr>
                <w:color w:val="auto"/>
              </w:rPr>
            </w:pPr>
            <w:r w:rsidRPr="00E546AD">
              <w:rPr>
                <w:color w:val="auto"/>
              </w:rPr>
              <w:t>Pre-condizioni</w:t>
            </w:r>
          </w:p>
        </w:tc>
        <w:tc>
          <w:tcPr>
            <w:tcW w:w="6663" w:type="dxa"/>
            <w:shd w:val="clear" w:color="auto" w:fill="auto"/>
          </w:tcPr>
          <w:p w:rsidR="006C261A" w:rsidRDefault="006C261A"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C261A" w:rsidRPr="00A13F24" w:rsidRDefault="006C261A" w:rsidP="006C261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C261A"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C261A" w:rsidRPr="00E546AD" w:rsidRDefault="006C261A" w:rsidP="006213BB">
            <w:pPr>
              <w:spacing w:line="276" w:lineRule="auto"/>
              <w:jc w:val="left"/>
              <w:rPr>
                <w:color w:val="auto"/>
              </w:rPr>
            </w:pPr>
            <w:r w:rsidRPr="00E546AD">
              <w:rPr>
                <w:color w:val="auto"/>
              </w:rPr>
              <w:t>Punto di estensione</w:t>
            </w:r>
          </w:p>
        </w:tc>
        <w:tc>
          <w:tcPr>
            <w:tcW w:w="6663" w:type="dxa"/>
            <w:shd w:val="clear" w:color="auto" w:fill="auto"/>
          </w:tcPr>
          <w:p w:rsidR="006C261A" w:rsidRPr="00A13F24" w:rsidRDefault="006C261A"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C261A"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C261A" w:rsidRPr="00E546AD" w:rsidRDefault="006C261A" w:rsidP="006213BB">
            <w:pPr>
              <w:spacing w:line="276" w:lineRule="auto"/>
              <w:jc w:val="center"/>
              <w:rPr>
                <w:color w:val="auto"/>
              </w:rPr>
            </w:pPr>
            <w:r w:rsidRPr="00E546AD">
              <w:rPr>
                <w:color w:val="auto"/>
              </w:rPr>
              <w:t xml:space="preserve">Scenario principale </w:t>
            </w:r>
          </w:p>
        </w:tc>
      </w:tr>
      <w:tr w:rsidR="006C261A"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Pr="005F7365" w:rsidRDefault="006C261A" w:rsidP="006A33FF">
            <w:pPr>
              <w:pStyle w:val="Normale1"/>
              <w:numPr>
                <w:ilvl w:val="0"/>
                <w:numId w:val="168"/>
              </w:numPr>
              <w:contextualSpacing w:val="0"/>
              <w:jc w:val="both"/>
              <w:rPr>
                <w:b w:val="0"/>
              </w:rPr>
            </w:pPr>
            <w:r w:rsidRPr="008D53DB">
              <w:rPr>
                <w:b w:val="0"/>
                <w:szCs w:val="22"/>
              </w:rPr>
              <w:t>L’utente seleziona il link “</w:t>
            </w:r>
            <w:r>
              <w:rPr>
                <w:b w:val="0"/>
                <w:szCs w:val="22"/>
              </w:rPr>
              <w:t>Home</w:t>
            </w:r>
            <w:r w:rsidRPr="008D53DB">
              <w:rPr>
                <w:b w:val="0"/>
                <w:szCs w:val="22"/>
              </w:rPr>
              <w:t>”</w:t>
            </w:r>
            <w:r>
              <w:rPr>
                <w:b w:val="0"/>
                <w:szCs w:val="22"/>
              </w:rPr>
              <w:t xml:space="preserve"> e seleziona la tab “Oggi”.</w:t>
            </w:r>
          </w:p>
          <w:p w:rsidR="006C261A" w:rsidRPr="005F7365" w:rsidRDefault="006C261A" w:rsidP="006A33FF">
            <w:pPr>
              <w:pStyle w:val="Normale1"/>
              <w:numPr>
                <w:ilvl w:val="0"/>
                <w:numId w:val="168"/>
              </w:numPr>
              <w:contextualSpacing w:val="0"/>
              <w:jc w:val="both"/>
              <w:rPr>
                <w:b w:val="0"/>
              </w:rPr>
            </w:pPr>
            <w:r>
              <w:rPr>
                <w:b w:val="0"/>
                <w:szCs w:val="22"/>
              </w:rPr>
              <w:t>Il sistema mostra la lista delle prenotazioni che prevedono l’arrivo nello stesso giorno.</w:t>
            </w:r>
          </w:p>
          <w:p w:rsidR="006C261A" w:rsidRPr="008D53DB" w:rsidRDefault="006C261A" w:rsidP="006213BB">
            <w:pPr>
              <w:pStyle w:val="Normale1"/>
              <w:ind w:left="720"/>
              <w:contextualSpacing w:val="0"/>
              <w:jc w:val="both"/>
              <w:rPr>
                <w:b w:val="0"/>
              </w:rPr>
            </w:pPr>
          </w:p>
        </w:tc>
      </w:tr>
      <w:tr w:rsidR="006C261A"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Pr="00E546AD" w:rsidRDefault="006C261A" w:rsidP="006213BB">
            <w:pPr>
              <w:spacing w:line="276" w:lineRule="auto"/>
              <w:jc w:val="center"/>
              <w:rPr>
                <w:color w:val="auto"/>
              </w:rPr>
            </w:pPr>
            <w:r w:rsidRPr="00E546AD">
              <w:rPr>
                <w:color w:val="auto"/>
              </w:rPr>
              <w:t>Scenario alternativo</w:t>
            </w:r>
          </w:p>
        </w:tc>
      </w:tr>
      <w:tr w:rsidR="006C261A"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Default="006C261A" w:rsidP="006C261A">
            <w:pPr>
              <w:pStyle w:val="Normale1"/>
              <w:contextualSpacing w:val="0"/>
              <w:rPr>
                <w:b w:val="0"/>
                <w:szCs w:val="22"/>
              </w:rPr>
            </w:pPr>
            <w:r>
              <w:rPr>
                <w:b w:val="0"/>
                <w:szCs w:val="22"/>
              </w:rPr>
              <w:t xml:space="preserve">1 (a) </w:t>
            </w:r>
            <w:r w:rsidRPr="008D53DB">
              <w:rPr>
                <w:b w:val="0"/>
                <w:szCs w:val="22"/>
              </w:rPr>
              <w:t>L’utente seleziona il link “</w:t>
            </w:r>
            <w:r>
              <w:rPr>
                <w:b w:val="0"/>
                <w:szCs w:val="22"/>
              </w:rPr>
              <w:t>Home</w:t>
            </w:r>
            <w:r w:rsidRPr="008D53DB">
              <w:rPr>
                <w:b w:val="0"/>
                <w:szCs w:val="22"/>
              </w:rPr>
              <w:t>”</w:t>
            </w:r>
            <w:r>
              <w:rPr>
                <w:b w:val="0"/>
                <w:szCs w:val="22"/>
              </w:rPr>
              <w:t xml:space="preserve"> e seleziona la tab “Domani”.</w:t>
            </w:r>
          </w:p>
          <w:p w:rsidR="006C261A" w:rsidRPr="006C261A" w:rsidRDefault="006C261A" w:rsidP="006C261A">
            <w:pPr>
              <w:pStyle w:val="Normale1"/>
              <w:contextualSpacing w:val="0"/>
              <w:rPr>
                <w:b w:val="0"/>
              </w:rPr>
            </w:pPr>
            <w:r>
              <w:rPr>
                <w:b w:val="0"/>
                <w:szCs w:val="22"/>
              </w:rPr>
              <w:t xml:space="preserve">1 (b) </w:t>
            </w:r>
            <w:r w:rsidRPr="008D53DB">
              <w:rPr>
                <w:b w:val="0"/>
                <w:szCs w:val="22"/>
              </w:rPr>
              <w:t>L’utente seleziona il link “</w:t>
            </w:r>
            <w:r>
              <w:rPr>
                <w:b w:val="0"/>
                <w:szCs w:val="22"/>
              </w:rPr>
              <w:t>Home</w:t>
            </w:r>
            <w:r w:rsidRPr="008D53DB">
              <w:rPr>
                <w:b w:val="0"/>
                <w:szCs w:val="22"/>
              </w:rPr>
              <w:t>”</w:t>
            </w:r>
            <w:r>
              <w:rPr>
                <w:b w:val="0"/>
                <w:szCs w:val="22"/>
              </w:rPr>
              <w:t xml:space="preserve"> e seleziona la tab “Ieri”.</w:t>
            </w:r>
          </w:p>
        </w:tc>
      </w:tr>
      <w:tr w:rsidR="006C261A"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C261A" w:rsidRPr="00E546AD" w:rsidRDefault="006C261A" w:rsidP="006213BB">
            <w:pPr>
              <w:spacing w:line="276" w:lineRule="auto"/>
              <w:jc w:val="center"/>
              <w:rPr>
                <w:color w:val="auto"/>
              </w:rPr>
            </w:pPr>
            <w:r w:rsidRPr="00E546AD">
              <w:rPr>
                <w:color w:val="auto"/>
              </w:rPr>
              <w:t xml:space="preserve">Scenario d’errore </w:t>
            </w:r>
          </w:p>
        </w:tc>
      </w:tr>
      <w:tr w:rsidR="006C261A"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C261A" w:rsidRPr="00DA48C0" w:rsidRDefault="006C261A"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9C659E" w:rsidRDefault="009C659E" w:rsidP="009C659E"/>
    <w:p w:rsidR="00996B29" w:rsidRDefault="00996B29" w:rsidP="00E056F4">
      <w:pPr>
        <w:pStyle w:val="Titolo3"/>
        <w:rPr>
          <w:lang w:val="it-IT"/>
        </w:rPr>
      </w:pPr>
      <w:bookmarkStart w:id="122" w:name="_Toc507840486"/>
      <w:r>
        <w:rPr>
          <w:lang w:val="it-IT"/>
        </w:rPr>
        <w:t xml:space="preserve">UC_33 </w:t>
      </w:r>
      <w:r w:rsidRPr="00D270E0">
        <w:rPr>
          <w:lang w:val="it-IT"/>
        </w:rPr>
        <w:t>Visualizza Partenze</w:t>
      </w:r>
      <w:bookmarkEnd w:id="12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rPr>
                <w:color w:val="auto"/>
              </w:rPr>
            </w:pPr>
            <w:r w:rsidRPr="00E546AD">
              <w:rPr>
                <w:color w:val="auto"/>
              </w:rPr>
              <w:t>Caso d’uso</w:t>
            </w:r>
          </w:p>
        </w:tc>
        <w:tc>
          <w:tcPr>
            <w:tcW w:w="6663" w:type="dxa"/>
            <w:shd w:val="clear" w:color="auto" w:fill="auto"/>
            <w:vAlign w:val="center"/>
          </w:tcPr>
          <w:p w:rsidR="00A628B4" w:rsidRPr="00A13F24" w:rsidRDefault="00A628B4"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91302F">
              <w:rPr>
                <w:b/>
                <w:szCs w:val="22"/>
              </w:rPr>
              <w:t>isualizza partenze</w:t>
            </w:r>
          </w:p>
        </w:tc>
      </w:tr>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rPr>
                <w:color w:val="auto"/>
              </w:rPr>
            </w:pPr>
            <w:r w:rsidRPr="00E546AD">
              <w:rPr>
                <w:color w:val="auto"/>
              </w:rPr>
              <w:t>Attori</w:t>
            </w:r>
          </w:p>
        </w:tc>
        <w:tc>
          <w:tcPr>
            <w:tcW w:w="6663" w:type="dxa"/>
            <w:shd w:val="clear" w:color="auto" w:fill="auto"/>
          </w:tcPr>
          <w:p w:rsidR="00A628B4" w:rsidRPr="00461818" w:rsidRDefault="00A628B4"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rPr>
                <w:color w:val="auto"/>
              </w:rPr>
            </w:pPr>
            <w:r w:rsidRPr="00E546AD">
              <w:rPr>
                <w:color w:val="auto"/>
              </w:rPr>
              <w:t>Pre-condizioni</w:t>
            </w:r>
          </w:p>
        </w:tc>
        <w:tc>
          <w:tcPr>
            <w:tcW w:w="6663" w:type="dxa"/>
            <w:shd w:val="clear" w:color="auto" w:fill="auto"/>
          </w:tcPr>
          <w:p w:rsidR="00A628B4" w:rsidRDefault="00A628B4"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628B4" w:rsidRPr="00A13F24" w:rsidRDefault="00A628B4"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628B4"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628B4" w:rsidRPr="00E546AD" w:rsidRDefault="00A628B4" w:rsidP="006213BB">
            <w:pPr>
              <w:spacing w:line="276" w:lineRule="auto"/>
              <w:jc w:val="left"/>
              <w:rPr>
                <w:color w:val="auto"/>
              </w:rPr>
            </w:pPr>
            <w:r w:rsidRPr="00E546AD">
              <w:rPr>
                <w:color w:val="auto"/>
              </w:rPr>
              <w:t>Punto di estensione</w:t>
            </w:r>
          </w:p>
        </w:tc>
        <w:tc>
          <w:tcPr>
            <w:tcW w:w="6663" w:type="dxa"/>
            <w:shd w:val="clear" w:color="auto" w:fill="auto"/>
          </w:tcPr>
          <w:p w:rsidR="00A628B4" w:rsidRPr="00A13F24" w:rsidRDefault="00A628B4"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628B4"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628B4" w:rsidRPr="00E546AD" w:rsidRDefault="00A628B4" w:rsidP="006213BB">
            <w:pPr>
              <w:spacing w:line="276" w:lineRule="auto"/>
              <w:jc w:val="center"/>
              <w:rPr>
                <w:color w:val="auto"/>
              </w:rPr>
            </w:pPr>
            <w:r w:rsidRPr="00E546AD">
              <w:rPr>
                <w:color w:val="auto"/>
              </w:rPr>
              <w:t xml:space="preserve">Scenario principale </w:t>
            </w:r>
          </w:p>
        </w:tc>
      </w:tr>
      <w:tr w:rsidR="00A628B4"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Pr="005F7365" w:rsidRDefault="00A628B4" w:rsidP="006A33FF">
            <w:pPr>
              <w:pStyle w:val="Normale1"/>
              <w:numPr>
                <w:ilvl w:val="0"/>
                <w:numId w:val="169"/>
              </w:numPr>
              <w:contextualSpacing w:val="0"/>
              <w:jc w:val="both"/>
              <w:rPr>
                <w:b w:val="0"/>
              </w:rPr>
            </w:pPr>
            <w:r w:rsidRPr="008D53DB">
              <w:rPr>
                <w:b w:val="0"/>
                <w:szCs w:val="22"/>
              </w:rPr>
              <w:t>L’utente seleziona il link “</w:t>
            </w:r>
            <w:r w:rsidR="001820A6">
              <w:rPr>
                <w:b w:val="0"/>
                <w:szCs w:val="22"/>
              </w:rPr>
              <w:t>Partenza</w:t>
            </w:r>
            <w:r w:rsidRPr="008D53DB">
              <w:rPr>
                <w:b w:val="0"/>
                <w:szCs w:val="22"/>
              </w:rPr>
              <w:t>”</w:t>
            </w:r>
            <w:r>
              <w:rPr>
                <w:b w:val="0"/>
                <w:szCs w:val="22"/>
              </w:rPr>
              <w:t xml:space="preserve"> e seleziona la tab “Oggi”.</w:t>
            </w:r>
          </w:p>
          <w:p w:rsidR="00A628B4" w:rsidRPr="005F7365" w:rsidRDefault="00A628B4" w:rsidP="006A33FF">
            <w:pPr>
              <w:pStyle w:val="Normale1"/>
              <w:numPr>
                <w:ilvl w:val="0"/>
                <w:numId w:val="169"/>
              </w:numPr>
              <w:contextualSpacing w:val="0"/>
              <w:jc w:val="both"/>
              <w:rPr>
                <w:b w:val="0"/>
              </w:rPr>
            </w:pPr>
            <w:r>
              <w:rPr>
                <w:b w:val="0"/>
                <w:szCs w:val="22"/>
              </w:rPr>
              <w:t xml:space="preserve">Il sistema mostra la lista delle </w:t>
            </w:r>
            <w:r w:rsidR="001820A6">
              <w:rPr>
                <w:b w:val="0"/>
                <w:szCs w:val="22"/>
              </w:rPr>
              <w:t>partenze</w:t>
            </w:r>
            <w:r>
              <w:rPr>
                <w:b w:val="0"/>
                <w:szCs w:val="22"/>
              </w:rPr>
              <w:t>.</w:t>
            </w:r>
          </w:p>
          <w:p w:rsidR="00A628B4" w:rsidRPr="008D53DB" w:rsidRDefault="00A628B4" w:rsidP="006213BB">
            <w:pPr>
              <w:pStyle w:val="Normale1"/>
              <w:ind w:left="720"/>
              <w:contextualSpacing w:val="0"/>
              <w:jc w:val="both"/>
              <w:rPr>
                <w:b w:val="0"/>
              </w:rPr>
            </w:pPr>
          </w:p>
        </w:tc>
      </w:tr>
      <w:tr w:rsidR="00A628B4"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Pr="00E546AD" w:rsidRDefault="00A628B4" w:rsidP="006213BB">
            <w:pPr>
              <w:spacing w:line="276" w:lineRule="auto"/>
              <w:jc w:val="center"/>
              <w:rPr>
                <w:color w:val="auto"/>
              </w:rPr>
            </w:pPr>
            <w:r w:rsidRPr="00E546AD">
              <w:rPr>
                <w:color w:val="auto"/>
              </w:rPr>
              <w:t>Scenario alternativo</w:t>
            </w:r>
          </w:p>
        </w:tc>
      </w:tr>
      <w:tr w:rsidR="00A628B4"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Default="00A628B4" w:rsidP="006213BB">
            <w:pPr>
              <w:pStyle w:val="Normale1"/>
              <w:contextualSpacing w:val="0"/>
              <w:rPr>
                <w:b w:val="0"/>
                <w:szCs w:val="22"/>
              </w:rPr>
            </w:pPr>
            <w:r>
              <w:rPr>
                <w:b w:val="0"/>
                <w:szCs w:val="22"/>
              </w:rPr>
              <w:t xml:space="preserve">1 (a) </w:t>
            </w:r>
            <w:r w:rsidRPr="008D53DB">
              <w:rPr>
                <w:b w:val="0"/>
                <w:szCs w:val="22"/>
              </w:rPr>
              <w:t>L’utente seleziona il link “</w:t>
            </w:r>
            <w:r w:rsidR="001820A6">
              <w:rPr>
                <w:b w:val="0"/>
                <w:szCs w:val="22"/>
              </w:rPr>
              <w:t>Partenza</w:t>
            </w:r>
            <w:r w:rsidRPr="008D53DB">
              <w:rPr>
                <w:b w:val="0"/>
                <w:szCs w:val="22"/>
              </w:rPr>
              <w:t>”</w:t>
            </w:r>
            <w:r>
              <w:rPr>
                <w:b w:val="0"/>
                <w:szCs w:val="22"/>
              </w:rPr>
              <w:t xml:space="preserve"> e seleziona la tab “Domani”.</w:t>
            </w:r>
          </w:p>
          <w:p w:rsidR="00A628B4" w:rsidRPr="006C261A" w:rsidRDefault="00A628B4" w:rsidP="006213BB">
            <w:pPr>
              <w:pStyle w:val="Normale1"/>
              <w:contextualSpacing w:val="0"/>
              <w:rPr>
                <w:b w:val="0"/>
              </w:rPr>
            </w:pPr>
            <w:r>
              <w:rPr>
                <w:b w:val="0"/>
                <w:szCs w:val="22"/>
              </w:rPr>
              <w:t xml:space="preserve">1 (b) </w:t>
            </w:r>
            <w:r w:rsidRPr="008D53DB">
              <w:rPr>
                <w:b w:val="0"/>
                <w:szCs w:val="22"/>
              </w:rPr>
              <w:t>L’utente seleziona il link “</w:t>
            </w:r>
            <w:r w:rsidR="001820A6">
              <w:rPr>
                <w:b w:val="0"/>
                <w:szCs w:val="22"/>
              </w:rPr>
              <w:t>Partenza</w:t>
            </w:r>
            <w:r w:rsidRPr="008D53DB">
              <w:rPr>
                <w:b w:val="0"/>
                <w:szCs w:val="22"/>
              </w:rPr>
              <w:t>”</w:t>
            </w:r>
            <w:r>
              <w:rPr>
                <w:b w:val="0"/>
                <w:szCs w:val="22"/>
              </w:rPr>
              <w:t xml:space="preserve"> e seleziona la tab “Ieri”.</w:t>
            </w:r>
          </w:p>
        </w:tc>
      </w:tr>
      <w:tr w:rsidR="00A628B4"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628B4" w:rsidRPr="00E546AD" w:rsidRDefault="00A628B4" w:rsidP="006213BB">
            <w:pPr>
              <w:spacing w:line="276" w:lineRule="auto"/>
              <w:jc w:val="center"/>
              <w:rPr>
                <w:color w:val="auto"/>
              </w:rPr>
            </w:pPr>
            <w:r w:rsidRPr="00E546AD">
              <w:rPr>
                <w:color w:val="auto"/>
              </w:rPr>
              <w:t xml:space="preserve">Scenario d’errore </w:t>
            </w:r>
          </w:p>
        </w:tc>
      </w:tr>
      <w:tr w:rsidR="00A628B4"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628B4" w:rsidRPr="00DA48C0" w:rsidRDefault="00A628B4"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996B29" w:rsidRDefault="00342BD4" w:rsidP="00E056F4">
      <w:pPr>
        <w:pStyle w:val="Titolo3"/>
        <w:rPr>
          <w:lang w:val="it-IT"/>
        </w:rPr>
      </w:pPr>
      <w:bookmarkStart w:id="123" w:name="_Toc507840487"/>
      <w:r>
        <w:rPr>
          <w:lang w:val="it-IT"/>
        </w:rPr>
        <w:lastRenderedPageBreak/>
        <w:t xml:space="preserve">UC_34 </w:t>
      </w:r>
      <w:r w:rsidRPr="00D270E0">
        <w:rPr>
          <w:lang w:val="it-IT"/>
        </w:rPr>
        <w:t>Visualizza Arrivi</w:t>
      </w:r>
      <w:bookmarkEnd w:id="12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rPr>
                <w:color w:val="auto"/>
              </w:rPr>
            </w:pPr>
            <w:r w:rsidRPr="00E546AD">
              <w:rPr>
                <w:color w:val="auto"/>
              </w:rPr>
              <w:t>Caso d’uso</w:t>
            </w:r>
          </w:p>
        </w:tc>
        <w:tc>
          <w:tcPr>
            <w:tcW w:w="6663" w:type="dxa"/>
            <w:shd w:val="clear" w:color="auto" w:fill="auto"/>
            <w:vAlign w:val="center"/>
          </w:tcPr>
          <w:p w:rsidR="001820A6" w:rsidRPr="00A13F24" w:rsidRDefault="001820A6" w:rsidP="001820A6">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b/>
                <w:szCs w:val="22"/>
              </w:rPr>
              <w:t>V</w:t>
            </w:r>
            <w:r w:rsidRPr="0091302F">
              <w:rPr>
                <w:b/>
                <w:szCs w:val="22"/>
              </w:rPr>
              <w:t xml:space="preserve">isualizza </w:t>
            </w:r>
            <w:r>
              <w:rPr>
                <w:b/>
                <w:szCs w:val="22"/>
              </w:rPr>
              <w:t>arrivi</w:t>
            </w:r>
          </w:p>
        </w:tc>
      </w:tr>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rPr>
                <w:color w:val="auto"/>
              </w:rPr>
            </w:pPr>
            <w:r w:rsidRPr="00E546AD">
              <w:rPr>
                <w:color w:val="auto"/>
              </w:rPr>
              <w:t>Attori</w:t>
            </w:r>
          </w:p>
        </w:tc>
        <w:tc>
          <w:tcPr>
            <w:tcW w:w="6663" w:type="dxa"/>
            <w:shd w:val="clear" w:color="auto" w:fill="auto"/>
          </w:tcPr>
          <w:p w:rsidR="001820A6" w:rsidRPr="00461818" w:rsidRDefault="001820A6"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rPr>
                <w:color w:val="auto"/>
              </w:rPr>
            </w:pPr>
            <w:r w:rsidRPr="00E546AD">
              <w:rPr>
                <w:color w:val="auto"/>
              </w:rPr>
              <w:t>Pre-condizioni</w:t>
            </w:r>
          </w:p>
        </w:tc>
        <w:tc>
          <w:tcPr>
            <w:tcW w:w="6663" w:type="dxa"/>
            <w:shd w:val="clear" w:color="auto" w:fill="auto"/>
          </w:tcPr>
          <w:p w:rsidR="001820A6" w:rsidRDefault="001820A6"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820A6" w:rsidRPr="00A13F24" w:rsidRDefault="001820A6"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820A6"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820A6" w:rsidRPr="00E546AD" w:rsidRDefault="001820A6" w:rsidP="006213BB">
            <w:pPr>
              <w:spacing w:line="276" w:lineRule="auto"/>
              <w:jc w:val="left"/>
              <w:rPr>
                <w:color w:val="auto"/>
              </w:rPr>
            </w:pPr>
            <w:r w:rsidRPr="00E546AD">
              <w:rPr>
                <w:color w:val="auto"/>
              </w:rPr>
              <w:t>Punto di estensione</w:t>
            </w:r>
          </w:p>
        </w:tc>
        <w:tc>
          <w:tcPr>
            <w:tcW w:w="6663" w:type="dxa"/>
            <w:shd w:val="clear" w:color="auto" w:fill="auto"/>
          </w:tcPr>
          <w:p w:rsidR="001820A6" w:rsidRPr="00A13F24" w:rsidRDefault="001820A6"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820A6"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820A6" w:rsidRPr="00E546AD" w:rsidRDefault="001820A6" w:rsidP="006213BB">
            <w:pPr>
              <w:spacing w:line="276" w:lineRule="auto"/>
              <w:jc w:val="center"/>
              <w:rPr>
                <w:color w:val="auto"/>
              </w:rPr>
            </w:pPr>
            <w:r w:rsidRPr="00E546AD">
              <w:rPr>
                <w:color w:val="auto"/>
              </w:rPr>
              <w:t xml:space="preserve">Scenario principale </w:t>
            </w:r>
          </w:p>
        </w:tc>
      </w:tr>
      <w:tr w:rsidR="001820A6"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Pr="005F7365" w:rsidRDefault="001820A6" w:rsidP="006A33FF">
            <w:pPr>
              <w:pStyle w:val="Normale1"/>
              <w:numPr>
                <w:ilvl w:val="0"/>
                <w:numId w:val="170"/>
              </w:numPr>
              <w:contextualSpacing w:val="0"/>
              <w:jc w:val="both"/>
              <w:rPr>
                <w:b w:val="0"/>
              </w:rPr>
            </w:pPr>
            <w:r w:rsidRPr="008D53DB">
              <w:rPr>
                <w:b w:val="0"/>
                <w:szCs w:val="22"/>
              </w:rPr>
              <w:t>L’utente seleziona il link “</w:t>
            </w:r>
            <w:r>
              <w:rPr>
                <w:b w:val="0"/>
                <w:szCs w:val="22"/>
              </w:rPr>
              <w:t>Arrivo</w:t>
            </w:r>
            <w:r w:rsidRPr="008D53DB">
              <w:rPr>
                <w:b w:val="0"/>
                <w:szCs w:val="22"/>
              </w:rPr>
              <w:t>”</w:t>
            </w:r>
            <w:r>
              <w:rPr>
                <w:b w:val="0"/>
                <w:szCs w:val="22"/>
              </w:rPr>
              <w:t xml:space="preserve"> e seleziona la tab “Oggi”.</w:t>
            </w:r>
          </w:p>
          <w:p w:rsidR="001820A6" w:rsidRPr="005F7365" w:rsidRDefault="001820A6" w:rsidP="006A33FF">
            <w:pPr>
              <w:pStyle w:val="Normale1"/>
              <w:numPr>
                <w:ilvl w:val="0"/>
                <w:numId w:val="170"/>
              </w:numPr>
              <w:contextualSpacing w:val="0"/>
              <w:jc w:val="both"/>
              <w:rPr>
                <w:b w:val="0"/>
              </w:rPr>
            </w:pPr>
            <w:r>
              <w:rPr>
                <w:b w:val="0"/>
                <w:szCs w:val="22"/>
              </w:rPr>
              <w:t>Il sistema mostra la lista degli arrivi.</w:t>
            </w:r>
          </w:p>
          <w:p w:rsidR="001820A6" w:rsidRPr="008D53DB" w:rsidRDefault="001820A6" w:rsidP="006213BB">
            <w:pPr>
              <w:pStyle w:val="Normale1"/>
              <w:ind w:left="720"/>
              <w:contextualSpacing w:val="0"/>
              <w:jc w:val="both"/>
              <w:rPr>
                <w:b w:val="0"/>
              </w:rPr>
            </w:pPr>
          </w:p>
        </w:tc>
      </w:tr>
      <w:tr w:rsidR="001820A6"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Pr="00E546AD" w:rsidRDefault="001820A6" w:rsidP="006213BB">
            <w:pPr>
              <w:spacing w:line="276" w:lineRule="auto"/>
              <w:jc w:val="center"/>
              <w:rPr>
                <w:color w:val="auto"/>
              </w:rPr>
            </w:pPr>
            <w:r w:rsidRPr="00E546AD">
              <w:rPr>
                <w:color w:val="auto"/>
              </w:rPr>
              <w:t>Scenario alternativo</w:t>
            </w:r>
          </w:p>
        </w:tc>
      </w:tr>
      <w:tr w:rsidR="001820A6"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Default="001820A6" w:rsidP="006213BB">
            <w:pPr>
              <w:pStyle w:val="Normale1"/>
              <w:contextualSpacing w:val="0"/>
              <w:rPr>
                <w:b w:val="0"/>
                <w:szCs w:val="22"/>
              </w:rPr>
            </w:pPr>
            <w:r>
              <w:rPr>
                <w:b w:val="0"/>
                <w:szCs w:val="22"/>
              </w:rPr>
              <w:t xml:space="preserve">1 (a) </w:t>
            </w:r>
            <w:r w:rsidRPr="008D53DB">
              <w:rPr>
                <w:b w:val="0"/>
                <w:szCs w:val="22"/>
              </w:rPr>
              <w:t>L’utente seleziona il link “</w:t>
            </w:r>
            <w:r>
              <w:rPr>
                <w:b w:val="0"/>
                <w:szCs w:val="22"/>
              </w:rPr>
              <w:t>Arrivo</w:t>
            </w:r>
            <w:r w:rsidRPr="008D53DB">
              <w:rPr>
                <w:b w:val="0"/>
                <w:szCs w:val="22"/>
              </w:rPr>
              <w:t>”</w:t>
            </w:r>
            <w:r>
              <w:rPr>
                <w:b w:val="0"/>
                <w:szCs w:val="22"/>
              </w:rPr>
              <w:t xml:space="preserve"> e seleziona la tab “Domani”.</w:t>
            </w:r>
          </w:p>
          <w:p w:rsidR="001820A6" w:rsidRPr="006C261A" w:rsidRDefault="001820A6" w:rsidP="006213BB">
            <w:pPr>
              <w:pStyle w:val="Normale1"/>
              <w:contextualSpacing w:val="0"/>
              <w:rPr>
                <w:b w:val="0"/>
              </w:rPr>
            </w:pPr>
            <w:r>
              <w:rPr>
                <w:b w:val="0"/>
                <w:szCs w:val="22"/>
              </w:rPr>
              <w:t xml:space="preserve">1 (b) </w:t>
            </w:r>
            <w:r w:rsidRPr="008D53DB">
              <w:rPr>
                <w:b w:val="0"/>
                <w:szCs w:val="22"/>
              </w:rPr>
              <w:t>L’utente seleziona il link “</w:t>
            </w:r>
            <w:r>
              <w:rPr>
                <w:b w:val="0"/>
                <w:szCs w:val="22"/>
              </w:rPr>
              <w:t>Arrivo</w:t>
            </w:r>
            <w:r w:rsidRPr="008D53DB">
              <w:rPr>
                <w:b w:val="0"/>
                <w:szCs w:val="22"/>
              </w:rPr>
              <w:t>”</w:t>
            </w:r>
            <w:r>
              <w:rPr>
                <w:b w:val="0"/>
                <w:szCs w:val="22"/>
              </w:rPr>
              <w:t xml:space="preserve"> e seleziona la tab “Ieri”.</w:t>
            </w:r>
          </w:p>
        </w:tc>
      </w:tr>
      <w:tr w:rsidR="001820A6"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820A6" w:rsidRPr="00E546AD" w:rsidRDefault="001820A6" w:rsidP="006213BB">
            <w:pPr>
              <w:spacing w:line="276" w:lineRule="auto"/>
              <w:jc w:val="center"/>
              <w:rPr>
                <w:color w:val="auto"/>
              </w:rPr>
            </w:pPr>
            <w:r w:rsidRPr="00E546AD">
              <w:rPr>
                <w:color w:val="auto"/>
              </w:rPr>
              <w:t xml:space="preserve">Scenario d’errore </w:t>
            </w:r>
          </w:p>
        </w:tc>
      </w:tr>
      <w:tr w:rsidR="001820A6"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820A6" w:rsidRPr="00DA48C0" w:rsidRDefault="001820A6"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9C659E" w:rsidRDefault="009C659E" w:rsidP="009C659E"/>
    <w:p w:rsidR="00342BD4" w:rsidRDefault="00342BD4" w:rsidP="00E056F4">
      <w:pPr>
        <w:pStyle w:val="Titolo3"/>
        <w:rPr>
          <w:lang w:val="it-IT"/>
        </w:rPr>
      </w:pPr>
      <w:bookmarkStart w:id="124" w:name="_Toc507840488"/>
      <w:r>
        <w:rPr>
          <w:lang w:val="it-IT"/>
        </w:rPr>
        <w:t xml:space="preserve">UC_35 </w:t>
      </w:r>
      <w:r w:rsidRPr="00D270E0">
        <w:rPr>
          <w:lang w:val="it-IT"/>
        </w:rPr>
        <w:t>Visualizzazione calendario</w:t>
      </w:r>
      <w:bookmarkEnd w:id="12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Caso d’uso</w:t>
            </w:r>
          </w:p>
        </w:tc>
        <w:tc>
          <w:tcPr>
            <w:tcW w:w="6663" w:type="dxa"/>
            <w:shd w:val="clear" w:color="auto" w:fill="auto"/>
            <w:vAlign w:val="center"/>
          </w:tcPr>
          <w:p w:rsidR="00C44F55" w:rsidRPr="004B536C"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91302F">
              <w:rPr>
                <w:b/>
                <w:szCs w:val="22"/>
              </w:rPr>
              <w:t>disponibilità</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Attori</w:t>
            </w:r>
          </w:p>
        </w:tc>
        <w:tc>
          <w:tcPr>
            <w:tcW w:w="6663" w:type="dxa"/>
            <w:shd w:val="clear" w:color="auto" w:fill="auto"/>
          </w:tcPr>
          <w:p w:rsidR="00C44F55" w:rsidRPr="00461818"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Pre-condizioni</w:t>
            </w:r>
          </w:p>
        </w:tc>
        <w:tc>
          <w:tcPr>
            <w:tcW w:w="6663" w:type="dxa"/>
            <w:shd w:val="clear" w:color="auto" w:fill="auto"/>
          </w:tcPr>
          <w:p w:rsidR="00C44F55"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jc w:val="left"/>
              <w:rPr>
                <w:color w:val="auto"/>
              </w:rPr>
            </w:pPr>
            <w:r w:rsidRPr="00E546AD">
              <w:rPr>
                <w:color w:val="auto"/>
              </w:rPr>
              <w:t>Punto di estensione</w:t>
            </w:r>
          </w:p>
        </w:tc>
        <w:tc>
          <w:tcPr>
            <w:tcW w:w="6663" w:type="dxa"/>
            <w:shd w:val="clear" w:color="auto" w:fill="auto"/>
          </w:tcPr>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44F5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44F55" w:rsidRPr="00E546AD" w:rsidRDefault="00C44F55" w:rsidP="006213BB">
            <w:pPr>
              <w:spacing w:line="276" w:lineRule="auto"/>
              <w:jc w:val="center"/>
              <w:rPr>
                <w:color w:val="auto"/>
              </w:rPr>
            </w:pPr>
            <w:r w:rsidRPr="00E546AD">
              <w:rPr>
                <w:color w:val="auto"/>
              </w:rPr>
              <w:t xml:space="preserve">Scenario principale </w:t>
            </w:r>
          </w:p>
        </w:tc>
      </w:tr>
      <w:tr w:rsidR="00C44F5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AC6DCF" w:rsidRDefault="00C44F55" w:rsidP="006A33FF">
            <w:pPr>
              <w:pStyle w:val="Normale1"/>
              <w:numPr>
                <w:ilvl w:val="0"/>
                <w:numId w:val="171"/>
              </w:numPr>
              <w:contextualSpacing w:val="0"/>
              <w:jc w:val="both"/>
              <w:rPr>
                <w:b w:val="0"/>
              </w:rPr>
            </w:pPr>
            <w:r w:rsidRPr="008D53DB">
              <w:rPr>
                <w:b w:val="0"/>
                <w:szCs w:val="22"/>
              </w:rPr>
              <w:t>L’utente seleziona il link “</w:t>
            </w:r>
            <w:r>
              <w:rPr>
                <w:b w:val="0"/>
                <w:szCs w:val="22"/>
              </w:rPr>
              <w:t>Calendario</w:t>
            </w:r>
            <w:r w:rsidRPr="008D53DB">
              <w:rPr>
                <w:b w:val="0"/>
                <w:szCs w:val="22"/>
              </w:rPr>
              <w:t>”</w:t>
            </w:r>
            <w:r>
              <w:rPr>
                <w:b w:val="0"/>
                <w:szCs w:val="22"/>
              </w:rPr>
              <w:t>.</w:t>
            </w:r>
          </w:p>
          <w:p w:rsidR="00C44F55" w:rsidRPr="00936F80" w:rsidRDefault="00C44F55" w:rsidP="006A33FF">
            <w:pPr>
              <w:pStyle w:val="Normale1"/>
              <w:numPr>
                <w:ilvl w:val="0"/>
                <w:numId w:val="171"/>
              </w:numPr>
              <w:contextualSpacing w:val="0"/>
              <w:jc w:val="both"/>
              <w:rPr>
                <w:b w:val="0"/>
                <w:szCs w:val="22"/>
              </w:rPr>
            </w:pPr>
            <w:r w:rsidRPr="00936F80">
              <w:rPr>
                <w:b w:val="0"/>
                <w:szCs w:val="22"/>
              </w:rPr>
              <w:t xml:space="preserve">Il sistema visualizza un form composto da : </w:t>
            </w:r>
            <w:r w:rsidRPr="00C44F55">
              <w:rPr>
                <w:b w:val="0"/>
                <w:szCs w:val="22"/>
              </w:rPr>
              <w:t>data inizio</w:t>
            </w:r>
            <w:r>
              <w:rPr>
                <w:b w:val="0"/>
                <w:szCs w:val="22"/>
              </w:rPr>
              <w:t>,</w:t>
            </w:r>
            <w:r w:rsidRPr="00C44F55">
              <w:rPr>
                <w:b w:val="0"/>
                <w:szCs w:val="22"/>
              </w:rPr>
              <w:t xml:space="preserve"> data fine, camera</w:t>
            </w:r>
            <w:r w:rsidRPr="00BC044A">
              <w:rPr>
                <w:b w:val="0"/>
                <w:szCs w:val="22"/>
              </w:rPr>
              <w:t>.</w:t>
            </w:r>
          </w:p>
          <w:p w:rsidR="00C44F55" w:rsidRPr="00936F80" w:rsidRDefault="00C44F55" w:rsidP="006A33FF">
            <w:pPr>
              <w:pStyle w:val="Normale1"/>
              <w:numPr>
                <w:ilvl w:val="0"/>
                <w:numId w:val="171"/>
              </w:numPr>
              <w:contextualSpacing w:val="0"/>
              <w:jc w:val="both"/>
              <w:rPr>
                <w:b w:val="0"/>
                <w:szCs w:val="22"/>
              </w:rPr>
            </w:pPr>
            <w:r w:rsidRPr="00936F80">
              <w:rPr>
                <w:b w:val="0"/>
                <w:szCs w:val="22"/>
              </w:rPr>
              <w:t>L’utente riempie uno o più campi richiesti ed avvia la ricerca</w:t>
            </w:r>
            <w:r w:rsidRPr="00936F80">
              <w:rPr>
                <w:b w:val="0"/>
              </w:rPr>
              <w:t>.</w:t>
            </w:r>
          </w:p>
          <w:p w:rsidR="00C44F55" w:rsidRPr="008D53DB" w:rsidRDefault="00C44F55" w:rsidP="00C44F55">
            <w:pPr>
              <w:pStyle w:val="Normale1"/>
              <w:ind w:left="1080"/>
              <w:contextualSpacing w:val="0"/>
              <w:jc w:val="both"/>
              <w:rPr>
                <w:b w:val="0"/>
              </w:rPr>
            </w:pPr>
            <w:r w:rsidRPr="00F40F4A">
              <w:rPr>
                <w:b w:val="0"/>
              </w:rPr>
              <w:t>Il sistema mo</w:t>
            </w:r>
            <w:r>
              <w:rPr>
                <w:b w:val="0"/>
              </w:rPr>
              <w:t xml:space="preserve">stra una lista contenente tutte le camere </w:t>
            </w:r>
            <w:r w:rsidRPr="00F40F4A">
              <w:rPr>
                <w:b w:val="0"/>
              </w:rPr>
              <w:t>che soddisfano i parametri di ricerca.</w:t>
            </w:r>
          </w:p>
        </w:tc>
      </w:tr>
      <w:tr w:rsidR="00C44F5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Scenario alternativo</w:t>
            </w:r>
          </w:p>
        </w:tc>
      </w:tr>
      <w:tr w:rsidR="00C44F5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367CCB" w:rsidRDefault="00C44F55" w:rsidP="006213BB">
            <w:pPr>
              <w:pStyle w:val="Normale1"/>
              <w:contextualSpacing w:val="0"/>
              <w:jc w:val="both"/>
              <w:rPr>
                <w:b w:val="0"/>
              </w:rPr>
            </w:pPr>
            <w:r>
              <w:rPr>
                <w:b w:val="0"/>
              </w:rPr>
              <w:t xml:space="preserve">2 (a) </w:t>
            </w:r>
            <w:r w:rsidRPr="00367CCB">
              <w:rPr>
                <w:b w:val="0"/>
                <w:szCs w:val="22"/>
              </w:rPr>
              <w:t>L’utente annulla l’operazione.</w:t>
            </w:r>
          </w:p>
        </w:tc>
      </w:tr>
      <w:tr w:rsidR="00C44F5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 xml:space="preserve">Scenario d’errore </w:t>
            </w:r>
          </w:p>
        </w:tc>
      </w:tr>
      <w:tr w:rsidR="00C44F5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44F55" w:rsidRPr="00367CCB" w:rsidRDefault="00C44F55"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9C659E" w:rsidRDefault="009C659E" w:rsidP="009C659E"/>
    <w:p w:rsidR="00165AAE" w:rsidRDefault="00165AAE">
      <w:pPr>
        <w:jc w:val="left"/>
        <w:rPr>
          <w:rFonts w:ascii="Arial" w:hAnsi="Arial"/>
          <w:b/>
          <w:bCs/>
          <w:sz w:val="24"/>
          <w:szCs w:val="27"/>
        </w:rPr>
      </w:pPr>
      <w:r>
        <w:br w:type="page"/>
      </w:r>
    </w:p>
    <w:p w:rsidR="00342BD4" w:rsidRDefault="00342BD4" w:rsidP="00E056F4">
      <w:pPr>
        <w:pStyle w:val="Titolo3"/>
        <w:rPr>
          <w:lang w:val="it-IT"/>
        </w:rPr>
      </w:pPr>
      <w:bookmarkStart w:id="125" w:name="_Toc507840489"/>
      <w:r>
        <w:rPr>
          <w:lang w:val="it-IT"/>
        </w:rPr>
        <w:lastRenderedPageBreak/>
        <w:t xml:space="preserve">UC_36 </w:t>
      </w:r>
      <w:r w:rsidRPr="00D270E0">
        <w:rPr>
          <w:lang w:val="it-IT"/>
        </w:rPr>
        <w:t>Visualizzazione date al completo</w:t>
      </w:r>
      <w:bookmarkEnd w:id="12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Caso d’uso</w:t>
            </w:r>
          </w:p>
        </w:tc>
        <w:tc>
          <w:tcPr>
            <w:tcW w:w="6663" w:type="dxa"/>
            <w:shd w:val="clear" w:color="auto" w:fill="auto"/>
            <w:vAlign w:val="center"/>
          </w:tcPr>
          <w:p w:rsidR="00C44F55" w:rsidRPr="004B536C"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91302F">
              <w:rPr>
                <w:b/>
                <w:szCs w:val="22"/>
              </w:rPr>
              <w:t>disponibilità</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Attori</w:t>
            </w:r>
          </w:p>
        </w:tc>
        <w:tc>
          <w:tcPr>
            <w:tcW w:w="6663" w:type="dxa"/>
            <w:shd w:val="clear" w:color="auto" w:fill="auto"/>
          </w:tcPr>
          <w:p w:rsidR="00C44F55" w:rsidRPr="00461818" w:rsidRDefault="00C44F55"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rPr>
                <w:color w:val="auto"/>
              </w:rPr>
            </w:pPr>
            <w:r w:rsidRPr="00E546AD">
              <w:rPr>
                <w:color w:val="auto"/>
              </w:rPr>
              <w:t>Pre-condizioni</w:t>
            </w:r>
          </w:p>
        </w:tc>
        <w:tc>
          <w:tcPr>
            <w:tcW w:w="6663" w:type="dxa"/>
            <w:shd w:val="clear" w:color="auto" w:fill="auto"/>
          </w:tcPr>
          <w:p w:rsidR="00C44F55"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44F55"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44F55" w:rsidRPr="00E546AD" w:rsidRDefault="00C44F55" w:rsidP="006213BB">
            <w:pPr>
              <w:spacing w:line="276" w:lineRule="auto"/>
              <w:jc w:val="left"/>
              <w:rPr>
                <w:color w:val="auto"/>
              </w:rPr>
            </w:pPr>
            <w:r w:rsidRPr="00E546AD">
              <w:rPr>
                <w:color w:val="auto"/>
              </w:rPr>
              <w:t>Punto di estensione</w:t>
            </w:r>
          </w:p>
        </w:tc>
        <w:tc>
          <w:tcPr>
            <w:tcW w:w="6663" w:type="dxa"/>
            <w:shd w:val="clear" w:color="auto" w:fill="auto"/>
          </w:tcPr>
          <w:p w:rsidR="00C44F55" w:rsidRPr="00A13F24" w:rsidRDefault="00C44F55"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44F55"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44F55" w:rsidRPr="00E546AD" w:rsidRDefault="00C44F55" w:rsidP="006213BB">
            <w:pPr>
              <w:spacing w:line="276" w:lineRule="auto"/>
              <w:jc w:val="center"/>
              <w:rPr>
                <w:color w:val="auto"/>
              </w:rPr>
            </w:pPr>
            <w:r w:rsidRPr="00E546AD">
              <w:rPr>
                <w:color w:val="auto"/>
              </w:rPr>
              <w:t xml:space="preserve">Scenario principale </w:t>
            </w:r>
          </w:p>
        </w:tc>
      </w:tr>
      <w:tr w:rsidR="00C44F55"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AC6DCF" w:rsidRDefault="00C44F55" w:rsidP="006A33FF">
            <w:pPr>
              <w:pStyle w:val="Normale1"/>
              <w:numPr>
                <w:ilvl w:val="0"/>
                <w:numId w:val="172"/>
              </w:numPr>
              <w:contextualSpacing w:val="0"/>
              <w:jc w:val="both"/>
              <w:rPr>
                <w:b w:val="0"/>
              </w:rPr>
            </w:pPr>
            <w:r w:rsidRPr="008D53DB">
              <w:rPr>
                <w:b w:val="0"/>
                <w:szCs w:val="22"/>
              </w:rPr>
              <w:t>L’utente seleziona il link “</w:t>
            </w:r>
            <w:r>
              <w:rPr>
                <w:b w:val="0"/>
                <w:szCs w:val="22"/>
              </w:rPr>
              <w:t>Date al completo</w:t>
            </w:r>
            <w:r w:rsidRPr="008D53DB">
              <w:rPr>
                <w:b w:val="0"/>
                <w:szCs w:val="22"/>
              </w:rPr>
              <w:t>”</w:t>
            </w:r>
            <w:r>
              <w:rPr>
                <w:b w:val="0"/>
                <w:szCs w:val="22"/>
              </w:rPr>
              <w:t>.</w:t>
            </w:r>
          </w:p>
          <w:p w:rsidR="00C44F55" w:rsidRPr="00936F80" w:rsidRDefault="00C44F55" w:rsidP="006A33FF">
            <w:pPr>
              <w:pStyle w:val="Normale1"/>
              <w:numPr>
                <w:ilvl w:val="0"/>
                <w:numId w:val="172"/>
              </w:numPr>
              <w:contextualSpacing w:val="0"/>
              <w:jc w:val="both"/>
              <w:rPr>
                <w:b w:val="0"/>
                <w:szCs w:val="22"/>
              </w:rPr>
            </w:pPr>
            <w:r w:rsidRPr="00936F80">
              <w:rPr>
                <w:b w:val="0"/>
                <w:szCs w:val="22"/>
              </w:rPr>
              <w:t xml:space="preserve">Il sistema visualizza un form composto da : </w:t>
            </w:r>
            <w:r w:rsidRPr="00C44F55">
              <w:rPr>
                <w:b w:val="0"/>
                <w:szCs w:val="22"/>
              </w:rPr>
              <w:t>data inizio</w:t>
            </w:r>
            <w:r>
              <w:rPr>
                <w:b w:val="0"/>
                <w:szCs w:val="22"/>
              </w:rPr>
              <w:t>,</w:t>
            </w:r>
            <w:r w:rsidRPr="00C44F55">
              <w:rPr>
                <w:b w:val="0"/>
                <w:szCs w:val="22"/>
              </w:rPr>
              <w:t xml:space="preserve"> data fine</w:t>
            </w:r>
            <w:r w:rsidRPr="00BC044A">
              <w:rPr>
                <w:b w:val="0"/>
                <w:szCs w:val="22"/>
              </w:rPr>
              <w:t>.</w:t>
            </w:r>
          </w:p>
          <w:p w:rsidR="00C44F55" w:rsidRPr="00936F80" w:rsidRDefault="00C44F55" w:rsidP="006A33FF">
            <w:pPr>
              <w:pStyle w:val="Normale1"/>
              <w:numPr>
                <w:ilvl w:val="0"/>
                <w:numId w:val="172"/>
              </w:numPr>
              <w:contextualSpacing w:val="0"/>
              <w:jc w:val="both"/>
              <w:rPr>
                <w:b w:val="0"/>
                <w:szCs w:val="22"/>
              </w:rPr>
            </w:pPr>
            <w:r w:rsidRPr="00936F80">
              <w:rPr>
                <w:b w:val="0"/>
                <w:szCs w:val="22"/>
              </w:rPr>
              <w:t>L’utente riempie uno o più campi richiesti ed avvia la ricerca</w:t>
            </w:r>
            <w:r w:rsidRPr="00936F80">
              <w:rPr>
                <w:b w:val="0"/>
              </w:rPr>
              <w:t>.</w:t>
            </w:r>
          </w:p>
          <w:p w:rsidR="00C44F55" w:rsidRPr="008D53DB" w:rsidRDefault="00C44F55" w:rsidP="006213BB">
            <w:pPr>
              <w:pStyle w:val="Normale1"/>
              <w:ind w:left="1080"/>
              <w:contextualSpacing w:val="0"/>
              <w:jc w:val="both"/>
              <w:rPr>
                <w:b w:val="0"/>
              </w:rPr>
            </w:pPr>
            <w:r w:rsidRPr="00F40F4A">
              <w:rPr>
                <w:b w:val="0"/>
              </w:rPr>
              <w:t>Il sistema mo</w:t>
            </w:r>
            <w:r>
              <w:rPr>
                <w:b w:val="0"/>
              </w:rPr>
              <w:t xml:space="preserve">stra una lista contenente tutte le camere </w:t>
            </w:r>
            <w:r w:rsidRPr="00F40F4A">
              <w:rPr>
                <w:b w:val="0"/>
              </w:rPr>
              <w:t>che soddisfano i parametri di ricerca.</w:t>
            </w:r>
          </w:p>
        </w:tc>
      </w:tr>
      <w:tr w:rsidR="00C44F55"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Scenario alternativo</w:t>
            </w:r>
          </w:p>
        </w:tc>
      </w:tr>
      <w:tr w:rsidR="00C44F55"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367CCB" w:rsidRDefault="00C44F55" w:rsidP="006213BB">
            <w:pPr>
              <w:pStyle w:val="Normale1"/>
              <w:contextualSpacing w:val="0"/>
              <w:jc w:val="both"/>
              <w:rPr>
                <w:b w:val="0"/>
              </w:rPr>
            </w:pPr>
            <w:r>
              <w:rPr>
                <w:b w:val="0"/>
              </w:rPr>
              <w:t xml:space="preserve">2 (a) </w:t>
            </w:r>
            <w:r w:rsidRPr="00367CCB">
              <w:rPr>
                <w:b w:val="0"/>
                <w:szCs w:val="22"/>
              </w:rPr>
              <w:t>L’utente annulla l’operazione.</w:t>
            </w:r>
          </w:p>
        </w:tc>
      </w:tr>
      <w:tr w:rsidR="00C44F55"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44F55" w:rsidRPr="00E546AD" w:rsidRDefault="00C44F55" w:rsidP="006213BB">
            <w:pPr>
              <w:spacing w:line="276" w:lineRule="auto"/>
              <w:jc w:val="center"/>
              <w:rPr>
                <w:color w:val="auto"/>
              </w:rPr>
            </w:pPr>
            <w:r w:rsidRPr="00E546AD">
              <w:rPr>
                <w:color w:val="auto"/>
              </w:rPr>
              <w:t xml:space="preserve">Scenario d’errore </w:t>
            </w:r>
          </w:p>
        </w:tc>
      </w:tr>
      <w:tr w:rsidR="00C44F55"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44F55" w:rsidRPr="00367CCB" w:rsidRDefault="00C44F55" w:rsidP="006213BB">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9C659E" w:rsidRDefault="009C659E" w:rsidP="009C659E">
      <w:pPr>
        <w:rPr>
          <w:highlight w:val="cyan"/>
        </w:rPr>
      </w:pPr>
    </w:p>
    <w:p w:rsidR="00342BD4" w:rsidRDefault="00342BD4" w:rsidP="00E056F4">
      <w:pPr>
        <w:pStyle w:val="Titolo3"/>
        <w:rPr>
          <w:highlight w:val="cyan"/>
          <w:lang w:val="it-IT"/>
        </w:rPr>
      </w:pPr>
      <w:bookmarkStart w:id="126" w:name="_Toc507840490"/>
      <w:r w:rsidRPr="00D270E0">
        <w:rPr>
          <w:highlight w:val="cyan"/>
          <w:lang w:val="it-IT"/>
        </w:rPr>
        <w:t>UC_37 Gestione foto profilo struttura</w:t>
      </w:r>
      <w:bookmarkEnd w:id="126"/>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Caso d’uso</w:t>
            </w:r>
          </w:p>
        </w:tc>
        <w:tc>
          <w:tcPr>
            <w:tcW w:w="6663" w:type="dxa"/>
            <w:shd w:val="clear" w:color="auto" w:fill="auto"/>
            <w:vAlign w:val="center"/>
          </w:tcPr>
          <w:p w:rsidR="006213BB" w:rsidRPr="00A13F24"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Visualizza foto</w:t>
            </w:r>
            <w:r w:rsidR="00063F10">
              <w:rPr>
                <w:rFonts w:asciiTheme="minorHAnsi" w:hAnsiTheme="minorHAnsi"/>
                <w:b/>
                <w:szCs w:val="22"/>
              </w:rPr>
              <w:t xml:space="preserve"> profilo</w:t>
            </w:r>
            <w:r w:rsidRPr="00B34991">
              <w:rPr>
                <w:rFonts w:asciiTheme="minorHAnsi" w:hAnsiTheme="minorHAnsi"/>
                <w:b/>
                <w:szCs w:val="22"/>
              </w:rPr>
              <w:t xml:space="preserve">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Attori</w:t>
            </w:r>
          </w:p>
        </w:tc>
        <w:tc>
          <w:tcPr>
            <w:tcW w:w="6663" w:type="dxa"/>
            <w:shd w:val="clear" w:color="auto" w:fill="auto"/>
          </w:tcPr>
          <w:p w:rsidR="006213BB" w:rsidRPr="00461818"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Pre-condizioni</w:t>
            </w:r>
          </w:p>
        </w:tc>
        <w:tc>
          <w:tcPr>
            <w:tcW w:w="6663" w:type="dxa"/>
            <w:shd w:val="clear" w:color="auto" w:fill="auto"/>
          </w:tcPr>
          <w:p w:rsidR="006213BB"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jc w:val="left"/>
              <w:rPr>
                <w:color w:val="auto"/>
              </w:rPr>
            </w:pPr>
            <w:r w:rsidRPr="00E546AD">
              <w:rPr>
                <w:color w:val="auto"/>
              </w:rPr>
              <w:t>Punto di estensione</w:t>
            </w:r>
          </w:p>
        </w:tc>
        <w:tc>
          <w:tcPr>
            <w:tcW w:w="6663" w:type="dxa"/>
            <w:shd w:val="clear" w:color="auto" w:fill="auto"/>
          </w:tcPr>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213B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213BB" w:rsidRPr="00E546AD" w:rsidRDefault="006213BB" w:rsidP="006213BB">
            <w:pPr>
              <w:spacing w:line="276" w:lineRule="auto"/>
              <w:jc w:val="center"/>
              <w:rPr>
                <w:color w:val="auto"/>
              </w:rPr>
            </w:pPr>
            <w:r w:rsidRPr="00E546AD">
              <w:rPr>
                <w:color w:val="auto"/>
              </w:rPr>
              <w:t xml:space="preserve">Scenario principale </w:t>
            </w:r>
          </w:p>
        </w:tc>
      </w:tr>
      <w:tr w:rsidR="006213B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5F7365" w:rsidRDefault="006213BB" w:rsidP="006A33FF">
            <w:pPr>
              <w:pStyle w:val="Normale1"/>
              <w:numPr>
                <w:ilvl w:val="0"/>
                <w:numId w:val="173"/>
              </w:numPr>
              <w:contextualSpacing w:val="0"/>
              <w:jc w:val="both"/>
              <w:rPr>
                <w:b w:val="0"/>
              </w:rPr>
            </w:pPr>
            <w:r w:rsidRPr="008D53DB">
              <w:rPr>
                <w:b w:val="0"/>
                <w:szCs w:val="22"/>
              </w:rPr>
              <w:t>L’utente seleziona il link “</w:t>
            </w:r>
            <w:r>
              <w:rPr>
                <w:b w:val="0"/>
                <w:szCs w:val="22"/>
              </w:rPr>
              <w:t xml:space="preserve">Foto </w:t>
            </w:r>
            <w:r w:rsidR="00063F10">
              <w:rPr>
                <w:b w:val="0"/>
                <w:szCs w:val="22"/>
              </w:rPr>
              <w:t>Profilo</w:t>
            </w:r>
            <w:r w:rsidRPr="008D53DB">
              <w:rPr>
                <w:b w:val="0"/>
                <w:szCs w:val="22"/>
              </w:rPr>
              <w:t>”</w:t>
            </w:r>
            <w:r>
              <w:rPr>
                <w:b w:val="0"/>
                <w:szCs w:val="22"/>
              </w:rPr>
              <w:t>.</w:t>
            </w:r>
          </w:p>
          <w:p w:rsidR="006213BB" w:rsidRPr="005F7365" w:rsidRDefault="00063F10" w:rsidP="006A33FF">
            <w:pPr>
              <w:pStyle w:val="Normale1"/>
              <w:numPr>
                <w:ilvl w:val="0"/>
                <w:numId w:val="173"/>
              </w:numPr>
              <w:contextualSpacing w:val="0"/>
              <w:jc w:val="both"/>
              <w:rPr>
                <w:b w:val="0"/>
              </w:rPr>
            </w:pPr>
            <w:r>
              <w:rPr>
                <w:b w:val="0"/>
                <w:szCs w:val="22"/>
              </w:rPr>
              <w:t>Il sistema mostra la</w:t>
            </w:r>
            <w:r w:rsidR="006213BB">
              <w:rPr>
                <w:b w:val="0"/>
                <w:szCs w:val="22"/>
              </w:rPr>
              <w:t xml:space="preserve"> foto </w:t>
            </w:r>
            <w:r>
              <w:rPr>
                <w:b w:val="0"/>
                <w:szCs w:val="22"/>
              </w:rPr>
              <w:t xml:space="preserve">del profilo </w:t>
            </w:r>
            <w:r w:rsidR="006213BB">
              <w:rPr>
                <w:b w:val="0"/>
                <w:szCs w:val="22"/>
              </w:rPr>
              <w:t>della struttura.</w:t>
            </w:r>
          </w:p>
          <w:p w:rsidR="006213BB" w:rsidRPr="008D53DB" w:rsidRDefault="006213BB" w:rsidP="006213BB">
            <w:pPr>
              <w:pStyle w:val="Normale1"/>
              <w:ind w:left="720"/>
              <w:contextualSpacing w:val="0"/>
              <w:jc w:val="both"/>
              <w:rPr>
                <w:b w:val="0"/>
              </w:rPr>
            </w:pPr>
          </w:p>
        </w:tc>
      </w:tr>
      <w:tr w:rsidR="006213B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Scenario alternativo</w:t>
            </w:r>
          </w:p>
        </w:tc>
      </w:tr>
      <w:tr w:rsidR="006213B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367CCB" w:rsidRDefault="006213BB" w:rsidP="006213BB">
            <w:pPr>
              <w:pStyle w:val="Normale1"/>
              <w:contextualSpacing w:val="0"/>
              <w:jc w:val="both"/>
              <w:rPr>
                <w:b w:val="0"/>
              </w:rPr>
            </w:pPr>
          </w:p>
        </w:tc>
      </w:tr>
      <w:tr w:rsidR="006213B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 xml:space="preserve">Scenario d’errore </w:t>
            </w:r>
          </w:p>
        </w:tc>
      </w:tr>
      <w:tr w:rsidR="006213B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213BB" w:rsidRPr="00DA48C0" w:rsidRDefault="006213BB" w:rsidP="006213BB">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165AAE" w:rsidRDefault="00165AAE" w:rsidP="006213B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lastRenderedPageBreak/>
              <w:t>Caso d’uso</w:t>
            </w:r>
          </w:p>
        </w:tc>
        <w:tc>
          <w:tcPr>
            <w:tcW w:w="6663" w:type="dxa"/>
            <w:shd w:val="clear" w:color="auto" w:fill="auto"/>
            <w:vAlign w:val="center"/>
          </w:tcPr>
          <w:p w:rsidR="006213BB" w:rsidRPr="00A13F24"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Inserimento foto</w:t>
            </w:r>
            <w:r w:rsidR="00063F10">
              <w:rPr>
                <w:rFonts w:asciiTheme="minorHAnsi" w:hAnsiTheme="minorHAnsi"/>
                <w:b/>
                <w:szCs w:val="22"/>
              </w:rPr>
              <w:t xml:space="preserve"> profilo</w:t>
            </w:r>
            <w:r w:rsidRPr="00B34991">
              <w:rPr>
                <w:rFonts w:asciiTheme="minorHAnsi" w:hAnsiTheme="minorHAnsi"/>
                <w:b/>
                <w:szCs w:val="22"/>
              </w:rPr>
              <w:t xml:space="preserve">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Attori</w:t>
            </w:r>
          </w:p>
        </w:tc>
        <w:tc>
          <w:tcPr>
            <w:tcW w:w="6663" w:type="dxa"/>
            <w:shd w:val="clear" w:color="auto" w:fill="auto"/>
          </w:tcPr>
          <w:p w:rsidR="006213BB" w:rsidRPr="00461818"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Pre-condizioni</w:t>
            </w:r>
          </w:p>
        </w:tc>
        <w:tc>
          <w:tcPr>
            <w:tcW w:w="6663" w:type="dxa"/>
            <w:shd w:val="clear" w:color="auto" w:fill="auto"/>
          </w:tcPr>
          <w:p w:rsidR="006213BB"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063F10" w:rsidRPr="00A13F24" w:rsidRDefault="00063F10"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jc w:val="left"/>
              <w:rPr>
                <w:color w:val="auto"/>
              </w:rPr>
            </w:pPr>
            <w:r w:rsidRPr="00E546AD">
              <w:rPr>
                <w:color w:val="auto"/>
              </w:rPr>
              <w:t>Punto di estensione</w:t>
            </w:r>
          </w:p>
        </w:tc>
        <w:tc>
          <w:tcPr>
            <w:tcW w:w="6663" w:type="dxa"/>
            <w:shd w:val="clear" w:color="auto" w:fill="auto"/>
          </w:tcPr>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213B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213BB" w:rsidRPr="00E546AD" w:rsidRDefault="006213BB" w:rsidP="006213BB">
            <w:pPr>
              <w:spacing w:line="276" w:lineRule="auto"/>
              <w:jc w:val="center"/>
              <w:rPr>
                <w:color w:val="auto"/>
              </w:rPr>
            </w:pPr>
            <w:r w:rsidRPr="00E546AD">
              <w:rPr>
                <w:color w:val="auto"/>
              </w:rPr>
              <w:t xml:space="preserve">Scenario principale </w:t>
            </w:r>
          </w:p>
        </w:tc>
      </w:tr>
      <w:tr w:rsidR="006213B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5F7365" w:rsidRDefault="006213BB" w:rsidP="006A33FF">
            <w:pPr>
              <w:pStyle w:val="Normale1"/>
              <w:numPr>
                <w:ilvl w:val="0"/>
                <w:numId w:val="174"/>
              </w:numPr>
              <w:spacing w:line="276" w:lineRule="auto"/>
              <w:contextualSpacing w:val="0"/>
              <w:jc w:val="both"/>
              <w:rPr>
                <w:b w:val="0"/>
              </w:rPr>
            </w:pPr>
            <w:r w:rsidRPr="008D53DB">
              <w:rPr>
                <w:b w:val="0"/>
                <w:szCs w:val="22"/>
              </w:rPr>
              <w:t>L’utente seleziona il link “</w:t>
            </w:r>
            <w:r>
              <w:rPr>
                <w:b w:val="0"/>
                <w:szCs w:val="22"/>
              </w:rPr>
              <w:t xml:space="preserve">Foto </w:t>
            </w:r>
            <w:r w:rsidR="00084EFB">
              <w:rPr>
                <w:b w:val="0"/>
                <w:szCs w:val="22"/>
              </w:rPr>
              <w:t>Profilo</w:t>
            </w:r>
            <w:r w:rsidRPr="008D53DB">
              <w:rPr>
                <w:b w:val="0"/>
                <w:szCs w:val="22"/>
              </w:rPr>
              <w:t>”</w:t>
            </w:r>
            <w:r>
              <w:rPr>
                <w:b w:val="0"/>
                <w:szCs w:val="22"/>
              </w:rPr>
              <w:t>.</w:t>
            </w:r>
          </w:p>
          <w:p w:rsidR="006213BB" w:rsidRPr="005F7365" w:rsidRDefault="00084EFB" w:rsidP="006A33FF">
            <w:pPr>
              <w:pStyle w:val="Normale1"/>
              <w:numPr>
                <w:ilvl w:val="0"/>
                <w:numId w:val="174"/>
              </w:numPr>
              <w:spacing w:line="276" w:lineRule="auto"/>
              <w:contextualSpacing w:val="0"/>
              <w:jc w:val="both"/>
              <w:rPr>
                <w:b w:val="0"/>
              </w:rPr>
            </w:pPr>
            <w:r>
              <w:rPr>
                <w:b w:val="0"/>
                <w:szCs w:val="22"/>
              </w:rPr>
              <w:t>Il sistema mostra la</w:t>
            </w:r>
            <w:r w:rsidR="006213BB">
              <w:rPr>
                <w:b w:val="0"/>
                <w:szCs w:val="22"/>
              </w:rPr>
              <w:t xml:space="preserve"> foto </w:t>
            </w:r>
            <w:r>
              <w:rPr>
                <w:b w:val="0"/>
                <w:szCs w:val="22"/>
              </w:rPr>
              <w:t>del profilo</w:t>
            </w:r>
            <w:r w:rsidR="006213BB">
              <w:rPr>
                <w:b w:val="0"/>
                <w:szCs w:val="22"/>
              </w:rPr>
              <w:t>.</w:t>
            </w:r>
          </w:p>
          <w:p w:rsidR="006213BB" w:rsidRDefault="006213BB" w:rsidP="006A33FF">
            <w:pPr>
              <w:pStyle w:val="Normale1"/>
              <w:numPr>
                <w:ilvl w:val="0"/>
                <w:numId w:val="174"/>
              </w:numPr>
              <w:contextualSpacing w:val="0"/>
              <w:jc w:val="both"/>
              <w:rPr>
                <w:b w:val="0"/>
              </w:rPr>
            </w:pPr>
            <w:r w:rsidRPr="008D53DB">
              <w:rPr>
                <w:b w:val="0"/>
              </w:rPr>
              <w:t>L’utente allega la foto</w:t>
            </w:r>
            <w:r>
              <w:rPr>
                <w:b w:val="0"/>
              </w:rPr>
              <w:t>.</w:t>
            </w:r>
          </w:p>
          <w:p w:rsidR="006213BB" w:rsidRPr="00933C4E" w:rsidRDefault="006213BB" w:rsidP="006A33FF">
            <w:pPr>
              <w:pStyle w:val="Normale1"/>
              <w:numPr>
                <w:ilvl w:val="0"/>
                <w:numId w:val="174"/>
              </w:numPr>
              <w:contextualSpacing w:val="0"/>
              <w:jc w:val="both"/>
              <w:rPr>
                <w:b w:val="0"/>
              </w:rPr>
            </w:pPr>
            <w:r w:rsidRPr="001774CD">
              <w:rPr>
                <w:b w:val="0"/>
              </w:rPr>
              <w:t>L’utente salva i dati.</w:t>
            </w:r>
          </w:p>
          <w:p w:rsidR="006213BB" w:rsidRPr="008D53DB" w:rsidRDefault="006213BB" w:rsidP="006A33FF">
            <w:pPr>
              <w:pStyle w:val="Normale1"/>
              <w:numPr>
                <w:ilvl w:val="0"/>
                <w:numId w:val="174"/>
              </w:numPr>
              <w:contextualSpacing w:val="0"/>
              <w:jc w:val="both"/>
              <w:rPr>
                <w:b w:val="0"/>
              </w:rPr>
            </w:pPr>
            <w:r w:rsidRPr="001774CD">
              <w:rPr>
                <w:b w:val="0"/>
                <w:szCs w:val="22"/>
              </w:rPr>
              <w:t>Il sistema effettua l’operazione e notifica che l’operazione è stata eseguita con successo.</w:t>
            </w:r>
          </w:p>
        </w:tc>
      </w:tr>
      <w:tr w:rsidR="006213B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Scenario alternativo</w:t>
            </w:r>
          </w:p>
        </w:tc>
      </w:tr>
      <w:tr w:rsidR="006213B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367CCB" w:rsidRDefault="00084EFB" w:rsidP="006213BB">
            <w:pPr>
              <w:pStyle w:val="Normale1"/>
              <w:contextualSpacing w:val="0"/>
              <w:jc w:val="both"/>
              <w:rPr>
                <w:b w:val="0"/>
              </w:rPr>
            </w:pPr>
            <w:r>
              <w:rPr>
                <w:b w:val="0"/>
                <w:szCs w:val="22"/>
              </w:rPr>
              <w:t>4</w:t>
            </w:r>
            <w:r w:rsidR="006213BB" w:rsidRPr="00367CCB">
              <w:rPr>
                <w:b w:val="0"/>
                <w:szCs w:val="22"/>
              </w:rPr>
              <w:t>(a) L’utente annulla l’operazione.</w:t>
            </w:r>
          </w:p>
        </w:tc>
      </w:tr>
      <w:tr w:rsidR="006213B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 xml:space="preserve">Scenario d’errore </w:t>
            </w:r>
          </w:p>
        </w:tc>
      </w:tr>
      <w:tr w:rsidR="006213B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213BB" w:rsidRPr="00367CCB" w:rsidRDefault="00084EFB" w:rsidP="006213BB">
            <w:pPr>
              <w:pStyle w:val="Normale1"/>
              <w:contextualSpacing w:val="0"/>
              <w:jc w:val="both"/>
              <w:rPr>
                <w:b w:val="0"/>
                <w:szCs w:val="22"/>
              </w:rPr>
            </w:pPr>
            <w:r>
              <w:rPr>
                <w:b w:val="0"/>
                <w:szCs w:val="22"/>
              </w:rPr>
              <w:t>5</w:t>
            </w:r>
            <w:r w:rsidR="006213BB">
              <w:rPr>
                <w:b w:val="0"/>
                <w:szCs w:val="22"/>
              </w:rPr>
              <w:t>(a</w:t>
            </w:r>
            <w:r w:rsidR="006213BB" w:rsidRPr="00367CCB">
              <w:rPr>
                <w:b w:val="0"/>
                <w:szCs w:val="22"/>
              </w:rPr>
              <w:t>) Il sistema notifica all’utente che sono presenti errori.</w:t>
            </w:r>
          </w:p>
        </w:tc>
      </w:tr>
    </w:tbl>
    <w:p w:rsidR="006213BB" w:rsidRDefault="006213BB" w:rsidP="006213B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Caso d’uso</w:t>
            </w:r>
          </w:p>
        </w:tc>
        <w:tc>
          <w:tcPr>
            <w:tcW w:w="6663" w:type="dxa"/>
            <w:shd w:val="clear" w:color="auto" w:fill="auto"/>
            <w:vAlign w:val="center"/>
          </w:tcPr>
          <w:p w:rsidR="006213BB" w:rsidRPr="00A13F24"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Eliminazione foto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Attori</w:t>
            </w:r>
          </w:p>
        </w:tc>
        <w:tc>
          <w:tcPr>
            <w:tcW w:w="6663" w:type="dxa"/>
            <w:shd w:val="clear" w:color="auto" w:fill="auto"/>
          </w:tcPr>
          <w:p w:rsidR="006213BB" w:rsidRPr="00461818" w:rsidRDefault="006213BB" w:rsidP="006213B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rPr>
                <w:color w:val="auto"/>
              </w:rPr>
            </w:pPr>
            <w:r w:rsidRPr="00E546AD">
              <w:rPr>
                <w:color w:val="auto"/>
              </w:rPr>
              <w:t>Pre-condizioni</w:t>
            </w:r>
          </w:p>
        </w:tc>
        <w:tc>
          <w:tcPr>
            <w:tcW w:w="6663" w:type="dxa"/>
            <w:shd w:val="clear" w:color="auto" w:fill="auto"/>
          </w:tcPr>
          <w:p w:rsidR="006213BB"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213BB" w:rsidRPr="00A13F24" w:rsidRDefault="00084EFB" w:rsidP="006213BB">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213BB" w:rsidRPr="00A13F24" w:rsidTr="006213BB">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213BB" w:rsidRPr="00E546AD" w:rsidRDefault="006213BB" w:rsidP="006213BB">
            <w:pPr>
              <w:spacing w:line="276" w:lineRule="auto"/>
              <w:jc w:val="left"/>
              <w:rPr>
                <w:color w:val="auto"/>
              </w:rPr>
            </w:pPr>
            <w:r w:rsidRPr="00E546AD">
              <w:rPr>
                <w:color w:val="auto"/>
              </w:rPr>
              <w:t>Punto di estensione</w:t>
            </w:r>
          </w:p>
        </w:tc>
        <w:tc>
          <w:tcPr>
            <w:tcW w:w="6663" w:type="dxa"/>
            <w:shd w:val="clear" w:color="auto" w:fill="auto"/>
          </w:tcPr>
          <w:p w:rsidR="006213BB" w:rsidRPr="00A13F24" w:rsidRDefault="006213BB" w:rsidP="006213BB">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213BB" w:rsidRPr="00A13F24" w:rsidTr="006213BB">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213BB" w:rsidRPr="00E546AD" w:rsidRDefault="006213BB" w:rsidP="006213BB">
            <w:pPr>
              <w:spacing w:line="276" w:lineRule="auto"/>
              <w:jc w:val="center"/>
              <w:rPr>
                <w:color w:val="auto"/>
              </w:rPr>
            </w:pPr>
            <w:r w:rsidRPr="00E546AD">
              <w:rPr>
                <w:color w:val="auto"/>
              </w:rPr>
              <w:t xml:space="preserve">Scenario principale </w:t>
            </w:r>
          </w:p>
        </w:tc>
      </w:tr>
      <w:tr w:rsidR="006213BB" w:rsidRPr="00A13F24" w:rsidTr="006213BB">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5F7365" w:rsidRDefault="006213BB" w:rsidP="006A33FF">
            <w:pPr>
              <w:pStyle w:val="Normale1"/>
              <w:numPr>
                <w:ilvl w:val="0"/>
                <w:numId w:val="175"/>
              </w:numPr>
              <w:spacing w:line="276" w:lineRule="auto"/>
              <w:contextualSpacing w:val="0"/>
              <w:jc w:val="both"/>
              <w:rPr>
                <w:b w:val="0"/>
              </w:rPr>
            </w:pPr>
            <w:r w:rsidRPr="008D53DB">
              <w:rPr>
                <w:b w:val="0"/>
                <w:szCs w:val="22"/>
              </w:rPr>
              <w:t>L’utente seleziona il link “</w:t>
            </w:r>
            <w:r>
              <w:rPr>
                <w:b w:val="0"/>
                <w:szCs w:val="22"/>
              </w:rPr>
              <w:t xml:space="preserve">Foto </w:t>
            </w:r>
            <w:r w:rsidR="00084EFB">
              <w:rPr>
                <w:b w:val="0"/>
                <w:szCs w:val="22"/>
              </w:rPr>
              <w:t>Profilo</w:t>
            </w:r>
            <w:r w:rsidRPr="008D53DB">
              <w:rPr>
                <w:b w:val="0"/>
                <w:szCs w:val="22"/>
              </w:rPr>
              <w:t>”</w:t>
            </w:r>
            <w:r>
              <w:rPr>
                <w:b w:val="0"/>
                <w:szCs w:val="22"/>
              </w:rPr>
              <w:t>.</w:t>
            </w:r>
          </w:p>
          <w:p w:rsidR="006213BB" w:rsidRPr="005F7365" w:rsidRDefault="006213BB" w:rsidP="006A33FF">
            <w:pPr>
              <w:pStyle w:val="Normale1"/>
              <w:numPr>
                <w:ilvl w:val="0"/>
                <w:numId w:val="175"/>
              </w:numPr>
              <w:spacing w:line="276" w:lineRule="auto"/>
              <w:contextualSpacing w:val="0"/>
              <w:jc w:val="both"/>
              <w:rPr>
                <w:b w:val="0"/>
              </w:rPr>
            </w:pPr>
            <w:r>
              <w:rPr>
                <w:b w:val="0"/>
                <w:szCs w:val="22"/>
              </w:rPr>
              <w:t xml:space="preserve">Il sistema mostra le foto </w:t>
            </w:r>
            <w:r w:rsidR="00084EFB">
              <w:rPr>
                <w:b w:val="0"/>
                <w:szCs w:val="22"/>
              </w:rPr>
              <w:t>del profilo</w:t>
            </w:r>
            <w:r>
              <w:rPr>
                <w:b w:val="0"/>
                <w:szCs w:val="22"/>
              </w:rPr>
              <w:t>.</w:t>
            </w:r>
          </w:p>
          <w:p w:rsidR="00084EFB" w:rsidRPr="00084EFB" w:rsidRDefault="006213BB" w:rsidP="006A33FF">
            <w:pPr>
              <w:pStyle w:val="Normale1"/>
              <w:numPr>
                <w:ilvl w:val="0"/>
                <w:numId w:val="175"/>
              </w:numPr>
              <w:contextualSpacing w:val="0"/>
              <w:jc w:val="both"/>
              <w:rPr>
                <w:b w:val="0"/>
                <w:szCs w:val="22"/>
              </w:rPr>
            </w:pPr>
            <w:r w:rsidRPr="00084EFB">
              <w:rPr>
                <w:b w:val="0"/>
                <w:szCs w:val="22"/>
              </w:rPr>
              <w:t xml:space="preserve">L’utente seleziona la funzionalità “Elimina” </w:t>
            </w:r>
          </w:p>
          <w:p w:rsidR="006213BB" w:rsidRPr="00084EFB" w:rsidRDefault="006213BB" w:rsidP="006A33FF">
            <w:pPr>
              <w:pStyle w:val="Normale1"/>
              <w:numPr>
                <w:ilvl w:val="0"/>
                <w:numId w:val="175"/>
              </w:numPr>
              <w:contextualSpacing w:val="0"/>
              <w:jc w:val="both"/>
              <w:rPr>
                <w:b w:val="0"/>
                <w:szCs w:val="22"/>
              </w:rPr>
            </w:pPr>
            <w:r w:rsidRPr="00084EFB">
              <w:rPr>
                <w:b w:val="0"/>
              </w:rPr>
              <w:t>Il sistema chiede conferma dell’operazione</w:t>
            </w:r>
            <w:r w:rsidRPr="00084EFB">
              <w:rPr>
                <w:b w:val="0"/>
                <w:szCs w:val="22"/>
              </w:rPr>
              <w:t xml:space="preserve">. </w:t>
            </w:r>
          </w:p>
          <w:p w:rsidR="006213BB" w:rsidRPr="00D36D07" w:rsidRDefault="006213BB" w:rsidP="006A33FF">
            <w:pPr>
              <w:pStyle w:val="Normale1"/>
              <w:numPr>
                <w:ilvl w:val="0"/>
                <w:numId w:val="175"/>
              </w:numPr>
              <w:contextualSpacing w:val="0"/>
              <w:jc w:val="both"/>
              <w:rPr>
                <w:b w:val="0"/>
              </w:rPr>
            </w:pPr>
            <w:r w:rsidRPr="00D36D07">
              <w:rPr>
                <w:b w:val="0"/>
                <w:szCs w:val="22"/>
              </w:rPr>
              <w:t xml:space="preserve">L’utente conferma. </w:t>
            </w:r>
          </w:p>
          <w:p w:rsidR="006213BB" w:rsidRPr="00D36D07" w:rsidRDefault="006213BB" w:rsidP="006A33FF">
            <w:pPr>
              <w:pStyle w:val="Normale1"/>
              <w:numPr>
                <w:ilvl w:val="0"/>
                <w:numId w:val="175"/>
              </w:numPr>
              <w:contextualSpacing w:val="0"/>
              <w:jc w:val="both"/>
              <w:rPr>
                <w:b w:val="0"/>
              </w:rPr>
            </w:pPr>
            <w:r w:rsidRPr="00D36D07">
              <w:rPr>
                <w:b w:val="0"/>
                <w:szCs w:val="22"/>
              </w:rPr>
              <w:t xml:space="preserve">Il sistema elimina </w:t>
            </w:r>
            <w:r>
              <w:rPr>
                <w:b w:val="0"/>
                <w:szCs w:val="22"/>
              </w:rPr>
              <w:t>la foto</w:t>
            </w:r>
            <w:r w:rsidRPr="00D36D07">
              <w:rPr>
                <w:b w:val="0"/>
                <w:szCs w:val="22"/>
              </w:rPr>
              <w:t xml:space="preserve"> e conferma che l’operazione è stata eseguita con successo.</w:t>
            </w:r>
          </w:p>
        </w:tc>
      </w:tr>
      <w:tr w:rsidR="006213BB" w:rsidRPr="00A13F24" w:rsidTr="006213BB">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Scenario alternativo</w:t>
            </w:r>
          </w:p>
        </w:tc>
      </w:tr>
      <w:tr w:rsidR="006213BB" w:rsidRPr="00A13F24" w:rsidTr="006213BB">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367CCB" w:rsidRDefault="00084EFB" w:rsidP="006213BB">
            <w:pPr>
              <w:pStyle w:val="Normale1"/>
              <w:contextualSpacing w:val="0"/>
              <w:jc w:val="both"/>
              <w:rPr>
                <w:b w:val="0"/>
              </w:rPr>
            </w:pPr>
            <w:r>
              <w:rPr>
                <w:b w:val="0"/>
                <w:szCs w:val="22"/>
              </w:rPr>
              <w:t>5</w:t>
            </w:r>
            <w:r w:rsidR="006213BB" w:rsidRPr="00367CCB">
              <w:rPr>
                <w:b w:val="0"/>
                <w:szCs w:val="22"/>
              </w:rPr>
              <w:t>(a) L’utente annulla l’operazione.</w:t>
            </w:r>
          </w:p>
        </w:tc>
      </w:tr>
      <w:tr w:rsidR="006213BB" w:rsidRPr="00A13F24" w:rsidTr="006213BB">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213BB" w:rsidRPr="00E546AD" w:rsidRDefault="006213BB" w:rsidP="006213BB">
            <w:pPr>
              <w:spacing w:line="276" w:lineRule="auto"/>
              <w:jc w:val="center"/>
              <w:rPr>
                <w:color w:val="auto"/>
              </w:rPr>
            </w:pPr>
            <w:r w:rsidRPr="00E546AD">
              <w:rPr>
                <w:color w:val="auto"/>
              </w:rPr>
              <w:t xml:space="preserve">Scenario d’errore </w:t>
            </w:r>
          </w:p>
        </w:tc>
      </w:tr>
      <w:tr w:rsidR="006213BB" w:rsidRPr="00A13F24" w:rsidTr="006213BB">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213BB" w:rsidRPr="00367CCB" w:rsidRDefault="00084EFB" w:rsidP="006213BB">
            <w:pPr>
              <w:pStyle w:val="Normale1"/>
              <w:contextualSpacing w:val="0"/>
              <w:jc w:val="both"/>
              <w:rPr>
                <w:b w:val="0"/>
                <w:szCs w:val="22"/>
              </w:rPr>
            </w:pPr>
            <w:r>
              <w:rPr>
                <w:b w:val="0"/>
                <w:szCs w:val="22"/>
              </w:rPr>
              <w:t>6</w:t>
            </w:r>
            <w:r w:rsidR="006213BB">
              <w:rPr>
                <w:b w:val="0"/>
                <w:szCs w:val="22"/>
              </w:rPr>
              <w:t>(a</w:t>
            </w:r>
            <w:r w:rsidR="006213BB" w:rsidRPr="00367CCB">
              <w:rPr>
                <w:b w:val="0"/>
                <w:szCs w:val="22"/>
              </w:rPr>
              <w:t xml:space="preserve">) Il sistema notifica all’utente che sono presenti </w:t>
            </w:r>
            <w:r w:rsidR="006213BB">
              <w:rPr>
                <w:b w:val="0"/>
                <w:szCs w:val="22"/>
              </w:rPr>
              <w:t>errori.</w:t>
            </w:r>
          </w:p>
        </w:tc>
      </w:tr>
    </w:tbl>
    <w:p w:rsidR="006213BB" w:rsidRDefault="006213BB" w:rsidP="006213BB">
      <w:pPr>
        <w:rPr>
          <w:highlight w:val="cyan"/>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rPr>
                <w:color w:val="auto"/>
              </w:rPr>
            </w:pPr>
            <w:r w:rsidRPr="00E546AD">
              <w:rPr>
                <w:color w:val="auto"/>
              </w:rPr>
              <w:t>Caso d’uso</w:t>
            </w:r>
          </w:p>
        </w:tc>
        <w:tc>
          <w:tcPr>
            <w:tcW w:w="6663" w:type="dxa"/>
            <w:shd w:val="clear" w:color="auto" w:fill="auto"/>
            <w:vAlign w:val="center"/>
          </w:tcPr>
          <w:p w:rsidR="00316A4C" w:rsidRPr="00A13F24" w:rsidRDefault="00316A4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5B3482">
              <w:rPr>
                <w:rFonts w:asciiTheme="minorHAnsi" w:hAnsiTheme="minorHAnsi"/>
                <w:b/>
                <w:szCs w:val="22"/>
              </w:rPr>
              <w:t>Cosa c’è nella foto</w:t>
            </w:r>
          </w:p>
        </w:tc>
      </w:tr>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rPr>
                <w:color w:val="auto"/>
              </w:rPr>
            </w:pPr>
            <w:r w:rsidRPr="00E546AD">
              <w:rPr>
                <w:color w:val="auto"/>
              </w:rPr>
              <w:t>Attori</w:t>
            </w:r>
          </w:p>
        </w:tc>
        <w:tc>
          <w:tcPr>
            <w:tcW w:w="6663" w:type="dxa"/>
            <w:shd w:val="clear" w:color="auto" w:fill="auto"/>
          </w:tcPr>
          <w:p w:rsidR="00316A4C" w:rsidRPr="00461818" w:rsidRDefault="00316A4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rPr>
                <w:color w:val="auto"/>
              </w:rPr>
            </w:pPr>
            <w:r w:rsidRPr="00E546AD">
              <w:rPr>
                <w:color w:val="auto"/>
              </w:rPr>
              <w:t>Pre-condizioni</w:t>
            </w:r>
          </w:p>
        </w:tc>
        <w:tc>
          <w:tcPr>
            <w:tcW w:w="6663" w:type="dxa"/>
            <w:shd w:val="clear" w:color="auto" w:fill="auto"/>
          </w:tcPr>
          <w:p w:rsidR="00316A4C" w:rsidRDefault="00316A4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16A4C" w:rsidRPr="00A13F24" w:rsidRDefault="00316A4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316A4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16A4C" w:rsidRPr="00E546AD" w:rsidRDefault="00316A4C" w:rsidP="0057625A">
            <w:pPr>
              <w:spacing w:line="276" w:lineRule="auto"/>
              <w:jc w:val="left"/>
              <w:rPr>
                <w:color w:val="auto"/>
              </w:rPr>
            </w:pPr>
            <w:r w:rsidRPr="00E546AD">
              <w:rPr>
                <w:color w:val="auto"/>
              </w:rPr>
              <w:t>Punto di estensione</w:t>
            </w:r>
          </w:p>
        </w:tc>
        <w:tc>
          <w:tcPr>
            <w:tcW w:w="6663" w:type="dxa"/>
            <w:shd w:val="clear" w:color="auto" w:fill="auto"/>
          </w:tcPr>
          <w:p w:rsidR="00316A4C" w:rsidRPr="00A13F24" w:rsidRDefault="00316A4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16A4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16A4C" w:rsidRPr="00E546AD" w:rsidRDefault="00316A4C" w:rsidP="0057625A">
            <w:pPr>
              <w:spacing w:line="276" w:lineRule="auto"/>
              <w:jc w:val="center"/>
              <w:rPr>
                <w:color w:val="auto"/>
              </w:rPr>
            </w:pPr>
            <w:r w:rsidRPr="00E546AD">
              <w:rPr>
                <w:color w:val="auto"/>
              </w:rPr>
              <w:t xml:space="preserve">Scenario principale </w:t>
            </w:r>
          </w:p>
        </w:tc>
      </w:tr>
      <w:tr w:rsidR="00316A4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5F7365" w:rsidRDefault="00316A4C" w:rsidP="006A33FF">
            <w:pPr>
              <w:pStyle w:val="Normale1"/>
              <w:numPr>
                <w:ilvl w:val="0"/>
                <w:numId w:val="176"/>
              </w:numPr>
              <w:spacing w:line="276" w:lineRule="auto"/>
              <w:contextualSpacing w:val="0"/>
              <w:jc w:val="both"/>
              <w:rPr>
                <w:b w:val="0"/>
              </w:rPr>
            </w:pPr>
            <w:r w:rsidRPr="008D53DB">
              <w:rPr>
                <w:b w:val="0"/>
                <w:szCs w:val="22"/>
              </w:rPr>
              <w:lastRenderedPageBreak/>
              <w:t>L’utente seleziona il link “</w:t>
            </w:r>
            <w:r>
              <w:rPr>
                <w:b w:val="0"/>
                <w:szCs w:val="22"/>
              </w:rPr>
              <w:t>Foto Profilo</w:t>
            </w:r>
            <w:r w:rsidRPr="008D53DB">
              <w:rPr>
                <w:b w:val="0"/>
                <w:szCs w:val="22"/>
              </w:rPr>
              <w:t>”</w:t>
            </w:r>
            <w:r>
              <w:rPr>
                <w:b w:val="0"/>
                <w:szCs w:val="22"/>
              </w:rPr>
              <w:t xml:space="preserve"> e seleziona la tab “</w:t>
            </w:r>
            <w:r w:rsidRPr="005B3482">
              <w:rPr>
                <w:rFonts w:asciiTheme="minorHAnsi" w:hAnsiTheme="minorHAnsi"/>
                <w:b w:val="0"/>
                <w:szCs w:val="22"/>
              </w:rPr>
              <w:t>Cosa c’è nella foto</w:t>
            </w:r>
            <w:r>
              <w:rPr>
                <w:rFonts w:asciiTheme="minorHAnsi" w:hAnsiTheme="minorHAnsi"/>
                <w:b w:val="0"/>
                <w:szCs w:val="22"/>
              </w:rPr>
              <w:t>”</w:t>
            </w:r>
            <w:r>
              <w:rPr>
                <w:b w:val="0"/>
                <w:szCs w:val="22"/>
              </w:rPr>
              <w:t>.</w:t>
            </w:r>
          </w:p>
          <w:p w:rsidR="00316A4C" w:rsidRPr="001774CD" w:rsidRDefault="00316A4C" w:rsidP="006A33FF">
            <w:pPr>
              <w:pStyle w:val="Normale1"/>
              <w:numPr>
                <w:ilvl w:val="0"/>
                <w:numId w:val="176"/>
              </w:numPr>
              <w:contextualSpacing w:val="0"/>
              <w:jc w:val="both"/>
              <w:rPr>
                <w:b w:val="0"/>
              </w:rPr>
            </w:pPr>
            <w:r w:rsidRPr="001774CD">
              <w:rPr>
                <w:b w:val="0"/>
              </w:rPr>
              <w:t xml:space="preserve">Il sistema mostra la pagina con il form da compilare : </w:t>
            </w:r>
            <w:r>
              <w:rPr>
                <w:rFonts w:asciiTheme="minorHAnsi" w:hAnsiTheme="minorHAnsi"/>
                <w:b w:val="0"/>
              </w:rPr>
              <w:t>descrizione.</w:t>
            </w:r>
          </w:p>
          <w:p w:rsidR="00316A4C" w:rsidRPr="001774CD" w:rsidRDefault="00316A4C" w:rsidP="006A33FF">
            <w:pPr>
              <w:pStyle w:val="Normale1"/>
              <w:numPr>
                <w:ilvl w:val="0"/>
                <w:numId w:val="176"/>
              </w:numPr>
              <w:contextualSpacing w:val="0"/>
              <w:jc w:val="both"/>
              <w:rPr>
                <w:b w:val="0"/>
              </w:rPr>
            </w:pPr>
            <w:r w:rsidRPr="001774CD">
              <w:rPr>
                <w:b w:val="0"/>
                <w:szCs w:val="22"/>
              </w:rPr>
              <w:t>L’utente riempie i campi obbligatori.</w:t>
            </w:r>
          </w:p>
          <w:p w:rsidR="00316A4C" w:rsidRPr="001774CD" w:rsidRDefault="00316A4C" w:rsidP="006A33FF">
            <w:pPr>
              <w:pStyle w:val="Normale1"/>
              <w:numPr>
                <w:ilvl w:val="0"/>
                <w:numId w:val="176"/>
              </w:numPr>
              <w:contextualSpacing w:val="0"/>
              <w:jc w:val="both"/>
              <w:rPr>
                <w:b w:val="0"/>
              </w:rPr>
            </w:pPr>
            <w:r w:rsidRPr="001774CD">
              <w:rPr>
                <w:b w:val="0"/>
              </w:rPr>
              <w:t>L’utente salva i dati.</w:t>
            </w:r>
          </w:p>
          <w:p w:rsidR="00316A4C" w:rsidRPr="008D53DB" w:rsidRDefault="00316A4C" w:rsidP="006A33FF">
            <w:pPr>
              <w:pStyle w:val="Normale1"/>
              <w:numPr>
                <w:ilvl w:val="0"/>
                <w:numId w:val="176"/>
              </w:numPr>
              <w:contextualSpacing w:val="0"/>
              <w:jc w:val="both"/>
              <w:rPr>
                <w:b w:val="0"/>
              </w:rPr>
            </w:pPr>
            <w:r w:rsidRPr="001774CD">
              <w:rPr>
                <w:b w:val="0"/>
                <w:szCs w:val="22"/>
              </w:rPr>
              <w:t>Il sistema effettua l’operazione e notifica che l’operazione è stata eseguita con successo.</w:t>
            </w:r>
          </w:p>
        </w:tc>
      </w:tr>
      <w:tr w:rsidR="00316A4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E546AD" w:rsidRDefault="00316A4C" w:rsidP="0057625A">
            <w:pPr>
              <w:spacing w:line="276" w:lineRule="auto"/>
              <w:jc w:val="center"/>
              <w:rPr>
                <w:color w:val="auto"/>
              </w:rPr>
            </w:pPr>
            <w:r w:rsidRPr="00E546AD">
              <w:rPr>
                <w:color w:val="auto"/>
              </w:rPr>
              <w:t>Scenario alternativo</w:t>
            </w:r>
          </w:p>
        </w:tc>
      </w:tr>
      <w:tr w:rsidR="00316A4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367CCB" w:rsidRDefault="00316A4C" w:rsidP="0057625A">
            <w:pPr>
              <w:pStyle w:val="Normale1"/>
              <w:contextualSpacing w:val="0"/>
              <w:jc w:val="both"/>
              <w:rPr>
                <w:b w:val="0"/>
              </w:rPr>
            </w:pPr>
            <w:r>
              <w:rPr>
                <w:b w:val="0"/>
                <w:szCs w:val="22"/>
              </w:rPr>
              <w:t>4</w:t>
            </w:r>
            <w:r w:rsidRPr="00367CCB">
              <w:rPr>
                <w:b w:val="0"/>
                <w:szCs w:val="22"/>
              </w:rPr>
              <w:t>(a) L’utente annulla l’operazione.</w:t>
            </w:r>
          </w:p>
        </w:tc>
      </w:tr>
      <w:tr w:rsidR="00316A4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16A4C" w:rsidRPr="00E546AD" w:rsidRDefault="00316A4C" w:rsidP="0057625A">
            <w:pPr>
              <w:spacing w:line="276" w:lineRule="auto"/>
              <w:jc w:val="center"/>
              <w:rPr>
                <w:color w:val="auto"/>
              </w:rPr>
            </w:pPr>
            <w:r w:rsidRPr="00E546AD">
              <w:rPr>
                <w:color w:val="auto"/>
              </w:rPr>
              <w:t xml:space="preserve">Scenario d’errore </w:t>
            </w:r>
          </w:p>
        </w:tc>
      </w:tr>
      <w:tr w:rsidR="00316A4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16A4C" w:rsidRPr="00367CCB" w:rsidRDefault="00316A4C"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5B3482" w:rsidRDefault="005B3482" w:rsidP="005B3482"/>
    <w:p w:rsidR="00342BD4" w:rsidRDefault="00342BD4" w:rsidP="00E056F4">
      <w:pPr>
        <w:pStyle w:val="Titolo3"/>
        <w:rPr>
          <w:highlight w:val="cyan"/>
          <w:lang w:val="it-IT"/>
        </w:rPr>
      </w:pPr>
      <w:bookmarkStart w:id="127" w:name="_Toc507840491"/>
      <w:r w:rsidRPr="00D270E0">
        <w:rPr>
          <w:highlight w:val="cyan"/>
          <w:lang w:val="it-IT"/>
        </w:rPr>
        <w:t>UC_38 Gestione Messaggio personale</w:t>
      </w:r>
      <w:bookmarkEnd w:id="127"/>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rPr>
                <w:color w:val="auto"/>
              </w:rPr>
            </w:pPr>
            <w:r w:rsidRPr="00E546AD">
              <w:rPr>
                <w:color w:val="auto"/>
              </w:rPr>
              <w:t>Caso d’uso</w:t>
            </w:r>
          </w:p>
        </w:tc>
        <w:tc>
          <w:tcPr>
            <w:tcW w:w="6663" w:type="dxa"/>
            <w:shd w:val="clear" w:color="auto" w:fill="auto"/>
            <w:vAlign w:val="center"/>
          </w:tcPr>
          <w:p w:rsidR="009A2D99" w:rsidRPr="00A13F24" w:rsidRDefault="009A2D99"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FE4224">
              <w:rPr>
                <w:b/>
                <w:szCs w:val="22"/>
              </w:rPr>
              <w:t>Gestione messaggio personale</w:t>
            </w:r>
          </w:p>
        </w:tc>
      </w:tr>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rPr>
                <w:color w:val="auto"/>
              </w:rPr>
            </w:pPr>
            <w:r w:rsidRPr="00E546AD">
              <w:rPr>
                <w:color w:val="auto"/>
              </w:rPr>
              <w:t>Attori</w:t>
            </w:r>
          </w:p>
        </w:tc>
        <w:tc>
          <w:tcPr>
            <w:tcW w:w="6663" w:type="dxa"/>
            <w:shd w:val="clear" w:color="auto" w:fill="auto"/>
          </w:tcPr>
          <w:p w:rsidR="009A2D99" w:rsidRPr="00461818" w:rsidRDefault="009A2D99"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rPr>
                <w:color w:val="auto"/>
              </w:rPr>
            </w:pPr>
            <w:r w:rsidRPr="00E546AD">
              <w:rPr>
                <w:color w:val="auto"/>
              </w:rPr>
              <w:t>Pre-condizioni</w:t>
            </w:r>
          </w:p>
        </w:tc>
        <w:tc>
          <w:tcPr>
            <w:tcW w:w="6663" w:type="dxa"/>
            <w:shd w:val="clear" w:color="auto" w:fill="auto"/>
          </w:tcPr>
          <w:p w:rsidR="009A2D99" w:rsidRDefault="009A2D99"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A2D99" w:rsidRPr="00A13F24" w:rsidRDefault="009A2D99"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9A2D99"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2D99" w:rsidRPr="00E546AD" w:rsidRDefault="009A2D99" w:rsidP="0057625A">
            <w:pPr>
              <w:spacing w:line="276" w:lineRule="auto"/>
              <w:jc w:val="left"/>
              <w:rPr>
                <w:color w:val="auto"/>
              </w:rPr>
            </w:pPr>
            <w:r w:rsidRPr="00E546AD">
              <w:rPr>
                <w:color w:val="auto"/>
              </w:rPr>
              <w:t>Punto di estensione</w:t>
            </w:r>
          </w:p>
        </w:tc>
        <w:tc>
          <w:tcPr>
            <w:tcW w:w="6663" w:type="dxa"/>
            <w:shd w:val="clear" w:color="auto" w:fill="auto"/>
          </w:tcPr>
          <w:p w:rsidR="009A2D99" w:rsidRPr="00A13F24" w:rsidRDefault="009A2D99"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A2D99"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A2D99" w:rsidRPr="00E546AD" w:rsidRDefault="009A2D99" w:rsidP="0057625A">
            <w:pPr>
              <w:spacing w:line="276" w:lineRule="auto"/>
              <w:jc w:val="center"/>
              <w:rPr>
                <w:color w:val="auto"/>
              </w:rPr>
            </w:pPr>
            <w:r w:rsidRPr="00E546AD">
              <w:rPr>
                <w:color w:val="auto"/>
              </w:rPr>
              <w:t xml:space="preserve">Scenario principale </w:t>
            </w:r>
          </w:p>
        </w:tc>
      </w:tr>
      <w:tr w:rsidR="009A2D99"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5F7365" w:rsidRDefault="009A2D99" w:rsidP="006A33FF">
            <w:pPr>
              <w:pStyle w:val="Normale1"/>
              <w:numPr>
                <w:ilvl w:val="0"/>
                <w:numId w:val="177"/>
              </w:numPr>
              <w:spacing w:line="276" w:lineRule="auto"/>
              <w:contextualSpacing w:val="0"/>
              <w:jc w:val="both"/>
              <w:rPr>
                <w:b w:val="0"/>
              </w:rPr>
            </w:pPr>
            <w:r w:rsidRPr="008D53DB">
              <w:rPr>
                <w:b w:val="0"/>
                <w:szCs w:val="22"/>
              </w:rPr>
              <w:t>L’utente seleziona il link “</w:t>
            </w:r>
            <w:r>
              <w:rPr>
                <w:b w:val="0"/>
                <w:szCs w:val="22"/>
              </w:rPr>
              <w:t>Messaggio personale</w:t>
            </w:r>
            <w:r w:rsidRPr="008D53DB">
              <w:rPr>
                <w:b w:val="0"/>
                <w:szCs w:val="22"/>
              </w:rPr>
              <w:t>”</w:t>
            </w:r>
            <w:r>
              <w:rPr>
                <w:b w:val="0"/>
                <w:szCs w:val="22"/>
              </w:rPr>
              <w:t>.</w:t>
            </w:r>
          </w:p>
          <w:p w:rsidR="009A2D99" w:rsidRPr="001774CD" w:rsidRDefault="009A2D99" w:rsidP="006A33FF">
            <w:pPr>
              <w:pStyle w:val="Normale1"/>
              <w:numPr>
                <w:ilvl w:val="0"/>
                <w:numId w:val="177"/>
              </w:numPr>
              <w:contextualSpacing w:val="0"/>
              <w:jc w:val="both"/>
              <w:rPr>
                <w:b w:val="0"/>
              </w:rPr>
            </w:pPr>
            <w:r w:rsidRPr="001774CD">
              <w:rPr>
                <w:b w:val="0"/>
              </w:rPr>
              <w:t xml:space="preserve">Il sistema mostra la pagina con il form da compilare : </w:t>
            </w:r>
            <w:r w:rsidRPr="009A2D99">
              <w:rPr>
                <w:rFonts w:asciiTheme="minorHAnsi" w:hAnsiTheme="minorHAnsi"/>
                <w:b w:val="0"/>
              </w:rPr>
              <w:t>lingua, messaggio sulla struttura, messaggio, informazioni sulla, valore aggiunto per le famiglie.</w:t>
            </w:r>
          </w:p>
          <w:p w:rsidR="009A2D99" w:rsidRPr="001774CD" w:rsidRDefault="009A2D99" w:rsidP="006A33FF">
            <w:pPr>
              <w:pStyle w:val="Normale1"/>
              <w:numPr>
                <w:ilvl w:val="0"/>
                <w:numId w:val="177"/>
              </w:numPr>
              <w:contextualSpacing w:val="0"/>
              <w:jc w:val="both"/>
              <w:rPr>
                <w:b w:val="0"/>
              </w:rPr>
            </w:pPr>
            <w:r w:rsidRPr="001774CD">
              <w:rPr>
                <w:b w:val="0"/>
                <w:szCs w:val="22"/>
              </w:rPr>
              <w:t>L’utente riempie i campi obbligatori.</w:t>
            </w:r>
          </w:p>
          <w:p w:rsidR="009A2D99" w:rsidRPr="001774CD" w:rsidRDefault="009A2D99" w:rsidP="006A33FF">
            <w:pPr>
              <w:pStyle w:val="Normale1"/>
              <w:numPr>
                <w:ilvl w:val="0"/>
                <w:numId w:val="177"/>
              </w:numPr>
              <w:contextualSpacing w:val="0"/>
              <w:jc w:val="both"/>
              <w:rPr>
                <w:b w:val="0"/>
              </w:rPr>
            </w:pPr>
            <w:r w:rsidRPr="001774CD">
              <w:rPr>
                <w:b w:val="0"/>
              </w:rPr>
              <w:t>L’utente salva i dati.</w:t>
            </w:r>
          </w:p>
          <w:p w:rsidR="009A2D99" w:rsidRPr="008D53DB" w:rsidRDefault="009A2D99" w:rsidP="006A33FF">
            <w:pPr>
              <w:pStyle w:val="Normale1"/>
              <w:numPr>
                <w:ilvl w:val="0"/>
                <w:numId w:val="177"/>
              </w:numPr>
              <w:contextualSpacing w:val="0"/>
              <w:jc w:val="both"/>
              <w:rPr>
                <w:b w:val="0"/>
              </w:rPr>
            </w:pPr>
            <w:r w:rsidRPr="001774CD">
              <w:rPr>
                <w:b w:val="0"/>
                <w:szCs w:val="22"/>
              </w:rPr>
              <w:t>Il sistema effettua l’operazione e notifica che l’operazione è stata eseguita con successo.</w:t>
            </w:r>
          </w:p>
        </w:tc>
      </w:tr>
      <w:tr w:rsidR="009A2D99"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E546AD" w:rsidRDefault="009A2D99" w:rsidP="0057625A">
            <w:pPr>
              <w:spacing w:line="276" w:lineRule="auto"/>
              <w:jc w:val="center"/>
              <w:rPr>
                <w:color w:val="auto"/>
              </w:rPr>
            </w:pPr>
            <w:r w:rsidRPr="00E546AD">
              <w:rPr>
                <w:color w:val="auto"/>
              </w:rPr>
              <w:t>Scenario alternativo</w:t>
            </w:r>
          </w:p>
        </w:tc>
      </w:tr>
      <w:tr w:rsidR="009A2D99"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367CCB" w:rsidRDefault="009A2D99" w:rsidP="0057625A">
            <w:pPr>
              <w:pStyle w:val="Normale1"/>
              <w:contextualSpacing w:val="0"/>
              <w:jc w:val="both"/>
              <w:rPr>
                <w:b w:val="0"/>
              </w:rPr>
            </w:pPr>
            <w:r>
              <w:rPr>
                <w:b w:val="0"/>
                <w:szCs w:val="22"/>
              </w:rPr>
              <w:t>4</w:t>
            </w:r>
            <w:r w:rsidRPr="00367CCB">
              <w:rPr>
                <w:b w:val="0"/>
                <w:szCs w:val="22"/>
              </w:rPr>
              <w:t>(a) L’utente annulla l’operazione.</w:t>
            </w:r>
          </w:p>
        </w:tc>
      </w:tr>
      <w:tr w:rsidR="009A2D99"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2D99" w:rsidRPr="00E546AD" w:rsidRDefault="009A2D99" w:rsidP="0057625A">
            <w:pPr>
              <w:spacing w:line="276" w:lineRule="auto"/>
              <w:jc w:val="center"/>
              <w:rPr>
                <w:color w:val="auto"/>
              </w:rPr>
            </w:pPr>
            <w:r w:rsidRPr="00E546AD">
              <w:rPr>
                <w:color w:val="auto"/>
              </w:rPr>
              <w:t xml:space="preserve">Scenario d’errore </w:t>
            </w:r>
          </w:p>
        </w:tc>
      </w:tr>
      <w:tr w:rsidR="009A2D99"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A2D99" w:rsidRPr="00367CCB" w:rsidRDefault="009A2D99"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A2D99" w:rsidRDefault="009A2D99" w:rsidP="009A2D99">
      <w:pPr>
        <w:rPr>
          <w:highlight w:val="cyan"/>
        </w:rPr>
      </w:pPr>
    </w:p>
    <w:p w:rsidR="00165AAE" w:rsidRDefault="00165AAE">
      <w:pPr>
        <w:jc w:val="left"/>
        <w:rPr>
          <w:rFonts w:ascii="Arial" w:hAnsi="Arial"/>
          <w:b/>
          <w:bCs/>
          <w:sz w:val="24"/>
          <w:szCs w:val="27"/>
          <w:highlight w:val="cyan"/>
        </w:rPr>
      </w:pPr>
      <w:r>
        <w:rPr>
          <w:highlight w:val="cyan"/>
        </w:rPr>
        <w:br w:type="page"/>
      </w:r>
    </w:p>
    <w:p w:rsidR="00342BD4" w:rsidRDefault="00342BD4" w:rsidP="00E056F4">
      <w:pPr>
        <w:pStyle w:val="Titolo3"/>
        <w:rPr>
          <w:highlight w:val="cyan"/>
          <w:lang w:val="it-IT"/>
        </w:rPr>
      </w:pPr>
      <w:bookmarkStart w:id="128" w:name="_Toc507840492"/>
      <w:r w:rsidRPr="00D270E0">
        <w:rPr>
          <w:highlight w:val="cyan"/>
          <w:lang w:val="it-IT"/>
        </w:rPr>
        <w:lastRenderedPageBreak/>
        <w:t>UC_39 Gestione preferenze messaggi</w:t>
      </w:r>
      <w:bookmarkEnd w:id="128"/>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Caso d’uso</w:t>
            </w:r>
          </w:p>
        </w:tc>
        <w:tc>
          <w:tcPr>
            <w:tcW w:w="6663" w:type="dxa"/>
            <w:shd w:val="clear" w:color="auto" w:fill="auto"/>
            <w:vAlign w:val="center"/>
          </w:tcPr>
          <w:p w:rsidR="006E602B" w:rsidRPr="00A13F24"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FE4224">
              <w:rPr>
                <w:rFonts w:asciiTheme="minorHAnsi" w:hAnsiTheme="minorHAnsi"/>
                <w:b/>
                <w:szCs w:val="22"/>
              </w:rPr>
              <w:t>Visualizza preferenze messaggi</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5F7365" w:rsidRDefault="006E602B" w:rsidP="006A33FF">
            <w:pPr>
              <w:pStyle w:val="Normale1"/>
              <w:numPr>
                <w:ilvl w:val="0"/>
                <w:numId w:val="178"/>
              </w:numPr>
              <w:contextualSpacing w:val="0"/>
              <w:jc w:val="both"/>
              <w:rPr>
                <w:b w:val="0"/>
              </w:rPr>
            </w:pPr>
            <w:r w:rsidRPr="008D53DB">
              <w:rPr>
                <w:b w:val="0"/>
                <w:szCs w:val="22"/>
              </w:rPr>
              <w:t>L’utente seleziona il link “</w:t>
            </w:r>
            <w:r w:rsidR="00352B5C">
              <w:rPr>
                <w:b w:val="0"/>
                <w:szCs w:val="22"/>
              </w:rPr>
              <w:t>Preferenze m</w:t>
            </w:r>
            <w:r>
              <w:rPr>
                <w:b w:val="0"/>
                <w:szCs w:val="22"/>
              </w:rPr>
              <w:t>essaggi”.</w:t>
            </w:r>
          </w:p>
          <w:p w:rsidR="006E602B" w:rsidRPr="005F7365" w:rsidRDefault="006E602B" w:rsidP="006A33FF">
            <w:pPr>
              <w:pStyle w:val="Normale1"/>
              <w:numPr>
                <w:ilvl w:val="0"/>
                <w:numId w:val="178"/>
              </w:numPr>
              <w:contextualSpacing w:val="0"/>
              <w:jc w:val="both"/>
              <w:rPr>
                <w:b w:val="0"/>
              </w:rPr>
            </w:pPr>
            <w:r>
              <w:rPr>
                <w:b w:val="0"/>
                <w:szCs w:val="22"/>
              </w:rPr>
              <w:t xml:space="preserve">Il sistema mostra la lista </w:t>
            </w:r>
            <w:r w:rsidR="00231045">
              <w:rPr>
                <w:b w:val="0"/>
                <w:szCs w:val="22"/>
              </w:rPr>
              <w:t>delle preferenze</w:t>
            </w:r>
          </w:p>
          <w:p w:rsidR="006E602B" w:rsidRPr="00F40F4A" w:rsidRDefault="006E602B" w:rsidP="0057625A">
            <w:pPr>
              <w:pStyle w:val="Normale1"/>
              <w:ind w:left="1080"/>
              <w:contextualSpacing w:val="0"/>
              <w:jc w:val="both"/>
              <w:rPr>
                <w:b w:val="0"/>
              </w:rPr>
            </w:pP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F40F4A" w:rsidRDefault="006E602B" w:rsidP="0057625A">
            <w:pPr>
              <w:pStyle w:val="Normale1"/>
              <w:contextualSpacing w:val="0"/>
              <w:jc w:val="both"/>
              <w:rPr>
                <w:b w:val="0"/>
                <w:szCs w:val="22"/>
              </w:rPr>
            </w:pPr>
            <w:r>
              <w:rPr>
                <w:b w:val="0"/>
                <w:szCs w:val="22"/>
              </w:rPr>
              <w:t xml:space="preserve">2(a) </w:t>
            </w:r>
            <w:r w:rsidRPr="00F40F4A">
              <w:rPr>
                <w:b w:val="0"/>
                <w:szCs w:val="22"/>
              </w:rPr>
              <w:t>Il sistema notifica all’utente che i dati richiesti non sono stati trovati.</w:t>
            </w:r>
          </w:p>
        </w:tc>
      </w:tr>
    </w:tbl>
    <w:p w:rsidR="006E602B" w:rsidRDefault="006E602B" w:rsidP="006E602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Caso d’uso</w:t>
            </w:r>
          </w:p>
        </w:tc>
        <w:tc>
          <w:tcPr>
            <w:tcW w:w="6663" w:type="dxa"/>
            <w:shd w:val="clear" w:color="auto" w:fill="auto"/>
            <w:vAlign w:val="center"/>
          </w:tcPr>
          <w:p w:rsidR="006E602B" w:rsidRPr="00A13F24" w:rsidRDefault="006E602B" w:rsidP="006E602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Pr>
                <w:rFonts w:asciiTheme="minorHAnsi" w:hAnsiTheme="minorHAnsi"/>
                <w:b/>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0594" w:rsidRDefault="006E602B" w:rsidP="006A33FF">
            <w:pPr>
              <w:pStyle w:val="Normale1"/>
              <w:numPr>
                <w:ilvl w:val="0"/>
                <w:numId w:val="179"/>
              </w:numPr>
              <w:contextualSpacing w:val="0"/>
              <w:jc w:val="both"/>
              <w:rPr>
                <w:b w:val="0"/>
              </w:rPr>
            </w:pPr>
            <w:r w:rsidRPr="008D53DB">
              <w:rPr>
                <w:b w:val="0"/>
                <w:szCs w:val="22"/>
              </w:rPr>
              <w:t>L’utente seleziona il link “</w:t>
            </w:r>
            <w:r w:rsidR="00231045">
              <w:rPr>
                <w:b w:val="0"/>
                <w:szCs w:val="22"/>
              </w:rPr>
              <w:t>Preferenze messaggi</w:t>
            </w:r>
            <w:r w:rsidRPr="008D53DB">
              <w:rPr>
                <w:b w:val="0"/>
                <w:szCs w:val="22"/>
              </w:rPr>
              <w:t>”</w:t>
            </w:r>
            <w:r>
              <w:rPr>
                <w:b w:val="0"/>
                <w:szCs w:val="22"/>
              </w:rPr>
              <w:t>.</w:t>
            </w:r>
          </w:p>
          <w:p w:rsidR="006E602B" w:rsidRPr="008D53DB" w:rsidRDefault="006E602B" w:rsidP="006A33FF">
            <w:pPr>
              <w:pStyle w:val="Normale1"/>
              <w:numPr>
                <w:ilvl w:val="0"/>
                <w:numId w:val="179"/>
              </w:numPr>
              <w:contextualSpacing w:val="0"/>
              <w:jc w:val="both"/>
              <w:rPr>
                <w:b w:val="0"/>
              </w:rPr>
            </w:pPr>
            <w:r>
              <w:rPr>
                <w:b w:val="0"/>
                <w:szCs w:val="22"/>
              </w:rPr>
              <w:t>L’utente seleziona “</w:t>
            </w:r>
            <w:r w:rsidR="00352B5C">
              <w:rPr>
                <w:b w:val="0"/>
                <w:szCs w:val="22"/>
              </w:rPr>
              <w:t>Aggiungi template</w:t>
            </w:r>
            <w:r>
              <w:rPr>
                <w:b w:val="0"/>
                <w:szCs w:val="22"/>
              </w:rPr>
              <w:t>”.</w:t>
            </w:r>
          </w:p>
          <w:p w:rsidR="006E602B" w:rsidRPr="00C91AD7" w:rsidRDefault="006E602B" w:rsidP="006A33FF">
            <w:pPr>
              <w:pStyle w:val="Normale1"/>
              <w:numPr>
                <w:ilvl w:val="0"/>
                <w:numId w:val="179"/>
              </w:numPr>
              <w:contextualSpacing w:val="0"/>
              <w:jc w:val="both"/>
              <w:rPr>
                <w:b w:val="0"/>
              </w:rPr>
            </w:pPr>
            <w:r w:rsidRPr="00C91AD7">
              <w:rPr>
                <w:b w:val="0"/>
              </w:rPr>
              <w:t xml:space="preserve">Il sistema mostra la pagina con il form da compilare :  </w:t>
            </w:r>
            <w:r>
              <w:rPr>
                <w:b w:val="0"/>
              </w:rPr>
              <w:t>condizione check-in,</w:t>
            </w:r>
            <w:r w:rsidRPr="006E602B">
              <w:rPr>
                <w:b w:val="0"/>
              </w:rPr>
              <w:t xml:space="preserve"> ri</w:t>
            </w:r>
            <w:r>
              <w:rPr>
                <w:b w:val="0"/>
              </w:rPr>
              <w:t>entra nelle condizioni check-in,</w:t>
            </w:r>
            <w:r w:rsidRPr="006E602B">
              <w:rPr>
                <w:b w:val="0"/>
              </w:rPr>
              <w:t xml:space="preserve"> condizione check-out, rientra nelle condizioni check-out, risposta automatica richiesta parcheggio.</w:t>
            </w:r>
          </w:p>
          <w:p w:rsidR="006E602B" w:rsidRPr="00C91AD7" w:rsidRDefault="006E602B" w:rsidP="006A33FF">
            <w:pPr>
              <w:pStyle w:val="Normale1"/>
              <w:numPr>
                <w:ilvl w:val="0"/>
                <w:numId w:val="179"/>
              </w:numPr>
              <w:contextualSpacing w:val="0"/>
              <w:jc w:val="both"/>
              <w:rPr>
                <w:b w:val="0"/>
              </w:rPr>
            </w:pPr>
            <w:r w:rsidRPr="00C91AD7">
              <w:rPr>
                <w:b w:val="0"/>
                <w:szCs w:val="22"/>
              </w:rPr>
              <w:t>L’utente riempie i campi obbligatori.</w:t>
            </w:r>
          </w:p>
          <w:p w:rsidR="006E602B" w:rsidRPr="001774CD" w:rsidRDefault="006E602B" w:rsidP="006A33FF">
            <w:pPr>
              <w:pStyle w:val="Normale1"/>
              <w:numPr>
                <w:ilvl w:val="0"/>
                <w:numId w:val="179"/>
              </w:numPr>
              <w:contextualSpacing w:val="0"/>
              <w:jc w:val="both"/>
              <w:rPr>
                <w:b w:val="0"/>
              </w:rPr>
            </w:pPr>
            <w:r w:rsidRPr="001774CD">
              <w:rPr>
                <w:b w:val="0"/>
              </w:rPr>
              <w:t>L’utente salva i dati.</w:t>
            </w:r>
          </w:p>
          <w:p w:rsidR="006E602B" w:rsidRPr="008D53DB" w:rsidRDefault="006E602B" w:rsidP="006A33FF">
            <w:pPr>
              <w:pStyle w:val="Normale1"/>
              <w:numPr>
                <w:ilvl w:val="0"/>
                <w:numId w:val="179"/>
              </w:numPr>
              <w:contextualSpacing w:val="0"/>
              <w:jc w:val="both"/>
              <w:rPr>
                <w:b w:val="0"/>
              </w:rPr>
            </w:pPr>
            <w:r w:rsidRPr="001774CD">
              <w:rPr>
                <w:b w:val="0"/>
                <w:szCs w:val="22"/>
              </w:rPr>
              <w:t>Il sistema effettua l’operazione e notifica che l’operazione è stata eseguita con successo.</w:t>
            </w: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r>
              <w:rPr>
                <w:b w:val="0"/>
                <w:szCs w:val="22"/>
              </w:rPr>
              <w:t>5</w:t>
            </w:r>
            <w:r w:rsidRPr="00367CCB">
              <w:rPr>
                <w:b w:val="0"/>
                <w:szCs w:val="22"/>
              </w:rPr>
              <w:t>(a) L’utente annulla l’operazione.</w:t>
            </w: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367CCB" w:rsidRDefault="006E602B"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6E602B"/>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6E602B" w:rsidRPr="00A13F24"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Pr>
                <w:rFonts w:asciiTheme="minorHAnsi" w:hAnsiTheme="minorHAnsi"/>
                <w:b/>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6E602B">
              <w:rPr>
                <w:rFonts w:asciiTheme="minorHAnsi" w:hAnsiTheme="minorHAnsi"/>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5F7365" w:rsidRDefault="006E602B" w:rsidP="006A33FF">
            <w:pPr>
              <w:pStyle w:val="Normale1"/>
              <w:numPr>
                <w:ilvl w:val="0"/>
                <w:numId w:val="18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 </w:t>
            </w:r>
            <w:r>
              <w:rPr>
                <w:rFonts w:asciiTheme="minorHAnsi" w:hAnsiTheme="minorHAnsi"/>
                <w:b w:val="0"/>
                <w:szCs w:val="22"/>
              </w:rPr>
              <w:t>template</w:t>
            </w:r>
            <w:r>
              <w:rPr>
                <w:b w:val="0"/>
                <w:szCs w:val="22"/>
              </w:rPr>
              <w:t>.</w:t>
            </w:r>
          </w:p>
          <w:p w:rsidR="006E602B" w:rsidRPr="00D36D07" w:rsidRDefault="006E602B" w:rsidP="006A33FF">
            <w:pPr>
              <w:pStyle w:val="Normale1"/>
              <w:numPr>
                <w:ilvl w:val="0"/>
                <w:numId w:val="18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6E602B" w:rsidRPr="00D36D07" w:rsidRDefault="006E602B" w:rsidP="006A33FF">
            <w:pPr>
              <w:pStyle w:val="Normale1"/>
              <w:numPr>
                <w:ilvl w:val="0"/>
                <w:numId w:val="180"/>
              </w:numPr>
              <w:contextualSpacing w:val="0"/>
              <w:jc w:val="both"/>
              <w:rPr>
                <w:b w:val="0"/>
              </w:rPr>
            </w:pPr>
            <w:r w:rsidRPr="00D36D07">
              <w:rPr>
                <w:b w:val="0"/>
                <w:szCs w:val="22"/>
              </w:rPr>
              <w:t xml:space="preserve">Il sistema effettua la modifica e conferma che l’operazione è stata eseguita con successo. </w:t>
            </w: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r>
              <w:rPr>
                <w:b w:val="0"/>
                <w:szCs w:val="22"/>
              </w:rPr>
              <w:t>2</w:t>
            </w:r>
            <w:r w:rsidRPr="00367CCB">
              <w:rPr>
                <w:b w:val="0"/>
                <w:szCs w:val="22"/>
              </w:rPr>
              <w:t>(a) L’utente annulla l’operazione.</w:t>
            </w: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367CCB" w:rsidRDefault="006E602B"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6E602B" w:rsidRDefault="006E602B" w:rsidP="006E602B"/>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Caso d’uso</w:t>
            </w:r>
          </w:p>
        </w:tc>
        <w:tc>
          <w:tcPr>
            <w:tcW w:w="6663" w:type="dxa"/>
            <w:shd w:val="clear" w:color="auto" w:fill="auto"/>
            <w:vAlign w:val="center"/>
          </w:tcPr>
          <w:p w:rsidR="006E602B" w:rsidRPr="00A13F24"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Pr>
                <w:rFonts w:asciiTheme="minorHAnsi" w:hAnsiTheme="minorHAnsi"/>
                <w:b/>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Attori</w:t>
            </w:r>
          </w:p>
        </w:tc>
        <w:tc>
          <w:tcPr>
            <w:tcW w:w="6663" w:type="dxa"/>
            <w:shd w:val="clear" w:color="auto" w:fill="auto"/>
          </w:tcPr>
          <w:p w:rsidR="006E602B" w:rsidRPr="00461818" w:rsidRDefault="006E602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rPr>
                <w:color w:val="auto"/>
              </w:rPr>
            </w:pPr>
            <w:r w:rsidRPr="00E546AD">
              <w:rPr>
                <w:color w:val="auto"/>
              </w:rPr>
              <w:t>Pre-condizioni</w:t>
            </w:r>
          </w:p>
        </w:tc>
        <w:tc>
          <w:tcPr>
            <w:tcW w:w="6663" w:type="dxa"/>
            <w:shd w:val="clear" w:color="auto" w:fill="auto"/>
          </w:tcPr>
          <w:p w:rsidR="006E602B"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6E602B">
              <w:rPr>
                <w:rFonts w:asciiTheme="minorHAnsi" w:hAnsiTheme="minorHAnsi"/>
                <w:szCs w:val="22"/>
              </w:rPr>
              <w:t>template</w:t>
            </w:r>
          </w:p>
        </w:tc>
      </w:tr>
      <w:tr w:rsidR="006E602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6E602B" w:rsidRPr="00E546AD" w:rsidRDefault="006E602B" w:rsidP="0057625A">
            <w:pPr>
              <w:spacing w:line="276" w:lineRule="auto"/>
              <w:jc w:val="left"/>
              <w:rPr>
                <w:color w:val="auto"/>
              </w:rPr>
            </w:pPr>
            <w:r w:rsidRPr="00E546AD">
              <w:rPr>
                <w:color w:val="auto"/>
              </w:rPr>
              <w:t>Punto di estensione</w:t>
            </w:r>
          </w:p>
        </w:tc>
        <w:tc>
          <w:tcPr>
            <w:tcW w:w="6663" w:type="dxa"/>
            <w:shd w:val="clear" w:color="auto" w:fill="auto"/>
          </w:tcPr>
          <w:p w:rsidR="006E602B" w:rsidRPr="00A13F24" w:rsidRDefault="006E602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6E602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6E602B" w:rsidRPr="00E546AD" w:rsidRDefault="006E602B" w:rsidP="0057625A">
            <w:pPr>
              <w:spacing w:line="276" w:lineRule="auto"/>
              <w:jc w:val="center"/>
              <w:rPr>
                <w:color w:val="auto"/>
              </w:rPr>
            </w:pPr>
            <w:r w:rsidRPr="00E546AD">
              <w:rPr>
                <w:color w:val="auto"/>
              </w:rPr>
              <w:t xml:space="preserve">Scenario principale </w:t>
            </w:r>
          </w:p>
        </w:tc>
      </w:tr>
      <w:tr w:rsidR="006E602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D36D07" w:rsidRDefault="006E602B" w:rsidP="006A33FF">
            <w:pPr>
              <w:pStyle w:val="Normale1"/>
              <w:numPr>
                <w:ilvl w:val="0"/>
                <w:numId w:val="181"/>
              </w:numPr>
              <w:contextualSpacing w:val="0"/>
              <w:jc w:val="both"/>
              <w:rPr>
                <w:b w:val="0"/>
              </w:rPr>
            </w:pPr>
            <w:r w:rsidRPr="00D36D07">
              <w:rPr>
                <w:b w:val="0"/>
                <w:szCs w:val="22"/>
              </w:rPr>
              <w:t>L’utente seleziona la funzionalità “Elimina”.</w:t>
            </w:r>
          </w:p>
          <w:p w:rsidR="006E602B" w:rsidRPr="00D36D07" w:rsidRDefault="006E602B" w:rsidP="006A33FF">
            <w:pPr>
              <w:pStyle w:val="Normale1"/>
              <w:numPr>
                <w:ilvl w:val="0"/>
                <w:numId w:val="18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6E602B" w:rsidRPr="00D36D07" w:rsidRDefault="006E602B" w:rsidP="006A33FF">
            <w:pPr>
              <w:pStyle w:val="Normale1"/>
              <w:numPr>
                <w:ilvl w:val="0"/>
                <w:numId w:val="181"/>
              </w:numPr>
              <w:contextualSpacing w:val="0"/>
              <w:jc w:val="both"/>
              <w:rPr>
                <w:b w:val="0"/>
              </w:rPr>
            </w:pPr>
            <w:r w:rsidRPr="00D36D07">
              <w:rPr>
                <w:b w:val="0"/>
                <w:szCs w:val="22"/>
              </w:rPr>
              <w:t xml:space="preserve">L’utente conferma. </w:t>
            </w:r>
          </w:p>
          <w:p w:rsidR="006E602B" w:rsidRPr="00D36D07" w:rsidRDefault="006E602B" w:rsidP="006A33FF">
            <w:pPr>
              <w:pStyle w:val="Normale1"/>
              <w:numPr>
                <w:ilvl w:val="0"/>
                <w:numId w:val="181"/>
              </w:numPr>
              <w:contextualSpacing w:val="0"/>
              <w:jc w:val="both"/>
              <w:rPr>
                <w:b w:val="0"/>
              </w:rPr>
            </w:pPr>
            <w:r w:rsidRPr="00D36D07">
              <w:rPr>
                <w:b w:val="0"/>
                <w:szCs w:val="22"/>
              </w:rPr>
              <w:t xml:space="preserve">Il sistema elimina </w:t>
            </w:r>
            <w:r>
              <w:rPr>
                <w:b w:val="0"/>
                <w:szCs w:val="22"/>
              </w:rPr>
              <w:t xml:space="preserve">il </w:t>
            </w:r>
            <w:r>
              <w:rPr>
                <w:rFonts w:asciiTheme="minorHAnsi" w:hAnsiTheme="minorHAnsi"/>
                <w:b w:val="0"/>
                <w:szCs w:val="22"/>
              </w:rPr>
              <w:t>template</w:t>
            </w:r>
            <w:r w:rsidRPr="00D36D07">
              <w:rPr>
                <w:b w:val="0"/>
                <w:szCs w:val="22"/>
              </w:rPr>
              <w:t xml:space="preserve"> e conferma che l’operazione è stata eseguita con successo.</w:t>
            </w:r>
          </w:p>
        </w:tc>
      </w:tr>
      <w:tr w:rsidR="006E602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Scenario alternativo</w:t>
            </w:r>
          </w:p>
        </w:tc>
      </w:tr>
      <w:tr w:rsidR="006E602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367CCB" w:rsidRDefault="006E602B" w:rsidP="0057625A">
            <w:pPr>
              <w:pStyle w:val="Normale1"/>
              <w:contextualSpacing w:val="0"/>
              <w:jc w:val="both"/>
              <w:rPr>
                <w:b w:val="0"/>
              </w:rPr>
            </w:pPr>
            <w:r>
              <w:rPr>
                <w:b w:val="0"/>
                <w:szCs w:val="22"/>
              </w:rPr>
              <w:t>3</w:t>
            </w:r>
            <w:r w:rsidRPr="00367CCB">
              <w:rPr>
                <w:b w:val="0"/>
                <w:szCs w:val="22"/>
              </w:rPr>
              <w:t>(a) L’utente annulla l’operazione.</w:t>
            </w:r>
          </w:p>
        </w:tc>
      </w:tr>
      <w:tr w:rsidR="006E602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6E602B" w:rsidRPr="00E546AD" w:rsidRDefault="006E602B" w:rsidP="0057625A">
            <w:pPr>
              <w:spacing w:line="276" w:lineRule="auto"/>
              <w:jc w:val="center"/>
              <w:rPr>
                <w:color w:val="auto"/>
              </w:rPr>
            </w:pPr>
            <w:r w:rsidRPr="00E546AD">
              <w:rPr>
                <w:color w:val="auto"/>
              </w:rPr>
              <w:t xml:space="preserve">Scenario d’errore </w:t>
            </w:r>
          </w:p>
        </w:tc>
      </w:tr>
      <w:tr w:rsidR="006E602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6E602B" w:rsidRPr="00367CCB" w:rsidRDefault="006E602B"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Pr>
        <w:rPr>
          <w:highlight w:val="cyan"/>
        </w:rPr>
      </w:pPr>
    </w:p>
    <w:p w:rsidR="00165AAE" w:rsidRDefault="00165AAE">
      <w:pPr>
        <w:jc w:val="left"/>
        <w:rPr>
          <w:rFonts w:ascii="Arial" w:hAnsi="Arial"/>
          <w:b/>
          <w:bCs/>
          <w:sz w:val="24"/>
          <w:szCs w:val="27"/>
          <w:highlight w:val="cyan"/>
        </w:rPr>
      </w:pPr>
      <w:r>
        <w:rPr>
          <w:highlight w:val="cyan"/>
        </w:rPr>
        <w:br w:type="page"/>
      </w:r>
    </w:p>
    <w:p w:rsidR="00342BD4" w:rsidRDefault="00342BD4" w:rsidP="00E056F4">
      <w:pPr>
        <w:pStyle w:val="Titolo3"/>
        <w:rPr>
          <w:highlight w:val="cyan"/>
          <w:lang w:val="it-IT"/>
        </w:rPr>
      </w:pPr>
      <w:bookmarkStart w:id="129" w:name="_Toc507840493"/>
      <w:r w:rsidRPr="00D270E0">
        <w:rPr>
          <w:highlight w:val="cyan"/>
          <w:lang w:val="it-IT"/>
        </w:rPr>
        <w:lastRenderedPageBreak/>
        <w:t>UC_40 Visualizzazione notifiche</w:t>
      </w:r>
      <w:bookmarkEnd w:id="129"/>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rPr>
                <w:color w:val="auto"/>
              </w:rPr>
            </w:pPr>
            <w:r w:rsidRPr="00E546AD">
              <w:rPr>
                <w:color w:val="auto"/>
              </w:rPr>
              <w:t>Caso d’uso</w:t>
            </w:r>
          </w:p>
        </w:tc>
        <w:tc>
          <w:tcPr>
            <w:tcW w:w="6663" w:type="dxa"/>
            <w:shd w:val="clear" w:color="auto" w:fill="auto"/>
            <w:vAlign w:val="center"/>
          </w:tcPr>
          <w:p w:rsidR="0036447B" w:rsidRPr="004B536C" w:rsidRDefault="0036447B"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FE4224">
              <w:rPr>
                <w:b/>
                <w:szCs w:val="22"/>
              </w:rPr>
              <w:t>notifica</w:t>
            </w:r>
          </w:p>
        </w:tc>
      </w:tr>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rPr>
                <w:color w:val="auto"/>
              </w:rPr>
            </w:pPr>
            <w:r w:rsidRPr="00E546AD">
              <w:rPr>
                <w:color w:val="auto"/>
              </w:rPr>
              <w:t>Attori</w:t>
            </w:r>
          </w:p>
        </w:tc>
        <w:tc>
          <w:tcPr>
            <w:tcW w:w="6663" w:type="dxa"/>
            <w:shd w:val="clear" w:color="auto" w:fill="auto"/>
          </w:tcPr>
          <w:p w:rsidR="0036447B" w:rsidRPr="00461818" w:rsidRDefault="0036447B" w:rsidP="0036447B">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rPr>
                <w:color w:val="auto"/>
              </w:rPr>
            </w:pPr>
            <w:r w:rsidRPr="00E546AD">
              <w:rPr>
                <w:color w:val="auto"/>
              </w:rPr>
              <w:t>Pre-condizioni</w:t>
            </w:r>
          </w:p>
        </w:tc>
        <w:tc>
          <w:tcPr>
            <w:tcW w:w="6663" w:type="dxa"/>
            <w:shd w:val="clear" w:color="auto" w:fill="auto"/>
          </w:tcPr>
          <w:p w:rsidR="0036447B" w:rsidRPr="00A13F24" w:rsidRDefault="0036447B"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36447B"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6447B" w:rsidRPr="00E546AD" w:rsidRDefault="0036447B" w:rsidP="0057625A">
            <w:pPr>
              <w:spacing w:line="276" w:lineRule="auto"/>
              <w:jc w:val="left"/>
              <w:rPr>
                <w:color w:val="auto"/>
              </w:rPr>
            </w:pPr>
            <w:r w:rsidRPr="00E546AD">
              <w:rPr>
                <w:color w:val="auto"/>
              </w:rPr>
              <w:t>Punto di estensione</w:t>
            </w:r>
          </w:p>
        </w:tc>
        <w:tc>
          <w:tcPr>
            <w:tcW w:w="6663" w:type="dxa"/>
            <w:shd w:val="clear" w:color="auto" w:fill="auto"/>
          </w:tcPr>
          <w:p w:rsidR="0036447B" w:rsidRPr="00A13F24" w:rsidRDefault="0036447B"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6447B"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6447B" w:rsidRPr="00E546AD" w:rsidRDefault="0036447B" w:rsidP="0057625A">
            <w:pPr>
              <w:spacing w:line="276" w:lineRule="auto"/>
              <w:jc w:val="center"/>
              <w:rPr>
                <w:color w:val="auto"/>
              </w:rPr>
            </w:pPr>
            <w:r w:rsidRPr="00E546AD">
              <w:rPr>
                <w:color w:val="auto"/>
              </w:rPr>
              <w:t xml:space="preserve">Scenario principale </w:t>
            </w:r>
          </w:p>
        </w:tc>
      </w:tr>
      <w:tr w:rsidR="0036447B"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AC6DCF" w:rsidRDefault="0036447B" w:rsidP="006A33FF">
            <w:pPr>
              <w:pStyle w:val="Normale1"/>
              <w:numPr>
                <w:ilvl w:val="0"/>
                <w:numId w:val="182"/>
              </w:numPr>
              <w:contextualSpacing w:val="0"/>
              <w:jc w:val="both"/>
              <w:rPr>
                <w:b w:val="0"/>
              </w:rPr>
            </w:pPr>
            <w:r w:rsidRPr="008D53DB">
              <w:rPr>
                <w:b w:val="0"/>
                <w:szCs w:val="22"/>
              </w:rPr>
              <w:t>L’utente seleziona il link “</w:t>
            </w:r>
            <w:r w:rsidR="00352B5C">
              <w:rPr>
                <w:b w:val="0"/>
                <w:szCs w:val="22"/>
              </w:rPr>
              <w:t>Notifiche</w:t>
            </w:r>
            <w:r w:rsidRPr="008D53DB">
              <w:rPr>
                <w:b w:val="0"/>
                <w:szCs w:val="22"/>
              </w:rPr>
              <w:t>”</w:t>
            </w:r>
            <w:r>
              <w:rPr>
                <w:b w:val="0"/>
                <w:szCs w:val="22"/>
              </w:rPr>
              <w:t>.</w:t>
            </w:r>
          </w:p>
          <w:p w:rsidR="0036447B" w:rsidRPr="00936F80" w:rsidRDefault="0036447B" w:rsidP="006A33FF">
            <w:pPr>
              <w:pStyle w:val="Normale1"/>
              <w:numPr>
                <w:ilvl w:val="0"/>
                <w:numId w:val="182"/>
              </w:numPr>
              <w:contextualSpacing w:val="0"/>
              <w:jc w:val="both"/>
              <w:rPr>
                <w:b w:val="0"/>
                <w:szCs w:val="22"/>
              </w:rPr>
            </w:pPr>
            <w:r w:rsidRPr="00936F80">
              <w:rPr>
                <w:b w:val="0"/>
                <w:szCs w:val="22"/>
              </w:rPr>
              <w:t xml:space="preserve">Il sistema visualizza un form composto da : </w:t>
            </w:r>
            <w:r w:rsidRPr="00C44F55">
              <w:rPr>
                <w:b w:val="0"/>
                <w:szCs w:val="22"/>
              </w:rPr>
              <w:t xml:space="preserve">data </w:t>
            </w:r>
            <w:r w:rsidR="00352B5C">
              <w:rPr>
                <w:b w:val="0"/>
                <w:szCs w:val="22"/>
              </w:rPr>
              <w:t>notifica</w:t>
            </w:r>
            <w:r w:rsidRPr="00BC044A">
              <w:rPr>
                <w:b w:val="0"/>
                <w:szCs w:val="22"/>
              </w:rPr>
              <w:t>.</w:t>
            </w:r>
          </w:p>
          <w:p w:rsidR="0036447B" w:rsidRPr="00936F80" w:rsidRDefault="0036447B" w:rsidP="006A33FF">
            <w:pPr>
              <w:pStyle w:val="Normale1"/>
              <w:numPr>
                <w:ilvl w:val="0"/>
                <w:numId w:val="182"/>
              </w:numPr>
              <w:contextualSpacing w:val="0"/>
              <w:jc w:val="both"/>
              <w:rPr>
                <w:b w:val="0"/>
                <w:szCs w:val="22"/>
              </w:rPr>
            </w:pPr>
            <w:r w:rsidRPr="00936F80">
              <w:rPr>
                <w:b w:val="0"/>
                <w:szCs w:val="22"/>
              </w:rPr>
              <w:t>L’utente riempie uno o più campi richiesti ed avvia la ricerca</w:t>
            </w:r>
            <w:r w:rsidRPr="00936F80">
              <w:rPr>
                <w:b w:val="0"/>
              </w:rPr>
              <w:t>.</w:t>
            </w:r>
          </w:p>
          <w:p w:rsidR="0036447B" w:rsidRPr="008D53DB" w:rsidRDefault="0036447B" w:rsidP="00352B5C">
            <w:pPr>
              <w:pStyle w:val="Normale1"/>
              <w:ind w:left="1080"/>
              <w:contextualSpacing w:val="0"/>
              <w:jc w:val="both"/>
              <w:rPr>
                <w:b w:val="0"/>
              </w:rPr>
            </w:pPr>
            <w:r w:rsidRPr="00F40F4A">
              <w:rPr>
                <w:b w:val="0"/>
              </w:rPr>
              <w:t>Il sistema mo</w:t>
            </w:r>
            <w:r>
              <w:rPr>
                <w:b w:val="0"/>
              </w:rPr>
              <w:t xml:space="preserve">stra una lista contenente tutte le </w:t>
            </w:r>
            <w:r w:rsidR="00352B5C">
              <w:rPr>
                <w:b w:val="0"/>
              </w:rPr>
              <w:t>notifiche</w:t>
            </w:r>
            <w:r>
              <w:rPr>
                <w:b w:val="0"/>
              </w:rPr>
              <w:t xml:space="preserve"> </w:t>
            </w:r>
            <w:r w:rsidRPr="00F40F4A">
              <w:rPr>
                <w:b w:val="0"/>
              </w:rPr>
              <w:t>che soddisfano i parametri di ricerca.</w:t>
            </w:r>
          </w:p>
        </w:tc>
      </w:tr>
      <w:tr w:rsidR="0036447B"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E546AD" w:rsidRDefault="0036447B" w:rsidP="0057625A">
            <w:pPr>
              <w:spacing w:line="276" w:lineRule="auto"/>
              <w:jc w:val="center"/>
              <w:rPr>
                <w:color w:val="auto"/>
              </w:rPr>
            </w:pPr>
            <w:r w:rsidRPr="00E546AD">
              <w:rPr>
                <w:color w:val="auto"/>
              </w:rPr>
              <w:t>Scenario alternativo</w:t>
            </w:r>
          </w:p>
        </w:tc>
      </w:tr>
      <w:tr w:rsidR="0036447B"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367CCB" w:rsidRDefault="0036447B" w:rsidP="0057625A">
            <w:pPr>
              <w:pStyle w:val="Normale1"/>
              <w:contextualSpacing w:val="0"/>
              <w:jc w:val="both"/>
              <w:rPr>
                <w:b w:val="0"/>
              </w:rPr>
            </w:pPr>
            <w:r>
              <w:rPr>
                <w:b w:val="0"/>
              </w:rPr>
              <w:t xml:space="preserve">2 (a) </w:t>
            </w:r>
            <w:r w:rsidRPr="00367CCB">
              <w:rPr>
                <w:b w:val="0"/>
                <w:szCs w:val="22"/>
              </w:rPr>
              <w:t>L’utente annulla l’operazione.</w:t>
            </w:r>
          </w:p>
        </w:tc>
      </w:tr>
      <w:tr w:rsidR="0036447B"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6447B" w:rsidRPr="00E546AD" w:rsidRDefault="0036447B" w:rsidP="0057625A">
            <w:pPr>
              <w:spacing w:line="276" w:lineRule="auto"/>
              <w:jc w:val="center"/>
              <w:rPr>
                <w:color w:val="auto"/>
              </w:rPr>
            </w:pPr>
            <w:r w:rsidRPr="00E546AD">
              <w:rPr>
                <w:color w:val="auto"/>
              </w:rPr>
              <w:t xml:space="preserve">Scenario d’errore </w:t>
            </w:r>
          </w:p>
        </w:tc>
      </w:tr>
      <w:tr w:rsidR="0036447B"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6447B" w:rsidRPr="00367CCB" w:rsidRDefault="0036447B"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FE4224" w:rsidRPr="00D270E0" w:rsidRDefault="00FE4224" w:rsidP="00FE4224">
      <w:pPr>
        <w:rPr>
          <w:highlight w:val="cyan"/>
        </w:rPr>
      </w:pPr>
    </w:p>
    <w:p w:rsidR="00342BD4" w:rsidRDefault="00342BD4" w:rsidP="00E056F4">
      <w:pPr>
        <w:pStyle w:val="Titolo3"/>
        <w:rPr>
          <w:highlight w:val="cyan"/>
          <w:lang w:val="it-IT"/>
        </w:rPr>
      </w:pPr>
      <w:bookmarkStart w:id="130" w:name="_Toc507840494"/>
      <w:r w:rsidRPr="00D270E0">
        <w:rPr>
          <w:highlight w:val="cyan"/>
          <w:lang w:val="it-IT"/>
        </w:rPr>
        <w:t>UC_41 Gestione messaggi utente business</w:t>
      </w:r>
      <w:bookmarkEnd w:id="130"/>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rPr>
                <w:color w:val="auto"/>
              </w:rPr>
            </w:pPr>
            <w:r w:rsidRPr="00E546AD">
              <w:rPr>
                <w:color w:val="auto"/>
              </w:rPr>
              <w:t>Caso d’uso</w:t>
            </w:r>
          </w:p>
        </w:tc>
        <w:tc>
          <w:tcPr>
            <w:tcW w:w="6663" w:type="dxa"/>
            <w:shd w:val="clear" w:color="auto" w:fill="auto"/>
            <w:vAlign w:val="center"/>
          </w:tcPr>
          <w:p w:rsidR="00352B5C" w:rsidRPr="004B536C" w:rsidRDefault="00352B5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2D14C2">
              <w:rPr>
                <w:rFonts w:asciiTheme="minorHAnsi" w:hAnsiTheme="minorHAnsi"/>
                <w:b/>
                <w:szCs w:val="22"/>
              </w:rPr>
              <w:t>messaggi</w:t>
            </w:r>
          </w:p>
        </w:tc>
      </w:tr>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rPr>
                <w:color w:val="auto"/>
              </w:rPr>
            </w:pPr>
            <w:r w:rsidRPr="00E546AD">
              <w:rPr>
                <w:color w:val="auto"/>
              </w:rPr>
              <w:t>Attori</w:t>
            </w:r>
          </w:p>
        </w:tc>
        <w:tc>
          <w:tcPr>
            <w:tcW w:w="6663" w:type="dxa"/>
            <w:shd w:val="clear" w:color="auto" w:fill="auto"/>
          </w:tcPr>
          <w:p w:rsidR="00352B5C" w:rsidRPr="00461818" w:rsidRDefault="00352B5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rPr>
                <w:color w:val="auto"/>
              </w:rPr>
            </w:pPr>
            <w:r w:rsidRPr="00E546AD">
              <w:rPr>
                <w:color w:val="auto"/>
              </w:rPr>
              <w:t>Pre-condizioni</w:t>
            </w:r>
          </w:p>
        </w:tc>
        <w:tc>
          <w:tcPr>
            <w:tcW w:w="6663" w:type="dxa"/>
            <w:shd w:val="clear" w:color="auto" w:fill="auto"/>
          </w:tcPr>
          <w:p w:rsidR="00352B5C" w:rsidRDefault="00352B5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352B5C" w:rsidRPr="00A13F24" w:rsidRDefault="00352B5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352B5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352B5C" w:rsidRPr="00E546AD" w:rsidRDefault="00352B5C" w:rsidP="0057625A">
            <w:pPr>
              <w:spacing w:line="276" w:lineRule="auto"/>
              <w:jc w:val="left"/>
              <w:rPr>
                <w:color w:val="auto"/>
              </w:rPr>
            </w:pPr>
            <w:r w:rsidRPr="00E546AD">
              <w:rPr>
                <w:color w:val="auto"/>
              </w:rPr>
              <w:t>Punto di estensione</w:t>
            </w:r>
          </w:p>
        </w:tc>
        <w:tc>
          <w:tcPr>
            <w:tcW w:w="6663" w:type="dxa"/>
            <w:shd w:val="clear" w:color="auto" w:fill="auto"/>
          </w:tcPr>
          <w:p w:rsidR="00352B5C" w:rsidRPr="00A13F24" w:rsidRDefault="00352B5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352B5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352B5C" w:rsidRPr="00E546AD" w:rsidRDefault="00352B5C" w:rsidP="0057625A">
            <w:pPr>
              <w:spacing w:line="276" w:lineRule="auto"/>
              <w:jc w:val="center"/>
              <w:rPr>
                <w:color w:val="auto"/>
              </w:rPr>
            </w:pPr>
            <w:r w:rsidRPr="00E546AD">
              <w:rPr>
                <w:color w:val="auto"/>
              </w:rPr>
              <w:t xml:space="preserve">Scenario principale </w:t>
            </w:r>
          </w:p>
        </w:tc>
      </w:tr>
      <w:tr w:rsidR="00352B5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AC6DCF" w:rsidRDefault="00352B5C" w:rsidP="006A33FF">
            <w:pPr>
              <w:pStyle w:val="Normale1"/>
              <w:numPr>
                <w:ilvl w:val="0"/>
                <w:numId w:val="183"/>
              </w:numPr>
              <w:contextualSpacing w:val="0"/>
              <w:jc w:val="both"/>
              <w:rPr>
                <w:b w:val="0"/>
              </w:rPr>
            </w:pPr>
            <w:r w:rsidRPr="008D53DB">
              <w:rPr>
                <w:b w:val="0"/>
                <w:szCs w:val="22"/>
              </w:rPr>
              <w:t>L’utente seleziona il link “</w:t>
            </w:r>
            <w:r w:rsidR="001741AC">
              <w:rPr>
                <w:b w:val="0"/>
                <w:szCs w:val="22"/>
              </w:rPr>
              <w:t>Messaggi</w:t>
            </w:r>
            <w:r w:rsidRPr="008D53DB">
              <w:rPr>
                <w:b w:val="0"/>
                <w:szCs w:val="22"/>
              </w:rPr>
              <w:t>”</w:t>
            </w:r>
            <w:r>
              <w:rPr>
                <w:b w:val="0"/>
                <w:szCs w:val="22"/>
              </w:rPr>
              <w:t>.</w:t>
            </w:r>
          </w:p>
          <w:p w:rsidR="00352B5C" w:rsidRPr="00936F80" w:rsidRDefault="00352B5C" w:rsidP="006A33FF">
            <w:pPr>
              <w:pStyle w:val="Normale1"/>
              <w:numPr>
                <w:ilvl w:val="0"/>
                <w:numId w:val="183"/>
              </w:numPr>
              <w:contextualSpacing w:val="0"/>
              <w:jc w:val="both"/>
              <w:rPr>
                <w:b w:val="0"/>
                <w:szCs w:val="22"/>
              </w:rPr>
            </w:pPr>
            <w:r w:rsidRPr="00936F80">
              <w:rPr>
                <w:b w:val="0"/>
                <w:szCs w:val="22"/>
              </w:rPr>
              <w:t xml:space="preserve">Il sistema visualizza un form composto da : </w:t>
            </w:r>
            <w:r w:rsidR="001741AC" w:rsidRPr="001741AC">
              <w:rPr>
                <w:rFonts w:asciiTheme="minorHAnsi" w:hAnsiTheme="minorHAnsi"/>
                <w:b w:val="0"/>
                <w:szCs w:val="22"/>
              </w:rPr>
              <w:t>filtro</w:t>
            </w:r>
            <w:r w:rsidR="001741AC">
              <w:rPr>
                <w:b w:val="0"/>
                <w:szCs w:val="22"/>
              </w:rPr>
              <w:t>.</w:t>
            </w:r>
          </w:p>
          <w:p w:rsidR="00352B5C" w:rsidRPr="00936F80" w:rsidRDefault="00352B5C" w:rsidP="006A33FF">
            <w:pPr>
              <w:pStyle w:val="Normale1"/>
              <w:numPr>
                <w:ilvl w:val="0"/>
                <w:numId w:val="183"/>
              </w:numPr>
              <w:contextualSpacing w:val="0"/>
              <w:jc w:val="both"/>
              <w:rPr>
                <w:b w:val="0"/>
                <w:szCs w:val="22"/>
              </w:rPr>
            </w:pPr>
            <w:r w:rsidRPr="00936F80">
              <w:rPr>
                <w:b w:val="0"/>
                <w:szCs w:val="22"/>
              </w:rPr>
              <w:t>L’utente riempie uno o più campi richiesti ed avvia la ricerca</w:t>
            </w:r>
            <w:r w:rsidRPr="00936F80">
              <w:rPr>
                <w:b w:val="0"/>
              </w:rPr>
              <w:t>.</w:t>
            </w:r>
          </w:p>
          <w:p w:rsidR="00352B5C" w:rsidRPr="008D53DB" w:rsidRDefault="00352B5C" w:rsidP="001741AC">
            <w:pPr>
              <w:pStyle w:val="Normale1"/>
              <w:ind w:left="1080"/>
              <w:contextualSpacing w:val="0"/>
              <w:jc w:val="both"/>
              <w:rPr>
                <w:b w:val="0"/>
              </w:rPr>
            </w:pPr>
            <w:r w:rsidRPr="00F40F4A">
              <w:rPr>
                <w:b w:val="0"/>
              </w:rPr>
              <w:t>Il sistema mo</w:t>
            </w:r>
            <w:r>
              <w:rPr>
                <w:b w:val="0"/>
              </w:rPr>
              <w:t>stra una lista cont</w:t>
            </w:r>
            <w:r w:rsidR="001741AC">
              <w:rPr>
                <w:b w:val="0"/>
              </w:rPr>
              <w:t>enente tutti</w:t>
            </w:r>
            <w:r>
              <w:rPr>
                <w:b w:val="0"/>
              </w:rPr>
              <w:t xml:space="preserve"> </w:t>
            </w:r>
            <w:r w:rsidR="001741AC">
              <w:rPr>
                <w:b w:val="0"/>
              </w:rPr>
              <w:t xml:space="preserve">i messaggi </w:t>
            </w:r>
            <w:r w:rsidRPr="00F40F4A">
              <w:rPr>
                <w:b w:val="0"/>
              </w:rPr>
              <w:t>che soddisfano i parametri di ricerca.</w:t>
            </w:r>
          </w:p>
        </w:tc>
      </w:tr>
      <w:tr w:rsidR="00352B5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E546AD" w:rsidRDefault="00352B5C" w:rsidP="0057625A">
            <w:pPr>
              <w:spacing w:line="276" w:lineRule="auto"/>
              <w:jc w:val="center"/>
              <w:rPr>
                <w:color w:val="auto"/>
              </w:rPr>
            </w:pPr>
            <w:r w:rsidRPr="00E546AD">
              <w:rPr>
                <w:color w:val="auto"/>
              </w:rPr>
              <w:t>Scenario alternativo</w:t>
            </w:r>
          </w:p>
        </w:tc>
      </w:tr>
      <w:tr w:rsidR="00352B5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367CCB" w:rsidRDefault="00352B5C" w:rsidP="0057625A">
            <w:pPr>
              <w:pStyle w:val="Normale1"/>
              <w:contextualSpacing w:val="0"/>
              <w:jc w:val="both"/>
              <w:rPr>
                <w:b w:val="0"/>
              </w:rPr>
            </w:pPr>
            <w:r>
              <w:rPr>
                <w:b w:val="0"/>
              </w:rPr>
              <w:t xml:space="preserve">2 (a) </w:t>
            </w:r>
            <w:r w:rsidRPr="00367CCB">
              <w:rPr>
                <w:b w:val="0"/>
                <w:szCs w:val="22"/>
              </w:rPr>
              <w:t>L’utente annulla l’operazione.</w:t>
            </w:r>
          </w:p>
        </w:tc>
      </w:tr>
      <w:tr w:rsidR="00352B5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352B5C" w:rsidRPr="00E546AD" w:rsidRDefault="00352B5C" w:rsidP="0057625A">
            <w:pPr>
              <w:spacing w:line="276" w:lineRule="auto"/>
              <w:jc w:val="center"/>
              <w:rPr>
                <w:color w:val="auto"/>
              </w:rPr>
            </w:pPr>
            <w:r w:rsidRPr="00E546AD">
              <w:rPr>
                <w:color w:val="auto"/>
              </w:rPr>
              <w:t xml:space="preserve">Scenario d’errore </w:t>
            </w:r>
          </w:p>
        </w:tc>
      </w:tr>
      <w:tr w:rsidR="00352B5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352B5C" w:rsidRPr="00367CCB" w:rsidRDefault="00352B5C"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352B5C">
      <w:pPr>
        <w:rPr>
          <w:highlight w:val="cyan"/>
        </w:rPr>
      </w:pPr>
    </w:p>
    <w:p w:rsidR="00165AAE" w:rsidRDefault="00165AAE">
      <w:pPr>
        <w:jc w:val="left"/>
        <w:rPr>
          <w:highlight w:val="cyan"/>
        </w:rPr>
      </w:pPr>
      <w:r>
        <w:rPr>
          <w:highlight w:val="cyan"/>
        </w:rP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1741AC" w:rsidRPr="00A13F24"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Pr="002D14C2">
              <w:rPr>
                <w:rFonts w:asciiTheme="minorHAnsi" w:hAnsiTheme="minorHAnsi"/>
                <w:b/>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0594" w:rsidRDefault="001741AC" w:rsidP="006A33FF">
            <w:pPr>
              <w:pStyle w:val="Normale1"/>
              <w:numPr>
                <w:ilvl w:val="0"/>
                <w:numId w:val="184"/>
              </w:numPr>
              <w:contextualSpacing w:val="0"/>
              <w:jc w:val="both"/>
              <w:rPr>
                <w:b w:val="0"/>
              </w:rPr>
            </w:pPr>
            <w:r w:rsidRPr="008D53DB">
              <w:rPr>
                <w:b w:val="0"/>
                <w:szCs w:val="22"/>
              </w:rPr>
              <w:t>L’utente seleziona il link “</w:t>
            </w:r>
            <w:r>
              <w:rPr>
                <w:b w:val="0"/>
                <w:szCs w:val="22"/>
              </w:rPr>
              <w:t>Messaggi</w:t>
            </w:r>
            <w:r w:rsidRPr="008D53DB">
              <w:rPr>
                <w:b w:val="0"/>
                <w:szCs w:val="22"/>
              </w:rPr>
              <w:t>”</w:t>
            </w:r>
            <w:r>
              <w:rPr>
                <w:b w:val="0"/>
                <w:szCs w:val="22"/>
              </w:rPr>
              <w:t>.</w:t>
            </w:r>
          </w:p>
          <w:p w:rsidR="001741AC" w:rsidRPr="008D53DB" w:rsidRDefault="001741AC" w:rsidP="006A33FF">
            <w:pPr>
              <w:pStyle w:val="Normale1"/>
              <w:numPr>
                <w:ilvl w:val="0"/>
                <w:numId w:val="184"/>
              </w:numPr>
              <w:contextualSpacing w:val="0"/>
              <w:jc w:val="both"/>
              <w:rPr>
                <w:b w:val="0"/>
              </w:rPr>
            </w:pPr>
            <w:r>
              <w:rPr>
                <w:b w:val="0"/>
                <w:szCs w:val="22"/>
              </w:rPr>
              <w:t>L’utente seleziona “Nuovo messaggio”.</w:t>
            </w:r>
          </w:p>
          <w:p w:rsidR="001741AC" w:rsidRPr="00C91AD7" w:rsidRDefault="001741AC" w:rsidP="006A33FF">
            <w:pPr>
              <w:pStyle w:val="Normale1"/>
              <w:numPr>
                <w:ilvl w:val="0"/>
                <w:numId w:val="184"/>
              </w:numPr>
              <w:contextualSpacing w:val="0"/>
              <w:jc w:val="both"/>
              <w:rPr>
                <w:b w:val="0"/>
              </w:rPr>
            </w:pPr>
            <w:r w:rsidRPr="00C91AD7">
              <w:rPr>
                <w:b w:val="0"/>
              </w:rPr>
              <w:t xml:space="preserve">Il sistema mostra la pagina con il form da compilare: </w:t>
            </w:r>
            <w:r w:rsidRPr="001741AC">
              <w:rPr>
                <w:b w:val="0"/>
                <w:szCs w:val="22"/>
              </w:rPr>
              <w:t>destinatario</w:t>
            </w:r>
            <w:r>
              <w:rPr>
                <w:b w:val="0"/>
                <w:szCs w:val="22"/>
              </w:rPr>
              <w:t>, titolo,</w:t>
            </w:r>
            <w:r w:rsidRPr="001741AC">
              <w:rPr>
                <w:b w:val="0"/>
                <w:szCs w:val="22"/>
              </w:rPr>
              <w:t xml:space="preserve"> testo</w:t>
            </w:r>
            <w:r>
              <w:rPr>
                <w:b w:val="0"/>
                <w:szCs w:val="22"/>
              </w:rPr>
              <w:t>, argomento.</w:t>
            </w:r>
          </w:p>
          <w:p w:rsidR="001741AC" w:rsidRPr="00C91AD7" w:rsidRDefault="001741AC" w:rsidP="006A33FF">
            <w:pPr>
              <w:pStyle w:val="Normale1"/>
              <w:numPr>
                <w:ilvl w:val="0"/>
                <w:numId w:val="184"/>
              </w:numPr>
              <w:contextualSpacing w:val="0"/>
              <w:jc w:val="both"/>
              <w:rPr>
                <w:b w:val="0"/>
              </w:rPr>
            </w:pPr>
            <w:r w:rsidRPr="00C91AD7">
              <w:rPr>
                <w:b w:val="0"/>
                <w:szCs w:val="22"/>
              </w:rPr>
              <w:t>L’utente riempie i campi obbligatori.</w:t>
            </w:r>
          </w:p>
          <w:p w:rsidR="001741AC" w:rsidRPr="001774CD" w:rsidRDefault="001741AC" w:rsidP="006A33FF">
            <w:pPr>
              <w:pStyle w:val="Normale1"/>
              <w:numPr>
                <w:ilvl w:val="0"/>
                <w:numId w:val="184"/>
              </w:numPr>
              <w:contextualSpacing w:val="0"/>
              <w:jc w:val="both"/>
              <w:rPr>
                <w:b w:val="0"/>
              </w:rPr>
            </w:pPr>
            <w:r w:rsidRPr="001774CD">
              <w:rPr>
                <w:b w:val="0"/>
              </w:rPr>
              <w:t>L’utente salva i dati.</w:t>
            </w:r>
          </w:p>
          <w:p w:rsidR="001741AC" w:rsidRPr="008D53DB" w:rsidRDefault="001741AC" w:rsidP="006A33FF">
            <w:pPr>
              <w:pStyle w:val="Normale1"/>
              <w:numPr>
                <w:ilvl w:val="0"/>
                <w:numId w:val="184"/>
              </w:numPr>
              <w:contextualSpacing w:val="0"/>
              <w:jc w:val="both"/>
              <w:rPr>
                <w:b w:val="0"/>
              </w:rPr>
            </w:pPr>
            <w:r w:rsidRPr="001774CD">
              <w:rPr>
                <w:b w:val="0"/>
                <w:szCs w:val="22"/>
              </w:rPr>
              <w:t>Il sistema effettua l’operazione e notifica che l’operazione è stata eseguita con successo.</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szCs w:val="22"/>
              </w:rPr>
              <w:t>5</w:t>
            </w:r>
            <w:r w:rsidRPr="00367CCB">
              <w:rPr>
                <w:b w:val="0"/>
                <w:szCs w:val="22"/>
              </w:rPr>
              <w:t>(a) 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741AC" w:rsidRDefault="001741AC" w:rsidP="001741AC"/>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Caso d’uso</w:t>
            </w:r>
          </w:p>
        </w:tc>
        <w:tc>
          <w:tcPr>
            <w:tcW w:w="6663" w:type="dxa"/>
            <w:shd w:val="clear" w:color="auto" w:fill="auto"/>
            <w:vAlign w:val="center"/>
          </w:tcPr>
          <w:p w:rsidR="001741AC" w:rsidRPr="00A13F24"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2D14C2">
              <w:rPr>
                <w:rFonts w:asciiTheme="minorHAnsi" w:hAnsiTheme="minorHAnsi"/>
                <w:b/>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5F7365" w:rsidRDefault="001741AC" w:rsidP="006A33FF">
            <w:pPr>
              <w:pStyle w:val="Normale1"/>
              <w:numPr>
                <w:ilvl w:val="0"/>
                <w:numId w:val="185"/>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 </w:t>
            </w:r>
            <w:r w:rsidRPr="002D14C2">
              <w:rPr>
                <w:rFonts w:asciiTheme="minorHAnsi" w:hAnsiTheme="minorHAnsi"/>
                <w:b w:val="0"/>
                <w:szCs w:val="22"/>
              </w:rPr>
              <w:t>messaggio</w:t>
            </w:r>
            <w:r>
              <w:rPr>
                <w:b w:val="0"/>
                <w:szCs w:val="22"/>
              </w:rPr>
              <w:t>.</w:t>
            </w:r>
          </w:p>
          <w:p w:rsidR="001741AC" w:rsidRPr="00D36D07" w:rsidRDefault="001741AC" w:rsidP="006A33FF">
            <w:pPr>
              <w:pStyle w:val="Normale1"/>
              <w:numPr>
                <w:ilvl w:val="0"/>
                <w:numId w:val="185"/>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1741AC" w:rsidRPr="00D36D07" w:rsidRDefault="001741AC" w:rsidP="006A33FF">
            <w:pPr>
              <w:pStyle w:val="Normale1"/>
              <w:numPr>
                <w:ilvl w:val="0"/>
                <w:numId w:val="185"/>
              </w:numPr>
              <w:contextualSpacing w:val="0"/>
              <w:jc w:val="both"/>
              <w:rPr>
                <w:b w:val="0"/>
              </w:rPr>
            </w:pPr>
            <w:r w:rsidRPr="00D36D07">
              <w:rPr>
                <w:b w:val="0"/>
                <w:szCs w:val="22"/>
              </w:rPr>
              <w:t xml:space="preserve">Il sistema effettua la modifica e conferma che l’operazione è stata eseguita con successo. </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szCs w:val="22"/>
              </w:rPr>
              <w:t>2</w:t>
            </w:r>
            <w:r w:rsidRPr="00367CCB">
              <w:rPr>
                <w:b w:val="0"/>
                <w:szCs w:val="22"/>
              </w:rPr>
              <w:t>(a) 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165AAE" w:rsidRDefault="00165AAE" w:rsidP="001741AC"/>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1741AC" w:rsidRPr="00A13F24"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2D14C2">
              <w:rPr>
                <w:rFonts w:asciiTheme="minorHAnsi" w:hAnsiTheme="minorHAnsi"/>
                <w:b/>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D36D07" w:rsidRDefault="001741AC" w:rsidP="006A33FF">
            <w:pPr>
              <w:pStyle w:val="Normale1"/>
              <w:numPr>
                <w:ilvl w:val="0"/>
                <w:numId w:val="186"/>
              </w:numPr>
              <w:contextualSpacing w:val="0"/>
              <w:jc w:val="both"/>
              <w:rPr>
                <w:b w:val="0"/>
              </w:rPr>
            </w:pPr>
            <w:r w:rsidRPr="00D36D07">
              <w:rPr>
                <w:b w:val="0"/>
                <w:szCs w:val="22"/>
              </w:rPr>
              <w:t>L’utente seleziona la funzionalità “Elimina”.</w:t>
            </w:r>
          </w:p>
          <w:p w:rsidR="001741AC" w:rsidRPr="00D36D07" w:rsidRDefault="001741AC" w:rsidP="006A33FF">
            <w:pPr>
              <w:pStyle w:val="Normale1"/>
              <w:numPr>
                <w:ilvl w:val="0"/>
                <w:numId w:val="186"/>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1741AC" w:rsidRPr="00D36D07" w:rsidRDefault="001741AC" w:rsidP="006A33FF">
            <w:pPr>
              <w:pStyle w:val="Normale1"/>
              <w:numPr>
                <w:ilvl w:val="0"/>
                <w:numId w:val="186"/>
              </w:numPr>
              <w:contextualSpacing w:val="0"/>
              <w:jc w:val="both"/>
              <w:rPr>
                <w:b w:val="0"/>
              </w:rPr>
            </w:pPr>
            <w:r w:rsidRPr="00D36D07">
              <w:rPr>
                <w:b w:val="0"/>
                <w:szCs w:val="22"/>
              </w:rPr>
              <w:t xml:space="preserve">L’utente conferma. </w:t>
            </w:r>
          </w:p>
          <w:p w:rsidR="001741AC" w:rsidRPr="00D36D07" w:rsidRDefault="001741AC" w:rsidP="006A33FF">
            <w:pPr>
              <w:pStyle w:val="Normale1"/>
              <w:numPr>
                <w:ilvl w:val="0"/>
                <w:numId w:val="186"/>
              </w:numPr>
              <w:contextualSpacing w:val="0"/>
              <w:jc w:val="both"/>
              <w:rPr>
                <w:b w:val="0"/>
              </w:rPr>
            </w:pPr>
            <w:r w:rsidRPr="00D36D07">
              <w:rPr>
                <w:b w:val="0"/>
                <w:szCs w:val="22"/>
              </w:rPr>
              <w:t xml:space="preserve">Il sistema elimina </w:t>
            </w:r>
            <w:r>
              <w:rPr>
                <w:b w:val="0"/>
                <w:szCs w:val="22"/>
              </w:rPr>
              <w:t xml:space="preserve">il </w:t>
            </w:r>
            <w:r w:rsidRPr="002D14C2">
              <w:rPr>
                <w:rFonts w:asciiTheme="minorHAnsi" w:hAnsiTheme="minorHAnsi"/>
                <w:b w:val="0"/>
                <w:szCs w:val="22"/>
              </w:rPr>
              <w:t>messaggio</w:t>
            </w:r>
            <w:r w:rsidRPr="00D36D07">
              <w:rPr>
                <w:b w:val="0"/>
                <w:szCs w:val="22"/>
              </w:rPr>
              <w:t xml:space="preserve"> e conferma che l’operazione è stata eseguita con successo.</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szCs w:val="22"/>
              </w:rPr>
              <w:t>3</w:t>
            </w:r>
            <w:r w:rsidRPr="00367CCB">
              <w:rPr>
                <w:b w:val="0"/>
                <w:szCs w:val="22"/>
              </w:rPr>
              <w:t>(a) 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352B5C" w:rsidRDefault="00352B5C" w:rsidP="001741AC">
      <w:pPr>
        <w:rPr>
          <w:highlight w:val="cyan"/>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Caso d’uso</w:t>
            </w:r>
          </w:p>
        </w:tc>
        <w:tc>
          <w:tcPr>
            <w:tcW w:w="6663" w:type="dxa"/>
            <w:shd w:val="clear" w:color="auto" w:fill="auto"/>
            <w:vAlign w:val="center"/>
          </w:tcPr>
          <w:p w:rsidR="001741AC" w:rsidRPr="004B536C"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2D14C2">
              <w:rPr>
                <w:rFonts w:asciiTheme="minorHAnsi" w:hAnsiTheme="minorHAnsi"/>
                <w:b/>
                <w:szCs w:val="22"/>
              </w:rPr>
              <w:t>Argomenti popolari</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Attori</w:t>
            </w:r>
          </w:p>
        </w:tc>
        <w:tc>
          <w:tcPr>
            <w:tcW w:w="6663" w:type="dxa"/>
            <w:shd w:val="clear" w:color="auto" w:fill="auto"/>
          </w:tcPr>
          <w:p w:rsidR="001741AC" w:rsidRPr="00461818" w:rsidRDefault="001741A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rPr>
                <w:color w:val="auto"/>
              </w:rPr>
            </w:pPr>
            <w:r w:rsidRPr="00E546AD">
              <w:rPr>
                <w:color w:val="auto"/>
              </w:rPr>
              <w:t>Pre-condizioni</w:t>
            </w:r>
          </w:p>
        </w:tc>
        <w:tc>
          <w:tcPr>
            <w:tcW w:w="6663" w:type="dxa"/>
            <w:shd w:val="clear" w:color="auto" w:fill="auto"/>
          </w:tcPr>
          <w:p w:rsidR="001741AC"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1741A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41AC" w:rsidRPr="00E546AD" w:rsidRDefault="001741AC" w:rsidP="0057625A">
            <w:pPr>
              <w:spacing w:line="276" w:lineRule="auto"/>
              <w:jc w:val="left"/>
              <w:rPr>
                <w:color w:val="auto"/>
              </w:rPr>
            </w:pPr>
            <w:r w:rsidRPr="00E546AD">
              <w:rPr>
                <w:color w:val="auto"/>
              </w:rPr>
              <w:t>Punto di estensione</w:t>
            </w:r>
          </w:p>
        </w:tc>
        <w:tc>
          <w:tcPr>
            <w:tcW w:w="6663" w:type="dxa"/>
            <w:shd w:val="clear" w:color="auto" w:fill="auto"/>
          </w:tcPr>
          <w:p w:rsidR="001741AC" w:rsidRPr="00A13F24" w:rsidRDefault="001741A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41A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41AC" w:rsidRPr="00E546AD" w:rsidRDefault="001741AC" w:rsidP="0057625A">
            <w:pPr>
              <w:spacing w:line="276" w:lineRule="auto"/>
              <w:jc w:val="center"/>
              <w:rPr>
                <w:color w:val="auto"/>
              </w:rPr>
            </w:pPr>
            <w:r w:rsidRPr="00E546AD">
              <w:rPr>
                <w:color w:val="auto"/>
              </w:rPr>
              <w:t xml:space="preserve">Scenario principale </w:t>
            </w:r>
          </w:p>
        </w:tc>
      </w:tr>
      <w:tr w:rsidR="001741A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AC6DCF" w:rsidRDefault="001741AC" w:rsidP="006A33FF">
            <w:pPr>
              <w:pStyle w:val="Normale1"/>
              <w:numPr>
                <w:ilvl w:val="0"/>
                <w:numId w:val="187"/>
              </w:numPr>
              <w:contextualSpacing w:val="0"/>
              <w:jc w:val="both"/>
              <w:rPr>
                <w:b w:val="0"/>
              </w:rPr>
            </w:pPr>
            <w:r w:rsidRPr="008D53DB">
              <w:rPr>
                <w:b w:val="0"/>
                <w:szCs w:val="22"/>
              </w:rPr>
              <w:t>L’utente seleziona il link “</w:t>
            </w:r>
            <w:r>
              <w:rPr>
                <w:b w:val="0"/>
                <w:szCs w:val="22"/>
              </w:rPr>
              <w:t>Argomenti popolari</w:t>
            </w:r>
            <w:r w:rsidRPr="008D53DB">
              <w:rPr>
                <w:b w:val="0"/>
                <w:szCs w:val="22"/>
              </w:rPr>
              <w:t>”</w:t>
            </w:r>
            <w:r>
              <w:rPr>
                <w:b w:val="0"/>
                <w:szCs w:val="22"/>
              </w:rPr>
              <w:t>.</w:t>
            </w:r>
          </w:p>
          <w:p w:rsidR="001741AC" w:rsidRPr="00936F80" w:rsidRDefault="001741AC" w:rsidP="006A33FF">
            <w:pPr>
              <w:pStyle w:val="Normale1"/>
              <w:numPr>
                <w:ilvl w:val="0"/>
                <w:numId w:val="187"/>
              </w:numPr>
              <w:contextualSpacing w:val="0"/>
              <w:jc w:val="both"/>
              <w:rPr>
                <w:b w:val="0"/>
                <w:szCs w:val="22"/>
              </w:rPr>
            </w:pPr>
            <w:r w:rsidRPr="00936F80">
              <w:rPr>
                <w:b w:val="0"/>
                <w:szCs w:val="22"/>
              </w:rPr>
              <w:t xml:space="preserve">Il sistema visualizza un form composto da : </w:t>
            </w:r>
            <w:r>
              <w:rPr>
                <w:rFonts w:asciiTheme="minorHAnsi" w:hAnsiTheme="minorHAnsi"/>
                <w:b w:val="0"/>
                <w:szCs w:val="22"/>
              </w:rPr>
              <w:t>argomento</w:t>
            </w:r>
            <w:r>
              <w:rPr>
                <w:b w:val="0"/>
                <w:szCs w:val="22"/>
              </w:rPr>
              <w:t>.</w:t>
            </w:r>
          </w:p>
          <w:p w:rsidR="001741AC" w:rsidRPr="00936F80" w:rsidRDefault="001741AC" w:rsidP="006A33FF">
            <w:pPr>
              <w:pStyle w:val="Normale1"/>
              <w:numPr>
                <w:ilvl w:val="0"/>
                <w:numId w:val="187"/>
              </w:numPr>
              <w:contextualSpacing w:val="0"/>
              <w:jc w:val="both"/>
              <w:rPr>
                <w:b w:val="0"/>
                <w:szCs w:val="22"/>
              </w:rPr>
            </w:pPr>
            <w:r w:rsidRPr="00936F80">
              <w:rPr>
                <w:b w:val="0"/>
                <w:szCs w:val="22"/>
              </w:rPr>
              <w:t>L’utente riempie uno o più campi richiesti ed avvia la ricerca</w:t>
            </w:r>
            <w:r w:rsidRPr="00936F80">
              <w:rPr>
                <w:b w:val="0"/>
              </w:rPr>
              <w:t>.</w:t>
            </w:r>
          </w:p>
          <w:p w:rsidR="001741AC" w:rsidRPr="008D53DB" w:rsidRDefault="001741AC" w:rsidP="0057625A">
            <w:pPr>
              <w:pStyle w:val="Normale1"/>
              <w:ind w:left="1080"/>
              <w:contextualSpacing w:val="0"/>
              <w:jc w:val="both"/>
              <w:rPr>
                <w:b w:val="0"/>
              </w:rPr>
            </w:pPr>
            <w:r w:rsidRPr="00F40F4A">
              <w:rPr>
                <w:b w:val="0"/>
              </w:rPr>
              <w:t>Il sistema mo</w:t>
            </w:r>
            <w:r>
              <w:rPr>
                <w:b w:val="0"/>
              </w:rPr>
              <w:t xml:space="preserve">stra una lista contenente tutti i messaggi </w:t>
            </w:r>
            <w:r w:rsidRPr="00F40F4A">
              <w:rPr>
                <w:b w:val="0"/>
              </w:rPr>
              <w:t>che soddisfano i parametri di ricerca.</w:t>
            </w:r>
          </w:p>
        </w:tc>
      </w:tr>
      <w:tr w:rsidR="001741A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Scenario alternativo</w:t>
            </w:r>
          </w:p>
        </w:tc>
      </w:tr>
      <w:tr w:rsidR="001741A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367CCB" w:rsidRDefault="001741AC" w:rsidP="0057625A">
            <w:pPr>
              <w:pStyle w:val="Normale1"/>
              <w:contextualSpacing w:val="0"/>
              <w:jc w:val="both"/>
              <w:rPr>
                <w:b w:val="0"/>
              </w:rPr>
            </w:pPr>
            <w:r>
              <w:rPr>
                <w:b w:val="0"/>
              </w:rPr>
              <w:t xml:space="preserve">2 (a) </w:t>
            </w:r>
            <w:r w:rsidRPr="00367CCB">
              <w:rPr>
                <w:b w:val="0"/>
                <w:szCs w:val="22"/>
              </w:rPr>
              <w:t>L’utente annulla l’operazione.</w:t>
            </w:r>
          </w:p>
        </w:tc>
      </w:tr>
      <w:tr w:rsidR="001741A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41AC" w:rsidRPr="00E546AD" w:rsidRDefault="001741AC" w:rsidP="0057625A">
            <w:pPr>
              <w:spacing w:line="276" w:lineRule="auto"/>
              <w:jc w:val="center"/>
              <w:rPr>
                <w:color w:val="auto"/>
              </w:rPr>
            </w:pPr>
            <w:r w:rsidRPr="00E546AD">
              <w:rPr>
                <w:color w:val="auto"/>
              </w:rPr>
              <w:t xml:space="preserve">Scenario d’errore </w:t>
            </w:r>
          </w:p>
        </w:tc>
      </w:tr>
      <w:tr w:rsidR="001741A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41AC" w:rsidRPr="00367CCB" w:rsidRDefault="001741AC"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2D14C2" w:rsidRDefault="002D14C2" w:rsidP="002D14C2">
      <w:pPr>
        <w:rPr>
          <w:highlight w:val="cyan"/>
        </w:rPr>
      </w:pPr>
    </w:p>
    <w:p w:rsidR="00165AAE" w:rsidRDefault="00165AAE">
      <w:pPr>
        <w:jc w:val="left"/>
        <w:rPr>
          <w:rFonts w:ascii="Arial" w:hAnsi="Arial"/>
          <w:b/>
          <w:bCs/>
          <w:sz w:val="24"/>
          <w:szCs w:val="27"/>
          <w:highlight w:val="cyan"/>
        </w:rPr>
      </w:pPr>
      <w:r>
        <w:rPr>
          <w:highlight w:val="cyan"/>
        </w:rPr>
        <w:br w:type="page"/>
      </w:r>
    </w:p>
    <w:p w:rsidR="00342BD4" w:rsidRDefault="00342BD4" w:rsidP="00E056F4">
      <w:pPr>
        <w:pStyle w:val="Titolo3"/>
        <w:rPr>
          <w:highlight w:val="cyan"/>
          <w:lang w:val="it-IT"/>
        </w:rPr>
      </w:pPr>
      <w:bookmarkStart w:id="131" w:name="_Toc507840495"/>
      <w:r w:rsidRPr="00D270E0">
        <w:rPr>
          <w:highlight w:val="cyan"/>
          <w:lang w:val="it-IT"/>
        </w:rPr>
        <w:lastRenderedPageBreak/>
        <w:t>UC_42 Gestione messaggi utente privato</w:t>
      </w:r>
      <w:bookmarkEnd w:id="131"/>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Caso d’uso</w:t>
            </w:r>
          </w:p>
        </w:tc>
        <w:tc>
          <w:tcPr>
            <w:tcW w:w="6663" w:type="dxa"/>
            <w:shd w:val="clear" w:color="auto" w:fill="auto"/>
            <w:vAlign w:val="center"/>
          </w:tcPr>
          <w:p w:rsidR="00BA41D2" w:rsidRPr="004B536C"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2D14C2">
              <w:rPr>
                <w:rFonts w:asciiTheme="minorHAnsi" w:hAnsiTheme="minorHAnsi"/>
                <w:b/>
                <w:szCs w:val="22"/>
              </w:rPr>
              <w:t>messaggi</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BA41D2">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AC6DCF" w:rsidRDefault="00BA41D2" w:rsidP="006A33FF">
            <w:pPr>
              <w:pStyle w:val="Normale1"/>
              <w:numPr>
                <w:ilvl w:val="0"/>
                <w:numId w:val="188"/>
              </w:numPr>
              <w:contextualSpacing w:val="0"/>
              <w:jc w:val="both"/>
              <w:rPr>
                <w:b w:val="0"/>
              </w:rPr>
            </w:pPr>
            <w:r w:rsidRPr="008D53DB">
              <w:rPr>
                <w:b w:val="0"/>
                <w:szCs w:val="22"/>
              </w:rPr>
              <w:t>L’utente seleziona il link “</w:t>
            </w:r>
            <w:r>
              <w:rPr>
                <w:b w:val="0"/>
                <w:szCs w:val="22"/>
              </w:rPr>
              <w:t>Messaggi</w:t>
            </w:r>
            <w:r w:rsidRPr="008D53DB">
              <w:rPr>
                <w:b w:val="0"/>
                <w:szCs w:val="22"/>
              </w:rPr>
              <w:t>”</w:t>
            </w:r>
            <w:r>
              <w:rPr>
                <w:b w:val="0"/>
                <w:szCs w:val="22"/>
              </w:rPr>
              <w:t>.</w:t>
            </w:r>
          </w:p>
          <w:p w:rsidR="00BA41D2" w:rsidRPr="00936F80" w:rsidRDefault="00BA41D2" w:rsidP="006A33FF">
            <w:pPr>
              <w:pStyle w:val="Normale1"/>
              <w:numPr>
                <w:ilvl w:val="0"/>
                <w:numId w:val="188"/>
              </w:numPr>
              <w:contextualSpacing w:val="0"/>
              <w:jc w:val="both"/>
              <w:rPr>
                <w:b w:val="0"/>
                <w:szCs w:val="22"/>
              </w:rPr>
            </w:pPr>
            <w:r w:rsidRPr="00936F80">
              <w:rPr>
                <w:b w:val="0"/>
                <w:szCs w:val="22"/>
              </w:rPr>
              <w:t xml:space="preserve">Il sistema visualizza un form composto da : </w:t>
            </w:r>
            <w:r w:rsidRPr="001741AC">
              <w:rPr>
                <w:rFonts w:asciiTheme="minorHAnsi" w:hAnsiTheme="minorHAnsi"/>
                <w:b w:val="0"/>
                <w:szCs w:val="22"/>
              </w:rPr>
              <w:t>filtro</w:t>
            </w:r>
            <w:r>
              <w:rPr>
                <w:b w:val="0"/>
                <w:szCs w:val="22"/>
              </w:rPr>
              <w:t>.</w:t>
            </w:r>
          </w:p>
          <w:p w:rsidR="00BA41D2" w:rsidRDefault="00BA41D2" w:rsidP="006A33FF">
            <w:pPr>
              <w:pStyle w:val="Normale1"/>
              <w:numPr>
                <w:ilvl w:val="0"/>
                <w:numId w:val="188"/>
              </w:numPr>
              <w:contextualSpacing w:val="0"/>
              <w:jc w:val="both"/>
              <w:rPr>
                <w:b w:val="0"/>
              </w:rPr>
            </w:pPr>
            <w:r w:rsidRPr="00936F80">
              <w:rPr>
                <w:b w:val="0"/>
                <w:szCs w:val="22"/>
              </w:rPr>
              <w:t>L’utente riempie uno o più campi richiesti ed avvia la ricerca</w:t>
            </w:r>
            <w:r w:rsidRPr="00936F80">
              <w:rPr>
                <w:b w:val="0"/>
              </w:rPr>
              <w:t>.</w:t>
            </w:r>
          </w:p>
          <w:p w:rsidR="00BA41D2" w:rsidRPr="008D53DB" w:rsidRDefault="00BA41D2" w:rsidP="006A33FF">
            <w:pPr>
              <w:pStyle w:val="Normale1"/>
              <w:numPr>
                <w:ilvl w:val="0"/>
                <w:numId w:val="188"/>
              </w:numPr>
              <w:contextualSpacing w:val="0"/>
              <w:jc w:val="both"/>
              <w:rPr>
                <w:b w:val="0"/>
              </w:rPr>
            </w:pPr>
            <w:r w:rsidRPr="00F40F4A">
              <w:rPr>
                <w:b w:val="0"/>
              </w:rPr>
              <w:t>Il sistema mo</w:t>
            </w:r>
            <w:r>
              <w:rPr>
                <w:b w:val="0"/>
              </w:rPr>
              <w:t xml:space="preserve">stra una lista contenente tutti i messaggi </w:t>
            </w:r>
            <w:r w:rsidRPr="00F40F4A">
              <w:rPr>
                <w:b w:val="0"/>
              </w:rPr>
              <w:t>che soddisfano i parametri di ricerca.</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rPr>
              <w:t xml:space="preserve">2 (a) </w:t>
            </w:r>
            <w:r w:rsidRPr="00367CCB">
              <w:rPr>
                <w:b w:val="0"/>
                <w:szCs w:val="22"/>
              </w:rPr>
              <w:t>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BA41D2" w:rsidRDefault="00BA41D2" w:rsidP="00BA41D2">
      <w:pPr>
        <w:rPr>
          <w:highlight w:val="cyan"/>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Caso d’uso</w:t>
            </w:r>
          </w:p>
        </w:tc>
        <w:tc>
          <w:tcPr>
            <w:tcW w:w="6663" w:type="dxa"/>
            <w:shd w:val="clear" w:color="auto" w:fill="auto"/>
            <w:vAlign w:val="center"/>
          </w:tcPr>
          <w:p w:rsidR="00BA41D2" w:rsidRPr="00A13F24"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Pr="002D14C2">
              <w:rPr>
                <w:rFonts w:asciiTheme="minorHAnsi" w:hAnsiTheme="minorHAnsi"/>
                <w:b/>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0594" w:rsidRDefault="00BA41D2" w:rsidP="006A33FF">
            <w:pPr>
              <w:pStyle w:val="Normale1"/>
              <w:numPr>
                <w:ilvl w:val="0"/>
                <w:numId w:val="189"/>
              </w:numPr>
              <w:contextualSpacing w:val="0"/>
              <w:jc w:val="both"/>
              <w:rPr>
                <w:b w:val="0"/>
              </w:rPr>
            </w:pPr>
            <w:r w:rsidRPr="008D53DB">
              <w:rPr>
                <w:b w:val="0"/>
                <w:szCs w:val="22"/>
              </w:rPr>
              <w:t>L’utente seleziona il link “</w:t>
            </w:r>
            <w:r>
              <w:rPr>
                <w:b w:val="0"/>
                <w:szCs w:val="22"/>
              </w:rPr>
              <w:t>Messaggi</w:t>
            </w:r>
            <w:r w:rsidRPr="008D53DB">
              <w:rPr>
                <w:b w:val="0"/>
                <w:szCs w:val="22"/>
              </w:rPr>
              <w:t>”</w:t>
            </w:r>
            <w:r>
              <w:rPr>
                <w:b w:val="0"/>
                <w:szCs w:val="22"/>
              </w:rPr>
              <w:t>.</w:t>
            </w:r>
          </w:p>
          <w:p w:rsidR="00BA41D2" w:rsidRPr="008D53DB" w:rsidRDefault="00BA41D2" w:rsidP="006A33FF">
            <w:pPr>
              <w:pStyle w:val="Normale1"/>
              <w:numPr>
                <w:ilvl w:val="0"/>
                <w:numId w:val="189"/>
              </w:numPr>
              <w:contextualSpacing w:val="0"/>
              <w:jc w:val="both"/>
              <w:rPr>
                <w:b w:val="0"/>
              </w:rPr>
            </w:pPr>
            <w:r>
              <w:rPr>
                <w:b w:val="0"/>
                <w:szCs w:val="22"/>
              </w:rPr>
              <w:t>L’utente seleziona “Nuovo messaggio”.</w:t>
            </w:r>
          </w:p>
          <w:p w:rsidR="00BA41D2" w:rsidRPr="00C91AD7" w:rsidRDefault="00BA41D2" w:rsidP="006A33FF">
            <w:pPr>
              <w:pStyle w:val="Normale1"/>
              <w:numPr>
                <w:ilvl w:val="0"/>
                <w:numId w:val="189"/>
              </w:numPr>
              <w:contextualSpacing w:val="0"/>
              <w:jc w:val="both"/>
              <w:rPr>
                <w:b w:val="0"/>
              </w:rPr>
            </w:pPr>
            <w:r w:rsidRPr="00C91AD7">
              <w:rPr>
                <w:b w:val="0"/>
              </w:rPr>
              <w:t xml:space="preserve">Il sistema mostra la pagina con il form da compilare :  </w:t>
            </w:r>
            <w:r w:rsidRPr="001741AC">
              <w:rPr>
                <w:b w:val="0"/>
                <w:szCs w:val="22"/>
              </w:rPr>
              <w:t>destinatario</w:t>
            </w:r>
            <w:r>
              <w:rPr>
                <w:b w:val="0"/>
                <w:szCs w:val="22"/>
              </w:rPr>
              <w:t>, titolo,</w:t>
            </w:r>
            <w:r w:rsidRPr="001741AC">
              <w:rPr>
                <w:b w:val="0"/>
                <w:szCs w:val="22"/>
              </w:rPr>
              <w:t xml:space="preserve"> testo</w:t>
            </w:r>
            <w:r>
              <w:rPr>
                <w:b w:val="0"/>
                <w:szCs w:val="22"/>
              </w:rPr>
              <w:t>, argomento.</w:t>
            </w:r>
          </w:p>
          <w:p w:rsidR="00BA41D2" w:rsidRPr="00C91AD7" w:rsidRDefault="00BA41D2" w:rsidP="006A33FF">
            <w:pPr>
              <w:pStyle w:val="Normale1"/>
              <w:numPr>
                <w:ilvl w:val="0"/>
                <w:numId w:val="189"/>
              </w:numPr>
              <w:contextualSpacing w:val="0"/>
              <w:jc w:val="both"/>
              <w:rPr>
                <w:b w:val="0"/>
              </w:rPr>
            </w:pPr>
            <w:r w:rsidRPr="00C91AD7">
              <w:rPr>
                <w:b w:val="0"/>
                <w:szCs w:val="22"/>
              </w:rPr>
              <w:t>L’utente riempie i campi obbligatori.</w:t>
            </w:r>
          </w:p>
          <w:p w:rsidR="00BA41D2" w:rsidRPr="001774CD" w:rsidRDefault="00BA41D2" w:rsidP="006A33FF">
            <w:pPr>
              <w:pStyle w:val="Normale1"/>
              <w:numPr>
                <w:ilvl w:val="0"/>
                <w:numId w:val="189"/>
              </w:numPr>
              <w:contextualSpacing w:val="0"/>
              <w:jc w:val="both"/>
              <w:rPr>
                <w:b w:val="0"/>
              </w:rPr>
            </w:pPr>
            <w:r w:rsidRPr="001774CD">
              <w:rPr>
                <w:b w:val="0"/>
              </w:rPr>
              <w:t>L’utente salva i dati.</w:t>
            </w:r>
          </w:p>
          <w:p w:rsidR="00BA41D2" w:rsidRPr="008D53DB" w:rsidRDefault="00BA41D2" w:rsidP="006A33FF">
            <w:pPr>
              <w:pStyle w:val="Normale1"/>
              <w:numPr>
                <w:ilvl w:val="0"/>
                <w:numId w:val="189"/>
              </w:numPr>
              <w:contextualSpacing w:val="0"/>
              <w:jc w:val="both"/>
              <w:rPr>
                <w:b w:val="0"/>
              </w:rPr>
            </w:pPr>
            <w:r w:rsidRPr="001774CD">
              <w:rPr>
                <w:b w:val="0"/>
                <w:szCs w:val="22"/>
              </w:rPr>
              <w:t>Il sistema effettua l’operazione e notifica che l’operazione è stata eseguita con successo.</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szCs w:val="22"/>
              </w:rPr>
              <w:t>5</w:t>
            </w:r>
            <w:r w:rsidRPr="00367CCB">
              <w:rPr>
                <w:b w:val="0"/>
                <w:szCs w:val="22"/>
              </w:rPr>
              <w:t>(a) 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BA41D2"/>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BA41D2" w:rsidRPr="00A13F24"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Pr="002D14C2">
              <w:rPr>
                <w:rFonts w:asciiTheme="minorHAnsi" w:hAnsiTheme="minorHAnsi"/>
                <w:b/>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5F7365" w:rsidRDefault="00BA41D2" w:rsidP="006A33FF">
            <w:pPr>
              <w:pStyle w:val="Normale1"/>
              <w:numPr>
                <w:ilvl w:val="0"/>
                <w:numId w:val="190"/>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Pr>
                <w:rFonts w:cs="Times New Roman"/>
                <w:b w:val="0"/>
              </w:rPr>
              <w:t xml:space="preserve">al </w:t>
            </w:r>
            <w:r w:rsidRPr="002D14C2">
              <w:rPr>
                <w:rFonts w:asciiTheme="minorHAnsi" w:hAnsiTheme="minorHAnsi"/>
                <w:b w:val="0"/>
                <w:szCs w:val="22"/>
              </w:rPr>
              <w:t>messaggio</w:t>
            </w:r>
            <w:r>
              <w:rPr>
                <w:b w:val="0"/>
                <w:szCs w:val="22"/>
              </w:rPr>
              <w:t>.</w:t>
            </w:r>
          </w:p>
          <w:p w:rsidR="00BA41D2" w:rsidRPr="00D36D07" w:rsidRDefault="00BA41D2" w:rsidP="006A33FF">
            <w:pPr>
              <w:pStyle w:val="Normale1"/>
              <w:numPr>
                <w:ilvl w:val="0"/>
                <w:numId w:val="190"/>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BA41D2" w:rsidRPr="00D36D07" w:rsidRDefault="00BA41D2" w:rsidP="006A33FF">
            <w:pPr>
              <w:pStyle w:val="Normale1"/>
              <w:numPr>
                <w:ilvl w:val="0"/>
                <w:numId w:val="190"/>
              </w:numPr>
              <w:contextualSpacing w:val="0"/>
              <w:jc w:val="both"/>
              <w:rPr>
                <w:b w:val="0"/>
              </w:rPr>
            </w:pPr>
            <w:r w:rsidRPr="00D36D07">
              <w:rPr>
                <w:b w:val="0"/>
                <w:szCs w:val="22"/>
              </w:rPr>
              <w:t xml:space="preserve">Il sistema effettua la modifica e conferma che l’operazione è stata eseguita con successo. </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szCs w:val="22"/>
              </w:rPr>
              <w:t>2</w:t>
            </w:r>
            <w:r w:rsidRPr="00367CCB">
              <w:rPr>
                <w:b w:val="0"/>
                <w:szCs w:val="22"/>
              </w:rPr>
              <w:t>(a) 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BA41D2" w:rsidRDefault="00BA41D2" w:rsidP="00BA41D2"/>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Caso d’uso</w:t>
            </w:r>
          </w:p>
        </w:tc>
        <w:tc>
          <w:tcPr>
            <w:tcW w:w="6663" w:type="dxa"/>
            <w:shd w:val="clear" w:color="auto" w:fill="auto"/>
            <w:vAlign w:val="center"/>
          </w:tcPr>
          <w:p w:rsidR="00BA41D2" w:rsidRPr="00A13F24"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Pr="002D14C2">
              <w:rPr>
                <w:rFonts w:asciiTheme="minorHAnsi" w:hAnsiTheme="minorHAnsi"/>
                <w:b/>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Attori</w:t>
            </w:r>
          </w:p>
        </w:tc>
        <w:tc>
          <w:tcPr>
            <w:tcW w:w="6663" w:type="dxa"/>
            <w:shd w:val="clear" w:color="auto" w:fill="auto"/>
          </w:tcPr>
          <w:p w:rsidR="00BA41D2" w:rsidRPr="00461818" w:rsidRDefault="00BA41D2"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Privato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rPr>
                <w:color w:val="auto"/>
              </w:rPr>
            </w:pPr>
            <w:r w:rsidRPr="00E546AD">
              <w:rPr>
                <w:color w:val="auto"/>
              </w:rPr>
              <w:t>Pre-condizioni</w:t>
            </w:r>
          </w:p>
        </w:tc>
        <w:tc>
          <w:tcPr>
            <w:tcW w:w="6663" w:type="dxa"/>
            <w:shd w:val="clear" w:color="auto" w:fill="auto"/>
          </w:tcPr>
          <w:p w:rsidR="00BA41D2"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BA41D2"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BA41D2" w:rsidRPr="00E546AD" w:rsidRDefault="00BA41D2" w:rsidP="0057625A">
            <w:pPr>
              <w:spacing w:line="276" w:lineRule="auto"/>
              <w:jc w:val="left"/>
              <w:rPr>
                <w:color w:val="auto"/>
              </w:rPr>
            </w:pPr>
            <w:r w:rsidRPr="00E546AD">
              <w:rPr>
                <w:color w:val="auto"/>
              </w:rPr>
              <w:t>Punto di estensione</w:t>
            </w:r>
          </w:p>
        </w:tc>
        <w:tc>
          <w:tcPr>
            <w:tcW w:w="6663" w:type="dxa"/>
            <w:shd w:val="clear" w:color="auto" w:fill="auto"/>
          </w:tcPr>
          <w:p w:rsidR="00BA41D2" w:rsidRPr="00A13F24" w:rsidRDefault="00BA41D2"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BA41D2"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BA41D2" w:rsidRPr="00E546AD" w:rsidRDefault="00BA41D2" w:rsidP="0057625A">
            <w:pPr>
              <w:spacing w:line="276" w:lineRule="auto"/>
              <w:jc w:val="center"/>
              <w:rPr>
                <w:color w:val="auto"/>
              </w:rPr>
            </w:pPr>
            <w:r w:rsidRPr="00E546AD">
              <w:rPr>
                <w:color w:val="auto"/>
              </w:rPr>
              <w:t xml:space="preserve">Scenario principale </w:t>
            </w:r>
          </w:p>
        </w:tc>
      </w:tr>
      <w:tr w:rsidR="00BA41D2"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D36D07" w:rsidRDefault="00BA41D2" w:rsidP="006A33FF">
            <w:pPr>
              <w:pStyle w:val="Normale1"/>
              <w:numPr>
                <w:ilvl w:val="0"/>
                <w:numId w:val="191"/>
              </w:numPr>
              <w:contextualSpacing w:val="0"/>
              <w:jc w:val="both"/>
              <w:rPr>
                <w:b w:val="0"/>
              </w:rPr>
            </w:pPr>
            <w:r w:rsidRPr="00D36D07">
              <w:rPr>
                <w:b w:val="0"/>
                <w:szCs w:val="22"/>
              </w:rPr>
              <w:t>L’utente seleziona la funzionalità “Elimina”.</w:t>
            </w:r>
          </w:p>
          <w:p w:rsidR="00BA41D2" w:rsidRPr="00D36D07" w:rsidRDefault="00BA41D2" w:rsidP="006A33FF">
            <w:pPr>
              <w:pStyle w:val="Normale1"/>
              <w:numPr>
                <w:ilvl w:val="0"/>
                <w:numId w:val="191"/>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BA41D2" w:rsidRPr="00D36D07" w:rsidRDefault="00BA41D2" w:rsidP="006A33FF">
            <w:pPr>
              <w:pStyle w:val="Normale1"/>
              <w:numPr>
                <w:ilvl w:val="0"/>
                <w:numId w:val="191"/>
              </w:numPr>
              <w:contextualSpacing w:val="0"/>
              <w:jc w:val="both"/>
              <w:rPr>
                <w:b w:val="0"/>
              </w:rPr>
            </w:pPr>
            <w:r w:rsidRPr="00D36D07">
              <w:rPr>
                <w:b w:val="0"/>
                <w:szCs w:val="22"/>
              </w:rPr>
              <w:t xml:space="preserve">L’utente conferma. </w:t>
            </w:r>
          </w:p>
          <w:p w:rsidR="00BA41D2" w:rsidRPr="00D36D07" w:rsidRDefault="00BA41D2" w:rsidP="006A33FF">
            <w:pPr>
              <w:pStyle w:val="Normale1"/>
              <w:numPr>
                <w:ilvl w:val="0"/>
                <w:numId w:val="191"/>
              </w:numPr>
              <w:contextualSpacing w:val="0"/>
              <w:jc w:val="both"/>
              <w:rPr>
                <w:b w:val="0"/>
              </w:rPr>
            </w:pPr>
            <w:r w:rsidRPr="00D36D07">
              <w:rPr>
                <w:b w:val="0"/>
                <w:szCs w:val="22"/>
              </w:rPr>
              <w:t xml:space="preserve">Il sistema elimina </w:t>
            </w:r>
            <w:r>
              <w:rPr>
                <w:b w:val="0"/>
                <w:szCs w:val="22"/>
              </w:rPr>
              <w:t xml:space="preserve">il </w:t>
            </w:r>
            <w:r w:rsidRPr="002D14C2">
              <w:rPr>
                <w:rFonts w:asciiTheme="minorHAnsi" w:hAnsiTheme="minorHAnsi"/>
                <w:b w:val="0"/>
                <w:szCs w:val="22"/>
              </w:rPr>
              <w:t>messaggio</w:t>
            </w:r>
            <w:r w:rsidRPr="00D36D07">
              <w:rPr>
                <w:b w:val="0"/>
                <w:szCs w:val="22"/>
              </w:rPr>
              <w:t xml:space="preserve"> e conferma che l’operazione è stata eseguita con successo.</w:t>
            </w:r>
          </w:p>
        </w:tc>
      </w:tr>
      <w:tr w:rsidR="00BA41D2"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Scenario alternativo</w:t>
            </w:r>
          </w:p>
        </w:tc>
      </w:tr>
      <w:tr w:rsidR="00BA41D2"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367CCB" w:rsidRDefault="00BA41D2" w:rsidP="0057625A">
            <w:pPr>
              <w:pStyle w:val="Normale1"/>
              <w:contextualSpacing w:val="0"/>
              <w:jc w:val="both"/>
              <w:rPr>
                <w:b w:val="0"/>
              </w:rPr>
            </w:pPr>
            <w:r>
              <w:rPr>
                <w:b w:val="0"/>
                <w:szCs w:val="22"/>
              </w:rPr>
              <w:t>3</w:t>
            </w:r>
            <w:r w:rsidRPr="00367CCB">
              <w:rPr>
                <w:b w:val="0"/>
                <w:szCs w:val="22"/>
              </w:rPr>
              <w:t>(a) L’utente annulla l’operazione.</w:t>
            </w:r>
          </w:p>
        </w:tc>
      </w:tr>
      <w:tr w:rsidR="00BA41D2"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BA41D2" w:rsidRPr="00E546AD" w:rsidRDefault="00BA41D2" w:rsidP="0057625A">
            <w:pPr>
              <w:spacing w:line="276" w:lineRule="auto"/>
              <w:jc w:val="center"/>
              <w:rPr>
                <w:color w:val="auto"/>
              </w:rPr>
            </w:pPr>
            <w:r w:rsidRPr="00E546AD">
              <w:rPr>
                <w:color w:val="auto"/>
              </w:rPr>
              <w:t xml:space="preserve">Scenario d’errore </w:t>
            </w:r>
          </w:p>
        </w:tc>
      </w:tr>
      <w:tr w:rsidR="00BA41D2"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BA41D2" w:rsidRPr="00367CCB" w:rsidRDefault="00BA41D2"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41598F" w:rsidRPr="00D270E0" w:rsidRDefault="0041598F" w:rsidP="0041598F">
      <w:pPr>
        <w:rPr>
          <w:highlight w:val="cyan"/>
        </w:rPr>
      </w:pPr>
    </w:p>
    <w:p w:rsidR="00165AAE" w:rsidRDefault="00165AAE">
      <w:pPr>
        <w:jc w:val="left"/>
        <w:rPr>
          <w:rFonts w:ascii="Arial" w:hAnsi="Arial"/>
          <w:b/>
          <w:bCs/>
          <w:sz w:val="24"/>
          <w:szCs w:val="27"/>
          <w:highlight w:val="yellow"/>
        </w:rPr>
      </w:pPr>
      <w:r>
        <w:rPr>
          <w:highlight w:val="yellow"/>
        </w:rPr>
        <w:br w:type="page"/>
      </w:r>
    </w:p>
    <w:p w:rsidR="00342BD4" w:rsidRDefault="00342BD4" w:rsidP="00E056F4">
      <w:pPr>
        <w:pStyle w:val="Titolo3"/>
        <w:rPr>
          <w:highlight w:val="yellow"/>
          <w:lang w:val="it-IT"/>
        </w:rPr>
      </w:pPr>
      <w:bookmarkStart w:id="132" w:name="_Toc507840496"/>
      <w:r w:rsidRPr="00D270E0">
        <w:rPr>
          <w:highlight w:val="yellow"/>
          <w:lang w:val="it-IT"/>
        </w:rPr>
        <w:lastRenderedPageBreak/>
        <w:t>UC_43 Gestione dati bancari</w:t>
      </w:r>
      <w:bookmarkEnd w:id="132"/>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Caso d’uso</w:t>
            </w:r>
          </w:p>
        </w:tc>
        <w:tc>
          <w:tcPr>
            <w:tcW w:w="6663" w:type="dxa"/>
            <w:shd w:val="clear" w:color="auto" w:fill="auto"/>
            <w:vAlign w:val="center"/>
          </w:tcPr>
          <w:p w:rsidR="007E44E8" w:rsidRPr="007E44E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7E44E8">
              <w:rPr>
                <w:rFonts w:asciiTheme="minorHAnsi" w:hAnsiTheme="minorHAnsi"/>
                <w:b/>
                <w:szCs w:val="22"/>
              </w:rPr>
              <w:t>Visualizza 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5F7365" w:rsidRDefault="007E44E8" w:rsidP="006A33FF">
            <w:pPr>
              <w:pStyle w:val="Normale1"/>
              <w:numPr>
                <w:ilvl w:val="0"/>
                <w:numId w:val="192"/>
              </w:numPr>
              <w:contextualSpacing w:val="0"/>
              <w:jc w:val="both"/>
              <w:rPr>
                <w:b w:val="0"/>
              </w:rPr>
            </w:pPr>
            <w:r w:rsidRPr="008D53DB">
              <w:rPr>
                <w:b w:val="0"/>
                <w:szCs w:val="22"/>
              </w:rPr>
              <w:t>L’utente seleziona il link “</w:t>
            </w:r>
            <w:r>
              <w:rPr>
                <w:b w:val="0"/>
                <w:szCs w:val="22"/>
              </w:rPr>
              <w:t>Dati bancari</w:t>
            </w:r>
            <w:r w:rsidRPr="008D53DB">
              <w:rPr>
                <w:b w:val="0"/>
                <w:szCs w:val="22"/>
              </w:rPr>
              <w:t>”</w:t>
            </w:r>
            <w:r>
              <w:rPr>
                <w:b w:val="0"/>
                <w:szCs w:val="22"/>
              </w:rPr>
              <w:t>.</w:t>
            </w:r>
          </w:p>
          <w:p w:rsidR="007E44E8" w:rsidRPr="005F7365" w:rsidRDefault="007E44E8" w:rsidP="006A33FF">
            <w:pPr>
              <w:pStyle w:val="Normale1"/>
              <w:numPr>
                <w:ilvl w:val="0"/>
                <w:numId w:val="192"/>
              </w:numPr>
              <w:contextualSpacing w:val="0"/>
              <w:jc w:val="both"/>
              <w:rPr>
                <w:b w:val="0"/>
              </w:rPr>
            </w:pPr>
            <w:r>
              <w:rPr>
                <w:b w:val="0"/>
                <w:szCs w:val="22"/>
              </w:rPr>
              <w:t>Il sistema mostra la lista dei danti bancari delle strutture di propria competenza.</w:t>
            </w:r>
          </w:p>
          <w:p w:rsidR="007E44E8" w:rsidRPr="008D53DB" w:rsidRDefault="007E44E8" w:rsidP="0057625A">
            <w:pPr>
              <w:pStyle w:val="Normale1"/>
              <w:ind w:left="720"/>
              <w:contextualSpacing w:val="0"/>
              <w:jc w:val="both"/>
              <w:rPr>
                <w:b w:val="0"/>
              </w:rPr>
            </w:pP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DA48C0" w:rsidRDefault="007E44E8" w:rsidP="0057625A">
            <w:pPr>
              <w:pStyle w:val="Normale1"/>
              <w:contextualSpacing w:val="0"/>
              <w:jc w:val="both"/>
              <w:rPr>
                <w:b w:val="0"/>
                <w:szCs w:val="22"/>
              </w:rPr>
            </w:pPr>
            <w:r>
              <w:rPr>
                <w:b w:val="0"/>
                <w:szCs w:val="22"/>
              </w:rPr>
              <w:t xml:space="preserve">2(a) </w:t>
            </w:r>
            <w:r w:rsidRPr="00DA48C0">
              <w:rPr>
                <w:b w:val="0"/>
                <w:szCs w:val="22"/>
              </w:rPr>
              <w:t>Il sistema notifica all’utente che i dati richiesti non sono stati trovati.</w:t>
            </w:r>
          </w:p>
        </w:tc>
      </w:tr>
    </w:tbl>
    <w:p w:rsidR="007E44E8" w:rsidRDefault="007E44E8" w:rsidP="007E44E8">
      <w:pPr>
        <w:rPr>
          <w:highlight w:val="yellow"/>
        </w:rPr>
      </w:pP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Caso d’uso</w:t>
            </w:r>
          </w:p>
        </w:tc>
        <w:tc>
          <w:tcPr>
            <w:tcW w:w="6663" w:type="dxa"/>
            <w:shd w:val="clear" w:color="auto" w:fill="auto"/>
            <w:vAlign w:val="center"/>
          </w:tcPr>
          <w:p w:rsidR="007E44E8" w:rsidRPr="00A13F24"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646769">
              <w:rPr>
                <w:rFonts w:asciiTheme="minorHAnsi" w:hAnsiTheme="minorHAnsi"/>
                <w:b/>
                <w:szCs w:val="22"/>
              </w:rPr>
              <w:t xml:space="preserve">Inserimento </w:t>
            </w:r>
            <w:r w:rsidRPr="008772B4">
              <w:rPr>
                <w:rFonts w:asciiTheme="minorHAnsi" w:hAnsiTheme="minorHAnsi"/>
                <w:b/>
                <w:szCs w:val="22"/>
              </w:rPr>
              <w:t>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0594" w:rsidRDefault="007E44E8" w:rsidP="006A33FF">
            <w:pPr>
              <w:pStyle w:val="Normale1"/>
              <w:numPr>
                <w:ilvl w:val="0"/>
                <w:numId w:val="193"/>
              </w:numPr>
              <w:contextualSpacing w:val="0"/>
              <w:jc w:val="both"/>
              <w:rPr>
                <w:b w:val="0"/>
              </w:rPr>
            </w:pPr>
            <w:r w:rsidRPr="008D53DB">
              <w:rPr>
                <w:b w:val="0"/>
                <w:szCs w:val="22"/>
              </w:rPr>
              <w:t>L’utente seleziona il link “</w:t>
            </w:r>
            <w:r w:rsidR="00C007BC">
              <w:rPr>
                <w:b w:val="0"/>
                <w:szCs w:val="22"/>
              </w:rPr>
              <w:t>Dati bancari</w:t>
            </w:r>
            <w:r w:rsidRPr="008D53DB">
              <w:rPr>
                <w:b w:val="0"/>
                <w:szCs w:val="22"/>
              </w:rPr>
              <w:t>”</w:t>
            </w:r>
            <w:r>
              <w:rPr>
                <w:b w:val="0"/>
                <w:szCs w:val="22"/>
              </w:rPr>
              <w:t>.</w:t>
            </w:r>
          </w:p>
          <w:p w:rsidR="007E44E8" w:rsidRPr="008D53DB" w:rsidRDefault="007E44E8" w:rsidP="006A33FF">
            <w:pPr>
              <w:pStyle w:val="Normale1"/>
              <w:numPr>
                <w:ilvl w:val="0"/>
                <w:numId w:val="193"/>
              </w:numPr>
              <w:contextualSpacing w:val="0"/>
              <w:jc w:val="both"/>
              <w:rPr>
                <w:b w:val="0"/>
              </w:rPr>
            </w:pPr>
            <w:r>
              <w:rPr>
                <w:b w:val="0"/>
                <w:szCs w:val="22"/>
              </w:rPr>
              <w:t>L’utente seleziona “Nuovi dati bancari”.</w:t>
            </w:r>
          </w:p>
          <w:p w:rsidR="007E44E8" w:rsidRPr="00C91AD7" w:rsidRDefault="007E44E8" w:rsidP="006A33FF">
            <w:pPr>
              <w:pStyle w:val="Normale1"/>
              <w:numPr>
                <w:ilvl w:val="0"/>
                <w:numId w:val="193"/>
              </w:numPr>
              <w:contextualSpacing w:val="0"/>
              <w:jc w:val="both"/>
              <w:rPr>
                <w:b w:val="0"/>
              </w:rPr>
            </w:pPr>
            <w:r w:rsidRPr="00C91AD7">
              <w:rPr>
                <w:b w:val="0"/>
              </w:rPr>
              <w:t xml:space="preserve">Il sistema mostra la pagina con il form da compilare :  </w:t>
            </w:r>
            <w:r>
              <w:rPr>
                <w:b w:val="0"/>
                <w:szCs w:val="22"/>
              </w:rPr>
              <w:t>codice iban,  nome e cognome, indirizzo, cap,</w:t>
            </w:r>
            <w:r w:rsidRPr="007E44E8">
              <w:rPr>
                <w:b w:val="0"/>
                <w:szCs w:val="22"/>
              </w:rPr>
              <w:t xml:space="preserve"> città, nome banca, </w:t>
            </w:r>
            <w:proofErr w:type="spellStart"/>
            <w:r w:rsidRPr="007E44E8">
              <w:rPr>
                <w:b w:val="0"/>
                <w:szCs w:val="22"/>
              </w:rPr>
              <w:t>branch</w:t>
            </w:r>
            <w:proofErr w:type="spellEnd"/>
            <w:r w:rsidRPr="007E44E8">
              <w:rPr>
                <w:b w:val="0"/>
                <w:szCs w:val="22"/>
              </w:rPr>
              <w:t xml:space="preserve"> code, bic/</w:t>
            </w:r>
            <w:proofErr w:type="spellStart"/>
            <w:r w:rsidRPr="007E44E8">
              <w:rPr>
                <w:b w:val="0"/>
                <w:szCs w:val="22"/>
              </w:rPr>
              <w:t>swift</w:t>
            </w:r>
            <w:proofErr w:type="spellEnd"/>
            <w:r w:rsidRPr="007E44E8">
              <w:rPr>
                <w:b w:val="0"/>
                <w:szCs w:val="22"/>
              </w:rPr>
              <w:t>, usa dati bancari attuali</w:t>
            </w:r>
            <w:r>
              <w:rPr>
                <w:b w:val="0"/>
                <w:szCs w:val="22"/>
              </w:rPr>
              <w:t>.</w:t>
            </w:r>
          </w:p>
          <w:p w:rsidR="007E44E8" w:rsidRPr="00C91AD7" w:rsidRDefault="007E44E8" w:rsidP="006A33FF">
            <w:pPr>
              <w:pStyle w:val="Normale1"/>
              <w:numPr>
                <w:ilvl w:val="0"/>
                <w:numId w:val="193"/>
              </w:numPr>
              <w:contextualSpacing w:val="0"/>
              <w:jc w:val="both"/>
              <w:rPr>
                <w:b w:val="0"/>
              </w:rPr>
            </w:pPr>
            <w:r w:rsidRPr="00C91AD7">
              <w:rPr>
                <w:b w:val="0"/>
                <w:szCs w:val="22"/>
              </w:rPr>
              <w:t>L’utente riempie i campi obbligatori.</w:t>
            </w:r>
          </w:p>
          <w:p w:rsidR="007E44E8" w:rsidRPr="001774CD" w:rsidRDefault="007E44E8" w:rsidP="006A33FF">
            <w:pPr>
              <w:pStyle w:val="Normale1"/>
              <w:numPr>
                <w:ilvl w:val="0"/>
                <w:numId w:val="193"/>
              </w:numPr>
              <w:contextualSpacing w:val="0"/>
              <w:jc w:val="both"/>
              <w:rPr>
                <w:b w:val="0"/>
              </w:rPr>
            </w:pPr>
            <w:r w:rsidRPr="001774CD">
              <w:rPr>
                <w:b w:val="0"/>
              </w:rPr>
              <w:t>L’utente salva i dati.</w:t>
            </w:r>
          </w:p>
          <w:p w:rsidR="007E44E8" w:rsidRPr="008D53DB" w:rsidRDefault="007E44E8" w:rsidP="006A33FF">
            <w:pPr>
              <w:pStyle w:val="Normale1"/>
              <w:numPr>
                <w:ilvl w:val="0"/>
                <w:numId w:val="193"/>
              </w:numPr>
              <w:contextualSpacing w:val="0"/>
              <w:jc w:val="both"/>
              <w:rPr>
                <w:b w:val="0"/>
              </w:rPr>
            </w:pPr>
            <w:r w:rsidRPr="001774CD">
              <w:rPr>
                <w:b w:val="0"/>
                <w:szCs w:val="22"/>
              </w:rPr>
              <w:t>Il sistema effettua l’operazione e notifica che l’operazione è stata eseguita con successo.</w:t>
            </w: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r>
              <w:rPr>
                <w:b w:val="0"/>
                <w:szCs w:val="22"/>
              </w:rPr>
              <w:t>5</w:t>
            </w:r>
            <w:r w:rsidRPr="00367CCB">
              <w:rPr>
                <w:b w:val="0"/>
                <w:szCs w:val="22"/>
              </w:rPr>
              <w:t>(a) L’utente annulla l’operazione.</w:t>
            </w: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367CCB" w:rsidRDefault="007E44E8" w:rsidP="0057625A">
            <w:pPr>
              <w:pStyle w:val="Normale1"/>
              <w:contextualSpacing w:val="0"/>
              <w:jc w:val="both"/>
              <w:rPr>
                <w:b w:val="0"/>
                <w:szCs w:val="22"/>
              </w:rPr>
            </w:pPr>
            <w:r>
              <w:rPr>
                <w:b w:val="0"/>
                <w:szCs w:val="22"/>
              </w:rPr>
              <w:t>6(a</w:t>
            </w:r>
            <w:r w:rsidRPr="00367CCB">
              <w:rPr>
                <w:b w:val="0"/>
                <w:szCs w:val="22"/>
              </w:rPr>
              <w:t>) Il sistema notifica all’utente che sono presenti errori.</w:t>
            </w:r>
          </w:p>
        </w:tc>
      </w:tr>
    </w:tbl>
    <w:p w:rsidR="00165AAE" w:rsidRDefault="00165AAE" w:rsidP="007E44E8"/>
    <w:p w:rsidR="00165AAE" w:rsidRDefault="00165AAE">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7E44E8" w:rsidRPr="00A13F24"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Modifica </w:t>
            </w:r>
            <w:r w:rsidR="00C007BC" w:rsidRPr="008772B4">
              <w:rPr>
                <w:rFonts w:asciiTheme="minorHAnsi" w:hAnsiTheme="minorHAnsi"/>
                <w:b/>
                <w:szCs w:val="22"/>
              </w:rPr>
              <w:t>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C007BC">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w:t>
            </w:r>
            <w:r w:rsidR="00C007BC">
              <w:t>i 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5F7365" w:rsidRDefault="007E44E8" w:rsidP="006A33FF">
            <w:pPr>
              <w:pStyle w:val="Normale1"/>
              <w:numPr>
                <w:ilvl w:val="0"/>
                <w:numId w:val="194"/>
              </w:numPr>
              <w:contextualSpacing w:val="0"/>
              <w:jc w:val="both"/>
              <w:rPr>
                <w:b w:val="0"/>
              </w:rPr>
            </w:pPr>
            <w:r>
              <w:rPr>
                <w:b w:val="0"/>
                <w:szCs w:val="22"/>
              </w:rPr>
              <w:t xml:space="preserve">Il sistema mostra </w:t>
            </w:r>
            <w:r w:rsidRPr="00D36D07">
              <w:rPr>
                <w:b w:val="0"/>
              </w:rPr>
              <w:t xml:space="preserve">le informazioni editabili </w:t>
            </w:r>
            <w:r w:rsidRPr="00D36D07">
              <w:rPr>
                <w:rFonts w:cs="Times New Roman"/>
                <w:b w:val="0"/>
              </w:rPr>
              <w:t xml:space="preserve">relative </w:t>
            </w:r>
            <w:r w:rsidR="00C007BC">
              <w:rPr>
                <w:rFonts w:cs="Times New Roman"/>
                <w:b w:val="0"/>
              </w:rPr>
              <w:t>ai dati bancari</w:t>
            </w:r>
            <w:r>
              <w:rPr>
                <w:b w:val="0"/>
                <w:szCs w:val="22"/>
              </w:rPr>
              <w:t>.</w:t>
            </w:r>
          </w:p>
          <w:p w:rsidR="007E44E8" w:rsidRPr="00D36D07" w:rsidRDefault="007E44E8" w:rsidP="006A33FF">
            <w:pPr>
              <w:pStyle w:val="Normale1"/>
              <w:numPr>
                <w:ilvl w:val="0"/>
                <w:numId w:val="194"/>
              </w:numPr>
              <w:contextualSpacing w:val="0"/>
              <w:jc w:val="both"/>
              <w:rPr>
                <w:b w:val="0"/>
              </w:rPr>
            </w:pPr>
            <w:r w:rsidRPr="00D36D07">
              <w:rPr>
                <w:b w:val="0"/>
                <w:szCs w:val="22"/>
              </w:rPr>
              <w:t>L’utente modifica i campi desiderati e poi conferma l’operazione</w:t>
            </w:r>
            <w:r>
              <w:rPr>
                <w:b w:val="0"/>
                <w:szCs w:val="22"/>
              </w:rPr>
              <w:t>.</w:t>
            </w:r>
            <w:r w:rsidRPr="00D36D07">
              <w:rPr>
                <w:b w:val="0"/>
              </w:rPr>
              <w:t xml:space="preserve"> </w:t>
            </w:r>
          </w:p>
          <w:p w:rsidR="007E44E8" w:rsidRPr="00D36D07" w:rsidRDefault="007E44E8" w:rsidP="006A33FF">
            <w:pPr>
              <w:pStyle w:val="Normale1"/>
              <w:numPr>
                <w:ilvl w:val="0"/>
                <w:numId w:val="194"/>
              </w:numPr>
              <w:contextualSpacing w:val="0"/>
              <w:jc w:val="both"/>
              <w:rPr>
                <w:b w:val="0"/>
              </w:rPr>
            </w:pPr>
            <w:r w:rsidRPr="00D36D07">
              <w:rPr>
                <w:b w:val="0"/>
                <w:szCs w:val="22"/>
              </w:rPr>
              <w:t xml:space="preserve">Il sistema effettua la modifica e conferma che l’operazione è stata eseguita con successo. </w:t>
            </w: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r>
              <w:rPr>
                <w:b w:val="0"/>
                <w:szCs w:val="22"/>
              </w:rPr>
              <w:t>2</w:t>
            </w:r>
            <w:r w:rsidRPr="00367CCB">
              <w:rPr>
                <w:b w:val="0"/>
                <w:szCs w:val="22"/>
              </w:rPr>
              <w:t>(a) L’utente annulla l’operazione.</w:t>
            </w: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367CCB" w:rsidRDefault="007E44E8" w:rsidP="0057625A">
            <w:pPr>
              <w:pStyle w:val="Normale1"/>
              <w:contextualSpacing w:val="0"/>
              <w:jc w:val="both"/>
              <w:rPr>
                <w:b w:val="0"/>
                <w:szCs w:val="22"/>
              </w:rPr>
            </w:pPr>
            <w:r>
              <w:rPr>
                <w:b w:val="0"/>
                <w:szCs w:val="22"/>
              </w:rPr>
              <w:t>3(a</w:t>
            </w:r>
            <w:r w:rsidRPr="00367CCB">
              <w:rPr>
                <w:b w:val="0"/>
                <w:szCs w:val="22"/>
              </w:rPr>
              <w:t>) Il sistema notifica all’utente che sono presenti errori nei dati.</w:t>
            </w:r>
          </w:p>
        </w:tc>
      </w:tr>
    </w:tbl>
    <w:p w:rsidR="007E44E8" w:rsidRDefault="007E44E8" w:rsidP="007E44E8"/>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Caso d’uso</w:t>
            </w:r>
          </w:p>
        </w:tc>
        <w:tc>
          <w:tcPr>
            <w:tcW w:w="6663" w:type="dxa"/>
            <w:shd w:val="clear" w:color="auto" w:fill="auto"/>
            <w:vAlign w:val="center"/>
          </w:tcPr>
          <w:p w:rsidR="007E44E8" w:rsidRPr="00A13F24"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B34991">
              <w:rPr>
                <w:rFonts w:asciiTheme="minorHAnsi" w:hAnsiTheme="minorHAnsi"/>
                <w:b/>
                <w:szCs w:val="22"/>
              </w:rPr>
              <w:t xml:space="preserve">Eliminazione </w:t>
            </w:r>
            <w:r w:rsidR="00C007BC" w:rsidRPr="008772B4">
              <w:rPr>
                <w:rFonts w:asciiTheme="minorHAnsi" w:hAnsiTheme="minorHAnsi"/>
                <w:b/>
                <w:szCs w:val="22"/>
              </w:rPr>
              <w:t>dati bancari</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Attori</w:t>
            </w:r>
          </w:p>
        </w:tc>
        <w:tc>
          <w:tcPr>
            <w:tcW w:w="6663" w:type="dxa"/>
            <w:shd w:val="clear" w:color="auto" w:fill="auto"/>
          </w:tcPr>
          <w:p w:rsidR="007E44E8" w:rsidRPr="00461818" w:rsidRDefault="007E44E8"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rPr>
                <w:color w:val="auto"/>
              </w:rPr>
            </w:pPr>
            <w:r w:rsidRPr="00E546AD">
              <w:rPr>
                <w:color w:val="auto"/>
              </w:rPr>
              <w:t>Pre-condizioni</w:t>
            </w:r>
          </w:p>
        </w:tc>
        <w:tc>
          <w:tcPr>
            <w:tcW w:w="6663" w:type="dxa"/>
            <w:shd w:val="clear" w:color="auto" w:fill="auto"/>
          </w:tcPr>
          <w:p w:rsidR="007E44E8"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 xml:space="preserve">L’utente sta visualizzando il </w:t>
            </w:r>
            <w:r w:rsidRPr="001741AC">
              <w:rPr>
                <w:rFonts w:asciiTheme="minorHAnsi" w:hAnsiTheme="minorHAnsi"/>
                <w:szCs w:val="22"/>
              </w:rPr>
              <w:t>messaggio</w:t>
            </w:r>
          </w:p>
        </w:tc>
      </w:tr>
      <w:tr w:rsidR="007E44E8"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7E44E8" w:rsidRPr="00E546AD" w:rsidRDefault="007E44E8" w:rsidP="0057625A">
            <w:pPr>
              <w:spacing w:line="276" w:lineRule="auto"/>
              <w:jc w:val="left"/>
              <w:rPr>
                <w:color w:val="auto"/>
              </w:rPr>
            </w:pPr>
            <w:r w:rsidRPr="00E546AD">
              <w:rPr>
                <w:color w:val="auto"/>
              </w:rPr>
              <w:t>Punto di estensione</w:t>
            </w:r>
          </w:p>
        </w:tc>
        <w:tc>
          <w:tcPr>
            <w:tcW w:w="6663" w:type="dxa"/>
            <w:shd w:val="clear" w:color="auto" w:fill="auto"/>
          </w:tcPr>
          <w:p w:rsidR="007E44E8" w:rsidRPr="00A13F24" w:rsidRDefault="007E44E8"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7E44E8"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7E44E8" w:rsidRPr="00E546AD" w:rsidRDefault="007E44E8" w:rsidP="0057625A">
            <w:pPr>
              <w:spacing w:line="276" w:lineRule="auto"/>
              <w:jc w:val="center"/>
              <w:rPr>
                <w:color w:val="auto"/>
              </w:rPr>
            </w:pPr>
            <w:r w:rsidRPr="00E546AD">
              <w:rPr>
                <w:color w:val="auto"/>
              </w:rPr>
              <w:t xml:space="preserve">Scenario principale </w:t>
            </w:r>
          </w:p>
        </w:tc>
      </w:tr>
      <w:tr w:rsidR="007E44E8"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D36D07" w:rsidRDefault="007E44E8" w:rsidP="006A33FF">
            <w:pPr>
              <w:pStyle w:val="Normale1"/>
              <w:numPr>
                <w:ilvl w:val="0"/>
                <w:numId w:val="195"/>
              </w:numPr>
              <w:contextualSpacing w:val="0"/>
              <w:jc w:val="both"/>
              <w:rPr>
                <w:b w:val="0"/>
              </w:rPr>
            </w:pPr>
            <w:r w:rsidRPr="00D36D07">
              <w:rPr>
                <w:b w:val="0"/>
                <w:szCs w:val="22"/>
              </w:rPr>
              <w:t>L’utente seleziona la funzionalità “Elimina”.</w:t>
            </w:r>
          </w:p>
          <w:p w:rsidR="007E44E8" w:rsidRPr="00D36D07" w:rsidRDefault="007E44E8" w:rsidP="006A33FF">
            <w:pPr>
              <w:pStyle w:val="Normale1"/>
              <w:numPr>
                <w:ilvl w:val="0"/>
                <w:numId w:val="195"/>
              </w:numPr>
              <w:contextualSpacing w:val="0"/>
              <w:jc w:val="both"/>
              <w:rPr>
                <w:b w:val="0"/>
                <w:szCs w:val="22"/>
              </w:rPr>
            </w:pPr>
            <w:r w:rsidRPr="00D36D07">
              <w:rPr>
                <w:b w:val="0"/>
              </w:rPr>
              <w:t>Il sistema chiede conferma dell’operazione</w:t>
            </w:r>
            <w:r>
              <w:rPr>
                <w:b w:val="0"/>
                <w:szCs w:val="22"/>
              </w:rPr>
              <w:t>.</w:t>
            </w:r>
            <w:r w:rsidRPr="00D36D07">
              <w:rPr>
                <w:b w:val="0"/>
                <w:szCs w:val="22"/>
              </w:rPr>
              <w:t xml:space="preserve"> </w:t>
            </w:r>
          </w:p>
          <w:p w:rsidR="007E44E8" w:rsidRPr="00D36D07" w:rsidRDefault="007E44E8" w:rsidP="006A33FF">
            <w:pPr>
              <w:pStyle w:val="Normale1"/>
              <w:numPr>
                <w:ilvl w:val="0"/>
                <w:numId w:val="195"/>
              </w:numPr>
              <w:contextualSpacing w:val="0"/>
              <w:jc w:val="both"/>
              <w:rPr>
                <w:b w:val="0"/>
              </w:rPr>
            </w:pPr>
            <w:r w:rsidRPr="00D36D07">
              <w:rPr>
                <w:b w:val="0"/>
                <w:szCs w:val="22"/>
              </w:rPr>
              <w:t xml:space="preserve">L’utente conferma. </w:t>
            </w:r>
          </w:p>
          <w:p w:rsidR="007E44E8" w:rsidRPr="00D36D07" w:rsidRDefault="007E44E8" w:rsidP="006A33FF">
            <w:pPr>
              <w:pStyle w:val="Normale1"/>
              <w:numPr>
                <w:ilvl w:val="0"/>
                <w:numId w:val="195"/>
              </w:numPr>
              <w:contextualSpacing w:val="0"/>
              <w:jc w:val="both"/>
              <w:rPr>
                <w:b w:val="0"/>
              </w:rPr>
            </w:pPr>
            <w:r w:rsidRPr="00D36D07">
              <w:rPr>
                <w:b w:val="0"/>
                <w:szCs w:val="22"/>
              </w:rPr>
              <w:t xml:space="preserve">Il sistema elimina </w:t>
            </w:r>
            <w:r w:rsidR="00C007BC">
              <w:rPr>
                <w:b w:val="0"/>
                <w:szCs w:val="22"/>
              </w:rPr>
              <w:t>i dati bancari</w:t>
            </w:r>
            <w:r w:rsidRPr="00D36D07">
              <w:rPr>
                <w:b w:val="0"/>
                <w:szCs w:val="22"/>
              </w:rPr>
              <w:t xml:space="preserve"> e conferma che l’operazione è stata eseguita con successo.</w:t>
            </w:r>
          </w:p>
        </w:tc>
      </w:tr>
      <w:tr w:rsidR="007E44E8"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Scenario alternativo</w:t>
            </w:r>
          </w:p>
        </w:tc>
      </w:tr>
      <w:tr w:rsidR="007E44E8"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367CCB" w:rsidRDefault="007E44E8" w:rsidP="0057625A">
            <w:pPr>
              <w:pStyle w:val="Normale1"/>
              <w:contextualSpacing w:val="0"/>
              <w:jc w:val="both"/>
              <w:rPr>
                <w:b w:val="0"/>
              </w:rPr>
            </w:pPr>
            <w:r>
              <w:rPr>
                <w:b w:val="0"/>
                <w:szCs w:val="22"/>
              </w:rPr>
              <w:t>3</w:t>
            </w:r>
            <w:r w:rsidRPr="00367CCB">
              <w:rPr>
                <w:b w:val="0"/>
                <w:szCs w:val="22"/>
              </w:rPr>
              <w:t>(a) L’utente annulla l’operazione.</w:t>
            </w:r>
          </w:p>
        </w:tc>
      </w:tr>
      <w:tr w:rsidR="007E44E8"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7E44E8" w:rsidRPr="00E546AD" w:rsidRDefault="007E44E8" w:rsidP="0057625A">
            <w:pPr>
              <w:spacing w:line="276" w:lineRule="auto"/>
              <w:jc w:val="center"/>
              <w:rPr>
                <w:color w:val="auto"/>
              </w:rPr>
            </w:pPr>
            <w:r w:rsidRPr="00E546AD">
              <w:rPr>
                <w:color w:val="auto"/>
              </w:rPr>
              <w:t xml:space="preserve">Scenario d’errore </w:t>
            </w:r>
          </w:p>
        </w:tc>
      </w:tr>
      <w:tr w:rsidR="007E44E8"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7E44E8" w:rsidRPr="00367CCB" w:rsidRDefault="007E44E8" w:rsidP="0057625A">
            <w:pPr>
              <w:pStyle w:val="Normale1"/>
              <w:contextualSpacing w:val="0"/>
              <w:jc w:val="both"/>
              <w:rPr>
                <w:b w:val="0"/>
                <w:szCs w:val="22"/>
              </w:rPr>
            </w:pPr>
            <w:r>
              <w:rPr>
                <w:b w:val="0"/>
                <w:szCs w:val="22"/>
              </w:rPr>
              <w:t>4(a</w:t>
            </w:r>
            <w:r w:rsidRPr="00367CCB">
              <w:rPr>
                <w:b w:val="0"/>
                <w:szCs w:val="22"/>
              </w:rPr>
              <w:t xml:space="preserve">) Il sistema notifica all’utente che sono presenti </w:t>
            </w:r>
            <w:r>
              <w:rPr>
                <w:b w:val="0"/>
                <w:szCs w:val="22"/>
              </w:rPr>
              <w:t>errori.</w:t>
            </w:r>
          </w:p>
        </w:tc>
      </w:tr>
    </w:tbl>
    <w:p w:rsidR="009C659E" w:rsidRDefault="009C659E" w:rsidP="009C659E">
      <w:pPr>
        <w:rPr>
          <w:highlight w:val="yellow"/>
        </w:rPr>
      </w:pPr>
    </w:p>
    <w:p w:rsidR="00165AAE" w:rsidRDefault="00165AAE">
      <w:pPr>
        <w:jc w:val="left"/>
        <w:rPr>
          <w:rFonts w:ascii="Arial" w:hAnsi="Arial"/>
          <w:b/>
          <w:bCs/>
          <w:sz w:val="24"/>
          <w:szCs w:val="27"/>
          <w:highlight w:val="yellow"/>
        </w:rPr>
      </w:pPr>
      <w:r>
        <w:rPr>
          <w:highlight w:val="yellow"/>
        </w:rPr>
        <w:br w:type="page"/>
      </w:r>
    </w:p>
    <w:p w:rsidR="00342BD4" w:rsidRDefault="00342BD4" w:rsidP="00E056F4">
      <w:pPr>
        <w:pStyle w:val="Titolo3"/>
        <w:rPr>
          <w:highlight w:val="yellow"/>
          <w:lang w:val="it-IT"/>
        </w:rPr>
      </w:pPr>
      <w:bookmarkStart w:id="133" w:name="_Toc507840497"/>
      <w:r w:rsidRPr="00D270E0">
        <w:rPr>
          <w:highlight w:val="yellow"/>
          <w:lang w:val="it-IT"/>
        </w:rPr>
        <w:lastRenderedPageBreak/>
        <w:t>UC_44 Gestione dati di fatturazione</w:t>
      </w:r>
      <w:bookmarkEnd w:id="133"/>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rPr>
                <w:color w:val="auto"/>
              </w:rPr>
            </w:pPr>
            <w:r w:rsidRPr="00E546AD">
              <w:rPr>
                <w:color w:val="auto"/>
              </w:rPr>
              <w:t>Caso d’uso</w:t>
            </w:r>
          </w:p>
        </w:tc>
        <w:tc>
          <w:tcPr>
            <w:tcW w:w="6663" w:type="dxa"/>
            <w:shd w:val="clear" w:color="auto" w:fill="auto"/>
            <w:vAlign w:val="center"/>
          </w:tcPr>
          <w:p w:rsidR="00C007BC" w:rsidRPr="00A13F24" w:rsidRDefault="00C007B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FE4224">
              <w:rPr>
                <w:b/>
                <w:szCs w:val="22"/>
              </w:rPr>
              <w:t xml:space="preserve">Gestione </w:t>
            </w:r>
            <w:r w:rsidRPr="008772B4">
              <w:rPr>
                <w:b/>
                <w:szCs w:val="22"/>
              </w:rPr>
              <w:t>dati di fatturazione</w:t>
            </w:r>
          </w:p>
        </w:tc>
      </w:tr>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rPr>
                <w:color w:val="auto"/>
              </w:rPr>
            </w:pPr>
            <w:r w:rsidRPr="00E546AD">
              <w:rPr>
                <w:color w:val="auto"/>
              </w:rPr>
              <w:t>Attori</w:t>
            </w:r>
          </w:p>
        </w:tc>
        <w:tc>
          <w:tcPr>
            <w:tcW w:w="6663" w:type="dxa"/>
            <w:shd w:val="clear" w:color="auto" w:fill="auto"/>
          </w:tcPr>
          <w:p w:rsidR="00C007BC" w:rsidRPr="00461818" w:rsidRDefault="00C007BC"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rPr>
                <w:color w:val="auto"/>
              </w:rPr>
            </w:pPr>
            <w:r w:rsidRPr="00E546AD">
              <w:rPr>
                <w:color w:val="auto"/>
              </w:rPr>
              <w:t>Pre-condizioni</w:t>
            </w:r>
          </w:p>
        </w:tc>
        <w:tc>
          <w:tcPr>
            <w:tcW w:w="6663" w:type="dxa"/>
            <w:shd w:val="clear" w:color="auto" w:fill="auto"/>
          </w:tcPr>
          <w:p w:rsidR="00C007BC" w:rsidRDefault="00C007B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C007BC" w:rsidRPr="00A13F24" w:rsidRDefault="00C007BC"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C007BC"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C007BC" w:rsidRPr="00E546AD" w:rsidRDefault="00C007BC" w:rsidP="0057625A">
            <w:pPr>
              <w:spacing w:line="276" w:lineRule="auto"/>
              <w:jc w:val="left"/>
              <w:rPr>
                <w:color w:val="auto"/>
              </w:rPr>
            </w:pPr>
            <w:r w:rsidRPr="00E546AD">
              <w:rPr>
                <w:color w:val="auto"/>
              </w:rPr>
              <w:t>Punto di estensione</w:t>
            </w:r>
          </w:p>
        </w:tc>
        <w:tc>
          <w:tcPr>
            <w:tcW w:w="6663" w:type="dxa"/>
            <w:shd w:val="clear" w:color="auto" w:fill="auto"/>
          </w:tcPr>
          <w:p w:rsidR="00C007BC" w:rsidRPr="00A13F24" w:rsidRDefault="00C007BC"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C007BC"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C007BC" w:rsidRPr="00E546AD" w:rsidRDefault="00C007BC" w:rsidP="0057625A">
            <w:pPr>
              <w:spacing w:line="276" w:lineRule="auto"/>
              <w:jc w:val="center"/>
              <w:rPr>
                <w:color w:val="auto"/>
              </w:rPr>
            </w:pPr>
            <w:r w:rsidRPr="00E546AD">
              <w:rPr>
                <w:color w:val="auto"/>
              </w:rPr>
              <w:t xml:space="preserve">Scenario principale </w:t>
            </w:r>
          </w:p>
        </w:tc>
      </w:tr>
      <w:tr w:rsidR="00C007BC"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5F7365" w:rsidRDefault="00C007BC" w:rsidP="006A33FF">
            <w:pPr>
              <w:pStyle w:val="Normale1"/>
              <w:numPr>
                <w:ilvl w:val="0"/>
                <w:numId w:val="196"/>
              </w:numPr>
              <w:spacing w:line="276" w:lineRule="auto"/>
              <w:contextualSpacing w:val="0"/>
              <w:jc w:val="both"/>
              <w:rPr>
                <w:b w:val="0"/>
              </w:rPr>
            </w:pPr>
            <w:r w:rsidRPr="008D53DB">
              <w:rPr>
                <w:b w:val="0"/>
                <w:szCs w:val="22"/>
              </w:rPr>
              <w:t>L’utente seleziona il link “</w:t>
            </w:r>
            <w:r>
              <w:rPr>
                <w:b w:val="0"/>
                <w:szCs w:val="22"/>
              </w:rPr>
              <w:t>Dati fatturazione</w:t>
            </w:r>
            <w:r w:rsidRPr="008D53DB">
              <w:rPr>
                <w:b w:val="0"/>
                <w:szCs w:val="22"/>
              </w:rPr>
              <w:t>”</w:t>
            </w:r>
            <w:r>
              <w:rPr>
                <w:b w:val="0"/>
                <w:szCs w:val="22"/>
              </w:rPr>
              <w:t>.</w:t>
            </w:r>
          </w:p>
          <w:p w:rsidR="00C007BC" w:rsidRPr="001774CD" w:rsidRDefault="00C007BC" w:rsidP="006A33FF">
            <w:pPr>
              <w:pStyle w:val="Normale1"/>
              <w:numPr>
                <w:ilvl w:val="0"/>
                <w:numId w:val="196"/>
              </w:numPr>
              <w:contextualSpacing w:val="0"/>
              <w:jc w:val="both"/>
              <w:rPr>
                <w:b w:val="0"/>
              </w:rPr>
            </w:pPr>
            <w:r w:rsidRPr="001774CD">
              <w:rPr>
                <w:b w:val="0"/>
              </w:rPr>
              <w:t xml:space="preserve">Il sistema mostra la pagina con il form da compilare: </w:t>
            </w:r>
            <w:r w:rsidRPr="00C007BC">
              <w:rPr>
                <w:rFonts w:asciiTheme="minorHAnsi" w:hAnsiTheme="minorHAnsi"/>
                <w:b w:val="0"/>
              </w:rPr>
              <w:t>ragione sociale, all'attenzione di, indirizzo, cap</w:t>
            </w:r>
            <w:r>
              <w:rPr>
                <w:rFonts w:asciiTheme="minorHAnsi" w:hAnsiTheme="minorHAnsi"/>
                <w:b w:val="0"/>
              </w:rPr>
              <w:t>, città.</w:t>
            </w:r>
          </w:p>
          <w:p w:rsidR="00C007BC" w:rsidRPr="001774CD" w:rsidRDefault="00C007BC" w:rsidP="006A33FF">
            <w:pPr>
              <w:pStyle w:val="Normale1"/>
              <w:numPr>
                <w:ilvl w:val="0"/>
                <w:numId w:val="196"/>
              </w:numPr>
              <w:contextualSpacing w:val="0"/>
              <w:jc w:val="both"/>
              <w:rPr>
                <w:b w:val="0"/>
              </w:rPr>
            </w:pPr>
            <w:r w:rsidRPr="001774CD">
              <w:rPr>
                <w:b w:val="0"/>
                <w:szCs w:val="22"/>
              </w:rPr>
              <w:t>L’utente riempie i campi obbligatori.</w:t>
            </w:r>
          </w:p>
          <w:p w:rsidR="00C007BC" w:rsidRPr="001774CD" w:rsidRDefault="00C007BC" w:rsidP="006A33FF">
            <w:pPr>
              <w:pStyle w:val="Normale1"/>
              <w:numPr>
                <w:ilvl w:val="0"/>
                <w:numId w:val="196"/>
              </w:numPr>
              <w:contextualSpacing w:val="0"/>
              <w:jc w:val="both"/>
              <w:rPr>
                <w:b w:val="0"/>
              </w:rPr>
            </w:pPr>
            <w:r w:rsidRPr="001774CD">
              <w:rPr>
                <w:b w:val="0"/>
              </w:rPr>
              <w:t>L’utente salva i dati.</w:t>
            </w:r>
          </w:p>
          <w:p w:rsidR="00C007BC" w:rsidRPr="008D53DB" w:rsidRDefault="00C007BC" w:rsidP="006A33FF">
            <w:pPr>
              <w:pStyle w:val="Normale1"/>
              <w:numPr>
                <w:ilvl w:val="0"/>
                <w:numId w:val="196"/>
              </w:numPr>
              <w:contextualSpacing w:val="0"/>
              <w:jc w:val="both"/>
              <w:rPr>
                <w:b w:val="0"/>
              </w:rPr>
            </w:pPr>
            <w:r w:rsidRPr="001774CD">
              <w:rPr>
                <w:b w:val="0"/>
                <w:szCs w:val="22"/>
              </w:rPr>
              <w:t>Il sistema effettua l’operazione e notifica che l’operazione è stata eseguita con successo.</w:t>
            </w:r>
          </w:p>
        </w:tc>
      </w:tr>
      <w:tr w:rsidR="00C007BC"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E546AD" w:rsidRDefault="00C007BC" w:rsidP="0057625A">
            <w:pPr>
              <w:spacing w:line="276" w:lineRule="auto"/>
              <w:jc w:val="center"/>
              <w:rPr>
                <w:color w:val="auto"/>
              </w:rPr>
            </w:pPr>
            <w:r w:rsidRPr="00E546AD">
              <w:rPr>
                <w:color w:val="auto"/>
              </w:rPr>
              <w:t>Scenario alternativo</w:t>
            </w:r>
          </w:p>
        </w:tc>
      </w:tr>
      <w:tr w:rsidR="00C007BC"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367CCB" w:rsidRDefault="00C007BC" w:rsidP="0057625A">
            <w:pPr>
              <w:pStyle w:val="Normale1"/>
              <w:contextualSpacing w:val="0"/>
              <w:jc w:val="both"/>
              <w:rPr>
                <w:b w:val="0"/>
              </w:rPr>
            </w:pPr>
            <w:r>
              <w:rPr>
                <w:b w:val="0"/>
                <w:szCs w:val="22"/>
              </w:rPr>
              <w:t>4</w:t>
            </w:r>
            <w:r w:rsidRPr="00367CCB">
              <w:rPr>
                <w:b w:val="0"/>
                <w:szCs w:val="22"/>
              </w:rPr>
              <w:t>(a) L’utente annulla l’operazione.</w:t>
            </w:r>
          </w:p>
        </w:tc>
      </w:tr>
      <w:tr w:rsidR="00C007BC"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C007BC" w:rsidRPr="00E546AD" w:rsidRDefault="00C007BC" w:rsidP="0057625A">
            <w:pPr>
              <w:spacing w:line="276" w:lineRule="auto"/>
              <w:jc w:val="center"/>
              <w:rPr>
                <w:color w:val="auto"/>
              </w:rPr>
            </w:pPr>
            <w:r w:rsidRPr="00E546AD">
              <w:rPr>
                <w:color w:val="auto"/>
              </w:rPr>
              <w:t xml:space="preserve">Scenario d’errore </w:t>
            </w:r>
          </w:p>
        </w:tc>
      </w:tr>
      <w:tr w:rsidR="00C007BC"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C007BC" w:rsidRPr="00367CCB" w:rsidRDefault="00C007BC" w:rsidP="0057625A">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C659E" w:rsidRDefault="009C659E" w:rsidP="009C659E">
      <w:pPr>
        <w:rPr>
          <w:highlight w:val="yellow"/>
        </w:rPr>
      </w:pPr>
    </w:p>
    <w:p w:rsidR="00342BD4" w:rsidRDefault="00342BD4" w:rsidP="00E056F4">
      <w:pPr>
        <w:pStyle w:val="Titolo3"/>
        <w:rPr>
          <w:highlight w:val="yellow"/>
          <w:lang w:val="it-IT"/>
        </w:rPr>
      </w:pPr>
      <w:bookmarkStart w:id="134" w:name="_Toc507840498"/>
      <w:r w:rsidRPr="00D270E0">
        <w:rPr>
          <w:highlight w:val="yellow"/>
          <w:lang w:val="it-IT"/>
        </w:rPr>
        <w:t>UC_45 Fatture</w:t>
      </w:r>
      <w:bookmarkEnd w:id="134"/>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rPr>
                <w:color w:val="auto"/>
              </w:rPr>
            </w:pPr>
            <w:r w:rsidRPr="00E546AD">
              <w:rPr>
                <w:color w:val="auto"/>
              </w:rPr>
              <w:t>Caso d’uso</w:t>
            </w:r>
          </w:p>
        </w:tc>
        <w:tc>
          <w:tcPr>
            <w:tcW w:w="6663" w:type="dxa"/>
            <w:shd w:val="clear" w:color="auto" w:fill="auto"/>
            <w:vAlign w:val="center"/>
          </w:tcPr>
          <w:p w:rsidR="00AD1206" w:rsidRPr="004B536C" w:rsidRDefault="00AD1206"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Pr>
                <w:rFonts w:asciiTheme="minorHAnsi" w:hAnsiTheme="minorHAnsi"/>
                <w:b/>
                <w:szCs w:val="22"/>
              </w:rPr>
              <w:t>R</w:t>
            </w:r>
            <w:r w:rsidRPr="000D54DB">
              <w:rPr>
                <w:rFonts w:asciiTheme="minorHAnsi" w:hAnsiTheme="minorHAnsi"/>
                <w:b/>
                <w:szCs w:val="22"/>
              </w:rPr>
              <w:t xml:space="preserve">icerca </w:t>
            </w:r>
            <w:r w:rsidRPr="008772B4">
              <w:rPr>
                <w:rFonts w:asciiTheme="minorHAnsi" w:hAnsiTheme="minorHAnsi"/>
                <w:b/>
                <w:szCs w:val="22"/>
              </w:rPr>
              <w:t>fatture</w:t>
            </w:r>
          </w:p>
        </w:tc>
      </w:tr>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rPr>
                <w:color w:val="auto"/>
              </w:rPr>
            </w:pPr>
            <w:r w:rsidRPr="00E546AD">
              <w:rPr>
                <w:color w:val="auto"/>
              </w:rPr>
              <w:t>Attori</w:t>
            </w:r>
          </w:p>
        </w:tc>
        <w:tc>
          <w:tcPr>
            <w:tcW w:w="6663" w:type="dxa"/>
            <w:shd w:val="clear" w:color="auto" w:fill="auto"/>
          </w:tcPr>
          <w:p w:rsidR="00AD1206" w:rsidRPr="00461818" w:rsidRDefault="00AD1206" w:rsidP="001719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Utente </w:t>
            </w:r>
            <w:r w:rsidR="0017199A">
              <w:rPr>
                <w:color w:val="auto"/>
              </w:rPr>
              <w:t>Business</w:t>
            </w:r>
          </w:p>
        </w:tc>
      </w:tr>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rPr>
                <w:color w:val="auto"/>
              </w:rPr>
            </w:pPr>
            <w:r w:rsidRPr="00E546AD">
              <w:rPr>
                <w:color w:val="auto"/>
              </w:rPr>
              <w:t>Pre-condizioni</w:t>
            </w:r>
          </w:p>
        </w:tc>
        <w:tc>
          <w:tcPr>
            <w:tcW w:w="6663" w:type="dxa"/>
            <w:shd w:val="clear" w:color="auto" w:fill="auto"/>
          </w:tcPr>
          <w:p w:rsidR="00AD1206" w:rsidRDefault="00AD1206"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AD1206" w:rsidRPr="00A13F24" w:rsidRDefault="00AD1206"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la struttura</w:t>
            </w:r>
          </w:p>
        </w:tc>
      </w:tr>
      <w:tr w:rsidR="00AD1206"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AD1206" w:rsidRPr="00E546AD" w:rsidRDefault="00AD1206" w:rsidP="0057625A">
            <w:pPr>
              <w:spacing w:line="276" w:lineRule="auto"/>
              <w:jc w:val="left"/>
              <w:rPr>
                <w:color w:val="auto"/>
              </w:rPr>
            </w:pPr>
            <w:r w:rsidRPr="00E546AD">
              <w:rPr>
                <w:color w:val="auto"/>
              </w:rPr>
              <w:t>Punto di estensione</w:t>
            </w:r>
          </w:p>
        </w:tc>
        <w:tc>
          <w:tcPr>
            <w:tcW w:w="6663" w:type="dxa"/>
            <w:shd w:val="clear" w:color="auto" w:fill="auto"/>
          </w:tcPr>
          <w:p w:rsidR="00AD1206" w:rsidRPr="00A13F24" w:rsidRDefault="00AD1206"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AD1206"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AD1206" w:rsidRPr="00E546AD" w:rsidRDefault="00AD1206" w:rsidP="0057625A">
            <w:pPr>
              <w:spacing w:line="276" w:lineRule="auto"/>
              <w:jc w:val="center"/>
              <w:rPr>
                <w:color w:val="auto"/>
              </w:rPr>
            </w:pPr>
            <w:r w:rsidRPr="00E546AD">
              <w:rPr>
                <w:color w:val="auto"/>
              </w:rPr>
              <w:t xml:space="preserve">Scenario principale </w:t>
            </w:r>
          </w:p>
        </w:tc>
      </w:tr>
      <w:tr w:rsidR="00AD1206"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AC6DCF" w:rsidRDefault="00AD1206" w:rsidP="006A33FF">
            <w:pPr>
              <w:pStyle w:val="Normale1"/>
              <w:numPr>
                <w:ilvl w:val="0"/>
                <w:numId w:val="197"/>
              </w:numPr>
              <w:contextualSpacing w:val="0"/>
              <w:jc w:val="both"/>
              <w:rPr>
                <w:b w:val="0"/>
              </w:rPr>
            </w:pPr>
            <w:r w:rsidRPr="008D53DB">
              <w:rPr>
                <w:b w:val="0"/>
                <w:szCs w:val="22"/>
              </w:rPr>
              <w:t>L’utente seleziona il link “</w:t>
            </w:r>
            <w:r>
              <w:rPr>
                <w:b w:val="0"/>
                <w:szCs w:val="22"/>
              </w:rPr>
              <w:t>Fatture</w:t>
            </w:r>
            <w:r w:rsidRPr="008D53DB">
              <w:rPr>
                <w:b w:val="0"/>
                <w:szCs w:val="22"/>
              </w:rPr>
              <w:t>”</w:t>
            </w:r>
            <w:r>
              <w:rPr>
                <w:b w:val="0"/>
                <w:szCs w:val="22"/>
              </w:rPr>
              <w:t>.</w:t>
            </w:r>
          </w:p>
          <w:p w:rsidR="00AD1206" w:rsidRPr="00936F80" w:rsidRDefault="00AD1206" w:rsidP="006A33FF">
            <w:pPr>
              <w:pStyle w:val="Normale1"/>
              <w:numPr>
                <w:ilvl w:val="0"/>
                <w:numId w:val="197"/>
              </w:numPr>
              <w:contextualSpacing w:val="0"/>
              <w:jc w:val="both"/>
              <w:rPr>
                <w:b w:val="0"/>
                <w:szCs w:val="22"/>
              </w:rPr>
            </w:pPr>
            <w:r w:rsidRPr="00936F80">
              <w:rPr>
                <w:b w:val="0"/>
                <w:szCs w:val="22"/>
              </w:rPr>
              <w:t xml:space="preserve">Il sistema visualizza un form composto da : </w:t>
            </w:r>
            <w:r>
              <w:rPr>
                <w:rFonts w:asciiTheme="minorHAnsi" w:hAnsiTheme="minorHAnsi"/>
                <w:b w:val="0"/>
                <w:szCs w:val="22"/>
              </w:rPr>
              <w:t>anno di emissione</w:t>
            </w:r>
            <w:r>
              <w:rPr>
                <w:b w:val="0"/>
                <w:szCs w:val="22"/>
              </w:rPr>
              <w:t>.</w:t>
            </w:r>
          </w:p>
          <w:p w:rsidR="00AD1206" w:rsidRDefault="00AD1206" w:rsidP="006A33FF">
            <w:pPr>
              <w:pStyle w:val="Normale1"/>
              <w:numPr>
                <w:ilvl w:val="0"/>
                <w:numId w:val="197"/>
              </w:numPr>
              <w:contextualSpacing w:val="0"/>
              <w:jc w:val="both"/>
              <w:rPr>
                <w:b w:val="0"/>
              </w:rPr>
            </w:pPr>
            <w:r w:rsidRPr="00936F80">
              <w:rPr>
                <w:b w:val="0"/>
                <w:szCs w:val="22"/>
              </w:rPr>
              <w:t>L’utente riempie uno o più campi richiesti ed avvia la ricerca</w:t>
            </w:r>
            <w:r w:rsidRPr="00936F80">
              <w:rPr>
                <w:b w:val="0"/>
              </w:rPr>
              <w:t>.</w:t>
            </w:r>
          </w:p>
          <w:p w:rsidR="00AD1206" w:rsidRPr="008D53DB" w:rsidRDefault="00AD1206" w:rsidP="006A33FF">
            <w:pPr>
              <w:pStyle w:val="Normale1"/>
              <w:numPr>
                <w:ilvl w:val="0"/>
                <w:numId w:val="197"/>
              </w:numPr>
              <w:contextualSpacing w:val="0"/>
              <w:jc w:val="both"/>
              <w:rPr>
                <w:b w:val="0"/>
              </w:rPr>
            </w:pPr>
            <w:r w:rsidRPr="00F40F4A">
              <w:rPr>
                <w:b w:val="0"/>
              </w:rPr>
              <w:t>Il sistema mo</w:t>
            </w:r>
            <w:r>
              <w:rPr>
                <w:b w:val="0"/>
              </w:rPr>
              <w:t xml:space="preserve">stra una lista contenente tutte le fatture </w:t>
            </w:r>
            <w:r w:rsidRPr="00F40F4A">
              <w:rPr>
                <w:b w:val="0"/>
              </w:rPr>
              <w:t>che soddisfano i parametri di ricerca.</w:t>
            </w:r>
          </w:p>
        </w:tc>
      </w:tr>
      <w:tr w:rsidR="00AD1206"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E546AD" w:rsidRDefault="00AD1206" w:rsidP="0057625A">
            <w:pPr>
              <w:spacing w:line="276" w:lineRule="auto"/>
              <w:jc w:val="center"/>
              <w:rPr>
                <w:color w:val="auto"/>
              </w:rPr>
            </w:pPr>
            <w:r w:rsidRPr="00E546AD">
              <w:rPr>
                <w:color w:val="auto"/>
              </w:rPr>
              <w:t>Scenario alternativo</w:t>
            </w:r>
          </w:p>
        </w:tc>
      </w:tr>
      <w:tr w:rsidR="00AD1206"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367CCB" w:rsidRDefault="00AD1206" w:rsidP="0057625A">
            <w:pPr>
              <w:pStyle w:val="Normale1"/>
              <w:contextualSpacing w:val="0"/>
              <w:jc w:val="both"/>
              <w:rPr>
                <w:b w:val="0"/>
              </w:rPr>
            </w:pPr>
            <w:r>
              <w:rPr>
                <w:b w:val="0"/>
              </w:rPr>
              <w:t xml:space="preserve">2 (a) </w:t>
            </w:r>
            <w:r w:rsidRPr="00367CCB">
              <w:rPr>
                <w:b w:val="0"/>
                <w:szCs w:val="22"/>
              </w:rPr>
              <w:t>L’utente annulla l’operazione.</w:t>
            </w:r>
          </w:p>
        </w:tc>
      </w:tr>
      <w:tr w:rsidR="00AD1206"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AD1206" w:rsidRPr="00E546AD" w:rsidRDefault="00AD1206" w:rsidP="0057625A">
            <w:pPr>
              <w:spacing w:line="276" w:lineRule="auto"/>
              <w:jc w:val="center"/>
              <w:rPr>
                <w:color w:val="auto"/>
              </w:rPr>
            </w:pPr>
            <w:r w:rsidRPr="00E546AD">
              <w:rPr>
                <w:color w:val="auto"/>
              </w:rPr>
              <w:t xml:space="preserve">Scenario d’errore </w:t>
            </w:r>
          </w:p>
        </w:tc>
      </w:tr>
      <w:tr w:rsidR="00AD1206"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AD1206" w:rsidRPr="00367CCB" w:rsidRDefault="00AD1206" w:rsidP="0057625A">
            <w:pPr>
              <w:pStyle w:val="Normale1"/>
              <w:contextualSpacing w:val="0"/>
              <w:jc w:val="both"/>
              <w:rPr>
                <w:b w:val="0"/>
                <w:szCs w:val="22"/>
              </w:rPr>
            </w:pPr>
            <w:r>
              <w:rPr>
                <w:b w:val="0"/>
                <w:szCs w:val="22"/>
              </w:rPr>
              <w:t xml:space="preserve">2 (b) </w:t>
            </w:r>
            <w:r w:rsidRPr="00F40F4A">
              <w:rPr>
                <w:b w:val="0"/>
                <w:szCs w:val="22"/>
              </w:rPr>
              <w:t>Il sistema notifica all’utente che i dati richiesti non sono stati trovati.</w:t>
            </w:r>
          </w:p>
        </w:tc>
      </w:tr>
    </w:tbl>
    <w:p w:rsidR="00165AAE" w:rsidRDefault="00165AAE" w:rsidP="00AD1206">
      <w:pPr>
        <w:rPr>
          <w:highlight w:val="yellow"/>
        </w:rPr>
      </w:pPr>
    </w:p>
    <w:p w:rsidR="00165AAE" w:rsidRDefault="00165AAE">
      <w:pPr>
        <w:jc w:val="left"/>
        <w:rPr>
          <w:highlight w:val="yellow"/>
        </w:rPr>
      </w:pPr>
      <w:r>
        <w:rPr>
          <w:highlight w:val="yellow"/>
        </w:rP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rPr>
                <w:color w:val="auto"/>
              </w:rPr>
            </w:pPr>
            <w:r w:rsidRPr="00E546AD">
              <w:rPr>
                <w:color w:val="auto"/>
              </w:rPr>
              <w:lastRenderedPageBreak/>
              <w:t>Caso d’uso</w:t>
            </w:r>
          </w:p>
        </w:tc>
        <w:tc>
          <w:tcPr>
            <w:tcW w:w="6663" w:type="dxa"/>
            <w:shd w:val="clear" w:color="auto" w:fill="auto"/>
            <w:vAlign w:val="center"/>
          </w:tcPr>
          <w:p w:rsidR="0017199A" w:rsidRPr="004B536C" w:rsidRDefault="0017199A" w:rsidP="0057625A">
            <w:pPr>
              <w:pStyle w:val="Normale1"/>
              <w:contextualSpacing w:val="0"/>
              <w:jc w:val="both"/>
              <w:cnfStyle w:val="000000000000" w:firstRow="0" w:lastRow="0" w:firstColumn="0" w:lastColumn="0" w:oddVBand="0" w:evenVBand="0" w:oddHBand="0" w:evenHBand="0" w:firstRowFirstColumn="0" w:firstRowLastColumn="0" w:lastRowFirstColumn="0" w:lastRowLastColumn="0"/>
              <w:rPr>
                <w:b/>
                <w:color w:val="auto"/>
              </w:rPr>
            </w:pPr>
            <w:r w:rsidRPr="008772B4">
              <w:rPr>
                <w:rFonts w:asciiTheme="minorHAnsi" w:hAnsiTheme="minorHAnsi"/>
                <w:b/>
                <w:szCs w:val="22"/>
              </w:rPr>
              <w:t>Scarica fattura</w:t>
            </w:r>
          </w:p>
        </w:tc>
      </w:tr>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rPr>
                <w:color w:val="auto"/>
              </w:rPr>
            </w:pPr>
            <w:r w:rsidRPr="00E546AD">
              <w:rPr>
                <w:color w:val="auto"/>
              </w:rPr>
              <w:t>Attori</w:t>
            </w:r>
          </w:p>
        </w:tc>
        <w:tc>
          <w:tcPr>
            <w:tcW w:w="6663" w:type="dxa"/>
            <w:shd w:val="clear" w:color="auto" w:fill="auto"/>
          </w:tcPr>
          <w:p w:rsidR="0017199A" w:rsidRPr="00461818" w:rsidRDefault="0017199A" w:rsidP="0017199A">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Utente Business</w:t>
            </w:r>
          </w:p>
        </w:tc>
      </w:tr>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rPr>
                <w:color w:val="auto"/>
              </w:rPr>
            </w:pPr>
            <w:r w:rsidRPr="00E546AD">
              <w:rPr>
                <w:color w:val="auto"/>
              </w:rPr>
              <w:t>Pre-condizioni</w:t>
            </w:r>
          </w:p>
        </w:tc>
        <w:tc>
          <w:tcPr>
            <w:tcW w:w="6663" w:type="dxa"/>
            <w:shd w:val="clear" w:color="auto" w:fill="auto"/>
          </w:tcPr>
          <w:p w:rsidR="0017199A" w:rsidRDefault="0017199A" w:rsidP="0057625A">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17199A" w:rsidRPr="00A13F24" w:rsidRDefault="0017199A" w:rsidP="0017199A">
            <w:pPr>
              <w:pStyle w:val="Normale1"/>
              <w:contextualSpacing w:val="0"/>
              <w:cnfStyle w:val="000000000000" w:firstRow="0" w:lastRow="0" w:firstColumn="0" w:lastColumn="0" w:oddVBand="0" w:evenVBand="0" w:oddHBand="0" w:evenHBand="0" w:firstRowFirstColumn="0" w:firstRowLastColumn="0" w:lastRowFirstColumn="0" w:lastRowLastColumn="0"/>
            </w:pPr>
            <w:r>
              <w:t>L’utente ha ricercato la fattura di interesse</w:t>
            </w:r>
          </w:p>
        </w:tc>
      </w:tr>
      <w:tr w:rsidR="0017199A" w:rsidRPr="00A13F24" w:rsidTr="0057625A">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17199A" w:rsidRPr="00E546AD" w:rsidRDefault="0017199A" w:rsidP="0057625A">
            <w:pPr>
              <w:spacing w:line="276" w:lineRule="auto"/>
              <w:jc w:val="left"/>
              <w:rPr>
                <w:color w:val="auto"/>
              </w:rPr>
            </w:pPr>
            <w:r w:rsidRPr="00E546AD">
              <w:rPr>
                <w:color w:val="auto"/>
              </w:rPr>
              <w:t>Punto di estensione</w:t>
            </w:r>
          </w:p>
        </w:tc>
        <w:tc>
          <w:tcPr>
            <w:tcW w:w="6663" w:type="dxa"/>
            <w:shd w:val="clear" w:color="auto" w:fill="auto"/>
          </w:tcPr>
          <w:p w:rsidR="0017199A" w:rsidRPr="00A13F24" w:rsidRDefault="0017199A" w:rsidP="0057625A">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17199A" w:rsidRPr="00A13F24" w:rsidTr="0057625A">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17199A" w:rsidRPr="00E546AD" w:rsidRDefault="0017199A" w:rsidP="0057625A">
            <w:pPr>
              <w:spacing w:line="276" w:lineRule="auto"/>
              <w:jc w:val="center"/>
              <w:rPr>
                <w:color w:val="auto"/>
              </w:rPr>
            </w:pPr>
            <w:r w:rsidRPr="00E546AD">
              <w:rPr>
                <w:color w:val="auto"/>
              </w:rPr>
              <w:t xml:space="preserve">Scenario principale </w:t>
            </w:r>
          </w:p>
        </w:tc>
      </w:tr>
      <w:tr w:rsidR="0017199A" w:rsidRPr="00A13F24" w:rsidTr="0057625A">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AC6DCF" w:rsidRDefault="0017199A" w:rsidP="006A33FF">
            <w:pPr>
              <w:pStyle w:val="Normale1"/>
              <w:numPr>
                <w:ilvl w:val="0"/>
                <w:numId w:val="198"/>
              </w:numPr>
              <w:contextualSpacing w:val="0"/>
              <w:jc w:val="both"/>
              <w:rPr>
                <w:b w:val="0"/>
              </w:rPr>
            </w:pPr>
            <w:r w:rsidRPr="008D53DB">
              <w:rPr>
                <w:b w:val="0"/>
                <w:szCs w:val="22"/>
              </w:rPr>
              <w:t>L’utente seleziona “</w:t>
            </w:r>
            <w:r>
              <w:rPr>
                <w:b w:val="0"/>
                <w:szCs w:val="22"/>
              </w:rPr>
              <w:t>Download</w:t>
            </w:r>
            <w:r w:rsidRPr="008D53DB">
              <w:rPr>
                <w:b w:val="0"/>
                <w:szCs w:val="22"/>
              </w:rPr>
              <w:t>”</w:t>
            </w:r>
            <w:r>
              <w:rPr>
                <w:b w:val="0"/>
                <w:szCs w:val="22"/>
              </w:rPr>
              <w:t>.</w:t>
            </w:r>
          </w:p>
          <w:p w:rsidR="0017199A" w:rsidRPr="0017199A" w:rsidRDefault="0017199A" w:rsidP="006A33FF">
            <w:pPr>
              <w:pStyle w:val="Normale1"/>
              <w:numPr>
                <w:ilvl w:val="0"/>
                <w:numId w:val="198"/>
              </w:numPr>
              <w:contextualSpacing w:val="0"/>
              <w:jc w:val="both"/>
              <w:rPr>
                <w:b w:val="0"/>
              </w:rPr>
            </w:pPr>
            <w:r w:rsidRPr="0017199A">
              <w:rPr>
                <w:b w:val="0"/>
                <w:szCs w:val="22"/>
              </w:rPr>
              <w:t>Il sistema avvia Il download del file .pdf relativo alla fattura.</w:t>
            </w:r>
          </w:p>
        </w:tc>
      </w:tr>
      <w:tr w:rsidR="0017199A" w:rsidRPr="00A13F24" w:rsidTr="0057625A">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E546AD" w:rsidRDefault="0017199A" w:rsidP="0057625A">
            <w:pPr>
              <w:spacing w:line="276" w:lineRule="auto"/>
              <w:jc w:val="center"/>
              <w:rPr>
                <w:color w:val="auto"/>
              </w:rPr>
            </w:pPr>
            <w:r w:rsidRPr="00E546AD">
              <w:rPr>
                <w:color w:val="auto"/>
              </w:rPr>
              <w:t>Scenario alternativo</w:t>
            </w:r>
          </w:p>
        </w:tc>
      </w:tr>
      <w:tr w:rsidR="0017199A" w:rsidRPr="00A13F24" w:rsidTr="0057625A">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367CCB" w:rsidRDefault="0017199A" w:rsidP="0057625A">
            <w:pPr>
              <w:pStyle w:val="Normale1"/>
              <w:contextualSpacing w:val="0"/>
              <w:jc w:val="both"/>
              <w:rPr>
                <w:b w:val="0"/>
              </w:rPr>
            </w:pPr>
          </w:p>
        </w:tc>
      </w:tr>
      <w:tr w:rsidR="0017199A" w:rsidRPr="00A13F24" w:rsidTr="0057625A">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17199A" w:rsidRPr="00E546AD" w:rsidRDefault="0017199A" w:rsidP="0057625A">
            <w:pPr>
              <w:spacing w:line="276" w:lineRule="auto"/>
              <w:jc w:val="center"/>
              <w:rPr>
                <w:color w:val="auto"/>
              </w:rPr>
            </w:pPr>
            <w:r w:rsidRPr="00E546AD">
              <w:rPr>
                <w:color w:val="auto"/>
              </w:rPr>
              <w:t xml:space="preserve">Scenario d’errore </w:t>
            </w:r>
          </w:p>
        </w:tc>
      </w:tr>
      <w:tr w:rsidR="0017199A" w:rsidRPr="00A13F24" w:rsidTr="0057625A">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17199A" w:rsidRPr="00367CCB" w:rsidRDefault="0017199A" w:rsidP="0057625A">
            <w:pPr>
              <w:pStyle w:val="Normale1"/>
              <w:contextualSpacing w:val="0"/>
              <w:jc w:val="both"/>
              <w:rPr>
                <w:b w:val="0"/>
                <w:szCs w:val="22"/>
              </w:rPr>
            </w:pPr>
          </w:p>
        </w:tc>
      </w:tr>
    </w:tbl>
    <w:p w:rsidR="009A6B5C" w:rsidRDefault="009A6B5C" w:rsidP="009A6B5C"/>
    <w:p w:rsidR="009A6B5C" w:rsidRDefault="009A6B5C" w:rsidP="009A6B5C">
      <w:pPr>
        <w:pStyle w:val="Titolo3"/>
        <w:rPr>
          <w:lang w:val="it-IT"/>
        </w:rPr>
      </w:pPr>
      <w:bookmarkStart w:id="135" w:name="_Toc507840499"/>
      <w:commentRangeStart w:id="136"/>
      <w:r>
        <w:rPr>
          <w:lang w:val="it-IT"/>
        </w:rPr>
        <w:t>UC_46</w:t>
      </w:r>
      <w:r w:rsidRPr="00E056F4">
        <w:rPr>
          <w:lang w:val="it-IT"/>
        </w:rPr>
        <w:t xml:space="preserve"> </w:t>
      </w:r>
      <w:r>
        <w:rPr>
          <w:lang w:val="it-IT"/>
        </w:rPr>
        <w:t>Gestione profilo utente business</w:t>
      </w:r>
      <w:commentRangeEnd w:id="136"/>
      <w:r>
        <w:rPr>
          <w:rStyle w:val="Rimandocommento"/>
          <w:rFonts w:ascii="Calibri" w:hAnsi="Calibri"/>
          <w:b w:val="0"/>
          <w:bCs w:val="0"/>
          <w:lang w:val="it-IT"/>
        </w:rPr>
        <w:commentReference w:id="136"/>
      </w:r>
      <w:bookmarkEnd w:id="135"/>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rPr>
                <w:color w:val="auto"/>
              </w:rPr>
            </w:pPr>
            <w:r w:rsidRPr="00E546AD">
              <w:rPr>
                <w:color w:val="auto"/>
              </w:rPr>
              <w:t>Caso d’uso</w:t>
            </w:r>
          </w:p>
        </w:tc>
        <w:tc>
          <w:tcPr>
            <w:tcW w:w="6663" w:type="dxa"/>
            <w:shd w:val="clear" w:color="auto" w:fill="auto"/>
            <w:vAlign w:val="center"/>
          </w:tcPr>
          <w:p w:rsidR="009A6B5C" w:rsidRPr="00A13F24" w:rsidRDefault="009A6B5C" w:rsidP="004B2EA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profilo</w:t>
            </w:r>
            <w:r>
              <w:rPr>
                <w:rFonts w:asciiTheme="minorHAnsi" w:hAnsiTheme="minorHAnsi"/>
                <w:b/>
                <w:szCs w:val="22"/>
              </w:rPr>
              <w:t xml:space="preserve"> utente privato</w:t>
            </w:r>
          </w:p>
        </w:tc>
      </w:tr>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rPr>
                <w:color w:val="auto"/>
              </w:rPr>
            </w:pPr>
            <w:r w:rsidRPr="00E546AD">
              <w:rPr>
                <w:color w:val="auto"/>
              </w:rPr>
              <w:t>Attori</w:t>
            </w:r>
          </w:p>
        </w:tc>
        <w:tc>
          <w:tcPr>
            <w:tcW w:w="6663" w:type="dxa"/>
            <w:shd w:val="clear" w:color="auto" w:fill="auto"/>
          </w:tcPr>
          <w:p w:rsidR="009A6B5C" w:rsidRPr="003F747F" w:rsidRDefault="009A6B5C" w:rsidP="009A6B5C">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 xml:space="preserve">Utente </w:t>
            </w:r>
            <w:r>
              <w:rPr>
                <w:color w:val="auto"/>
              </w:rPr>
              <w:t>Business</w:t>
            </w:r>
          </w:p>
        </w:tc>
      </w:tr>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rPr>
                <w:color w:val="auto"/>
              </w:rPr>
            </w:pPr>
            <w:r w:rsidRPr="00E546AD">
              <w:rPr>
                <w:color w:val="auto"/>
              </w:rPr>
              <w:t>Pre-condizioni</w:t>
            </w:r>
          </w:p>
        </w:tc>
        <w:tc>
          <w:tcPr>
            <w:tcW w:w="6663" w:type="dxa"/>
            <w:shd w:val="clear" w:color="auto" w:fill="auto"/>
          </w:tcPr>
          <w:p w:rsidR="009A6B5C" w:rsidRPr="00A13F24" w:rsidRDefault="009A6B5C" w:rsidP="004B2EAC">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tc>
      </w:tr>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jc w:val="left"/>
              <w:rPr>
                <w:color w:val="auto"/>
              </w:rPr>
            </w:pPr>
            <w:r w:rsidRPr="00E546AD">
              <w:rPr>
                <w:color w:val="auto"/>
              </w:rPr>
              <w:t>Punto di estensione</w:t>
            </w:r>
          </w:p>
        </w:tc>
        <w:tc>
          <w:tcPr>
            <w:tcW w:w="6663" w:type="dxa"/>
            <w:shd w:val="clear" w:color="auto" w:fill="auto"/>
          </w:tcPr>
          <w:p w:rsidR="009A6B5C" w:rsidRPr="00A13F24" w:rsidRDefault="009A6B5C" w:rsidP="004B2EAC">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A6B5C" w:rsidRPr="00A13F24" w:rsidTr="004B2EAC">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A6B5C" w:rsidRPr="00E546AD" w:rsidRDefault="009A6B5C" w:rsidP="004B2EAC">
            <w:pPr>
              <w:spacing w:line="276" w:lineRule="auto"/>
              <w:jc w:val="center"/>
              <w:rPr>
                <w:color w:val="auto"/>
              </w:rPr>
            </w:pPr>
            <w:r w:rsidRPr="00E546AD">
              <w:rPr>
                <w:color w:val="auto"/>
              </w:rPr>
              <w:t xml:space="preserve">Scenario principale </w:t>
            </w:r>
          </w:p>
        </w:tc>
      </w:tr>
      <w:tr w:rsidR="009A6B5C" w:rsidRPr="00A13F24" w:rsidTr="004B2EAC">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1774CD" w:rsidRDefault="009A6B5C" w:rsidP="004B2EAC">
            <w:pPr>
              <w:pStyle w:val="Normale1"/>
              <w:numPr>
                <w:ilvl w:val="0"/>
                <w:numId w:val="14"/>
              </w:numPr>
              <w:contextualSpacing w:val="0"/>
              <w:jc w:val="both"/>
              <w:rPr>
                <w:b w:val="0"/>
              </w:rPr>
            </w:pPr>
            <w:r w:rsidRPr="001774CD">
              <w:rPr>
                <w:b w:val="0"/>
                <w:szCs w:val="22"/>
              </w:rPr>
              <w:t>L’utente seleziona il link “Profilo”</w:t>
            </w:r>
            <w:r>
              <w:rPr>
                <w:b w:val="0"/>
                <w:szCs w:val="22"/>
              </w:rPr>
              <w:t>.</w:t>
            </w:r>
          </w:p>
          <w:p w:rsidR="009A6B5C" w:rsidRPr="001774CD" w:rsidRDefault="009A6B5C" w:rsidP="004B2EAC">
            <w:pPr>
              <w:pStyle w:val="Normale1"/>
              <w:numPr>
                <w:ilvl w:val="0"/>
                <w:numId w:val="14"/>
              </w:numPr>
              <w:contextualSpacing w:val="0"/>
              <w:jc w:val="both"/>
              <w:rPr>
                <w:b w:val="0"/>
              </w:rPr>
            </w:pPr>
            <w:r w:rsidRPr="001774CD">
              <w:rPr>
                <w:b w:val="0"/>
              </w:rPr>
              <w:t xml:space="preserve">Il sistema mostra la pagina con il form da compilare: </w:t>
            </w:r>
            <w:r w:rsidR="001357EE" w:rsidRPr="001774CD">
              <w:rPr>
                <w:rFonts w:asciiTheme="minorHAnsi" w:hAnsiTheme="minorHAnsi"/>
                <w:b w:val="0"/>
                <w:szCs w:val="22"/>
              </w:rPr>
              <w:t>e-mail</w:t>
            </w:r>
            <w:r w:rsidRPr="001774CD">
              <w:rPr>
                <w:rFonts w:asciiTheme="minorHAnsi" w:hAnsiTheme="minorHAnsi"/>
                <w:b w:val="0"/>
              </w:rPr>
              <w:t>, password, data di nascita, paese,</w:t>
            </w:r>
            <w:r w:rsidRPr="001774CD">
              <w:rPr>
                <w:rFonts w:asciiTheme="minorHAnsi" w:hAnsiTheme="minorHAnsi"/>
                <w:b w:val="0"/>
                <w:szCs w:val="22"/>
              </w:rPr>
              <w:t xml:space="preserve"> titolo</w:t>
            </w:r>
            <w:r w:rsidRPr="001774CD">
              <w:rPr>
                <w:rFonts w:asciiTheme="minorHAnsi" w:hAnsiTheme="minorHAnsi"/>
                <w:b w:val="0"/>
              </w:rPr>
              <w:t xml:space="preserve">, nome, cognome, sesso, </w:t>
            </w:r>
            <w:r w:rsidR="001357EE">
              <w:rPr>
                <w:rFonts w:asciiTheme="minorHAnsi" w:hAnsiTheme="minorHAnsi"/>
                <w:b w:val="0"/>
                <w:szCs w:val="22"/>
              </w:rPr>
              <w:t>telefono</w:t>
            </w:r>
            <w:bookmarkStart w:id="137" w:name="_GoBack"/>
            <w:bookmarkEnd w:id="137"/>
            <w:r w:rsidRPr="001774CD">
              <w:rPr>
                <w:rFonts w:asciiTheme="minorHAnsi" w:hAnsiTheme="minorHAnsi"/>
                <w:b w:val="0"/>
              </w:rPr>
              <w:t>.</w:t>
            </w:r>
          </w:p>
          <w:p w:rsidR="009A6B5C" w:rsidRPr="001774CD" w:rsidRDefault="009A6B5C" w:rsidP="004B2EAC">
            <w:pPr>
              <w:pStyle w:val="Normale1"/>
              <w:numPr>
                <w:ilvl w:val="0"/>
                <w:numId w:val="14"/>
              </w:numPr>
              <w:contextualSpacing w:val="0"/>
              <w:jc w:val="both"/>
              <w:rPr>
                <w:b w:val="0"/>
              </w:rPr>
            </w:pPr>
            <w:r w:rsidRPr="001774CD">
              <w:rPr>
                <w:b w:val="0"/>
                <w:szCs w:val="22"/>
              </w:rPr>
              <w:t>L’utente riempie i campi obbligatori.</w:t>
            </w:r>
          </w:p>
          <w:p w:rsidR="009A6B5C" w:rsidRPr="001774CD" w:rsidRDefault="009A6B5C" w:rsidP="004B2EAC">
            <w:pPr>
              <w:pStyle w:val="Normale1"/>
              <w:numPr>
                <w:ilvl w:val="0"/>
                <w:numId w:val="14"/>
              </w:numPr>
              <w:contextualSpacing w:val="0"/>
              <w:jc w:val="both"/>
              <w:rPr>
                <w:b w:val="0"/>
              </w:rPr>
            </w:pPr>
            <w:r w:rsidRPr="001774CD">
              <w:rPr>
                <w:b w:val="0"/>
              </w:rPr>
              <w:t>L’utente salva i dati.</w:t>
            </w:r>
          </w:p>
          <w:p w:rsidR="009A6B5C" w:rsidRPr="00520423" w:rsidRDefault="009A6B5C" w:rsidP="004B2EAC">
            <w:pPr>
              <w:pStyle w:val="Normale1"/>
              <w:numPr>
                <w:ilvl w:val="0"/>
                <w:numId w:val="14"/>
              </w:numPr>
              <w:contextualSpacing w:val="0"/>
              <w:jc w:val="both"/>
              <w:rPr>
                <w:b w:val="0"/>
              </w:rPr>
            </w:pPr>
            <w:r w:rsidRPr="001774CD">
              <w:rPr>
                <w:b w:val="0"/>
                <w:szCs w:val="22"/>
              </w:rPr>
              <w:t>Il sistema effettua l’operazione e notifica che l’operazione è stata eseguita con successo.</w:t>
            </w:r>
          </w:p>
        </w:tc>
      </w:tr>
      <w:tr w:rsidR="009A6B5C" w:rsidRPr="00A13F24" w:rsidTr="004B2EAC">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4B2EAC">
            <w:pPr>
              <w:spacing w:line="276" w:lineRule="auto"/>
              <w:jc w:val="center"/>
              <w:rPr>
                <w:color w:val="auto"/>
              </w:rPr>
            </w:pPr>
            <w:r w:rsidRPr="00E546AD">
              <w:rPr>
                <w:color w:val="auto"/>
              </w:rPr>
              <w:t>Scenario alternativo</w:t>
            </w:r>
          </w:p>
        </w:tc>
      </w:tr>
      <w:tr w:rsidR="009A6B5C" w:rsidRPr="00A13F24" w:rsidTr="004B2EAC">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367CCB" w:rsidRDefault="009A6B5C" w:rsidP="004B2EAC">
            <w:pPr>
              <w:pStyle w:val="Normale1"/>
              <w:contextualSpacing w:val="0"/>
              <w:jc w:val="both"/>
              <w:rPr>
                <w:b w:val="0"/>
              </w:rPr>
            </w:pPr>
            <w:r w:rsidRPr="00367CCB">
              <w:rPr>
                <w:b w:val="0"/>
                <w:szCs w:val="22"/>
              </w:rPr>
              <w:t>4(a) L’utente annulla l’operazione.</w:t>
            </w:r>
          </w:p>
        </w:tc>
      </w:tr>
      <w:tr w:rsidR="009A6B5C" w:rsidRPr="00A13F24" w:rsidTr="004B2EAC">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4B2EAC">
            <w:pPr>
              <w:spacing w:line="276" w:lineRule="auto"/>
              <w:jc w:val="center"/>
              <w:rPr>
                <w:color w:val="auto"/>
              </w:rPr>
            </w:pPr>
            <w:r w:rsidRPr="00E546AD">
              <w:rPr>
                <w:color w:val="auto"/>
              </w:rPr>
              <w:t xml:space="preserve">Scenario d’errore </w:t>
            </w:r>
          </w:p>
        </w:tc>
      </w:tr>
      <w:tr w:rsidR="009A6B5C" w:rsidRPr="00A13F24" w:rsidTr="004B2EAC">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A6B5C" w:rsidRPr="00367CCB" w:rsidRDefault="009A6B5C" w:rsidP="004B2EAC">
            <w:pPr>
              <w:pStyle w:val="Normale1"/>
              <w:contextualSpacing w:val="0"/>
              <w:jc w:val="both"/>
              <w:rPr>
                <w:b w:val="0"/>
                <w:szCs w:val="22"/>
              </w:rPr>
            </w:pPr>
            <w:r>
              <w:rPr>
                <w:b w:val="0"/>
                <w:szCs w:val="22"/>
              </w:rPr>
              <w:t>5(a</w:t>
            </w:r>
            <w:r w:rsidRPr="00367CCB">
              <w:rPr>
                <w:b w:val="0"/>
                <w:szCs w:val="22"/>
              </w:rPr>
              <w:t>) Il sistema notifica all’utente che sono presenti errori.</w:t>
            </w:r>
          </w:p>
        </w:tc>
      </w:tr>
    </w:tbl>
    <w:p w:rsidR="009A6B5C" w:rsidRDefault="009A6B5C" w:rsidP="009A6B5C">
      <w:pPr>
        <w:jc w:val="left"/>
      </w:pPr>
    </w:p>
    <w:p w:rsidR="009A6B5C" w:rsidRDefault="009A6B5C" w:rsidP="009A6B5C">
      <w:pPr>
        <w:jc w:val="left"/>
      </w:pPr>
      <w:r>
        <w:br w:type="page"/>
      </w:r>
    </w:p>
    <w:tbl>
      <w:tblPr>
        <w:tblStyle w:val="Grigliamedia3-Colore5"/>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Grid>
        <w:gridCol w:w="1984"/>
        <w:gridCol w:w="6663"/>
      </w:tblGrid>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rPr>
                <w:color w:val="auto"/>
              </w:rPr>
            </w:pPr>
            <w:r w:rsidRPr="00E546AD">
              <w:rPr>
                <w:color w:val="auto"/>
              </w:rPr>
              <w:lastRenderedPageBreak/>
              <w:t>Caso d’uso</w:t>
            </w:r>
          </w:p>
        </w:tc>
        <w:tc>
          <w:tcPr>
            <w:tcW w:w="6663" w:type="dxa"/>
            <w:shd w:val="clear" w:color="auto" w:fill="auto"/>
            <w:vAlign w:val="center"/>
          </w:tcPr>
          <w:p w:rsidR="009A6B5C" w:rsidRPr="00A13F24" w:rsidRDefault="009A6B5C" w:rsidP="004B2EA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90A19">
              <w:rPr>
                <w:rFonts w:asciiTheme="minorHAnsi" w:hAnsiTheme="minorHAnsi"/>
                <w:b/>
                <w:szCs w:val="22"/>
              </w:rPr>
              <w:t>Gestione foto profilo</w:t>
            </w:r>
          </w:p>
        </w:tc>
      </w:tr>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rPr>
                <w:color w:val="auto"/>
              </w:rPr>
            </w:pPr>
            <w:r w:rsidRPr="00E546AD">
              <w:rPr>
                <w:color w:val="auto"/>
              </w:rPr>
              <w:t>Attori</w:t>
            </w:r>
          </w:p>
        </w:tc>
        <w:tc>
          <w:tcPr>
            <w:tcW w:w="6663" w:type="dxa"/>
            <w:shd w:val="clear" w:color="auto" w:fill="auto"/>
          </w:tcPr>
          <w:p w:rsidR="009A6B5C" w:rsidRPr="00E3664D" w:rsidRDefault="009A6B5C" w:rsidP="004B2EAC">
            <w:pPr>
              <w:pStyle w:val="Normale1"/>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E3664D">
              <w:rPr>
                <w:color w:val="auto"/>
              </w:rPr>
              <w:t>Utente Business</w:t>
            </w:r>
          </w:p>
          <w:p w:rsidR="009A6B5C" w:rsidRPr="003F747F" w:rsidRDefault="009A6B5C" w:rsidP="004B2EAC">
            <w:pPr>
              <w:pStyle w:val="Normale1"/>
              <w:contextualSpacing w:val="0"/>
              <w:jc w:val="both"/>
              <w:cnfStyle w:val="000000000000" w:firstRow="0" w:lastRow="0" w:firstColumn="0" w:lastColumn="0" w:oddVBand="0" w:evenVBand="0" w:oddHBand="0" w:evenHBand="0" w:firstRowFirstColumn="0" w:firstRowLastColumn="0" w:lastRowFirstColumn="0" w:lastRowLastColumn="0"/>
              <w:rPr>
                <w:i/>
                <w:color w:val="auto"/>
              </w:rPr>
            </w:pPr>
            <w:r w:rsidRPr="00E3664D">
              <w:rPr>
                <w:color w:val="auto"/>
              </w:rPr>
              <w:t>Utente Privato</w:t>
            </w:r>
          </w:p>
        </w:tc>
      </w:tr>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rPr>
                <w:color w:val="auto"/>
              </w:rPr>
            </w:pPr>
            <w:r w:rsidRPr="00E546AD">
              <w:rPr>
                <w:color w:val="auto"/>
              </w:rPr>
              <w:t>Pre-condizioni</w:t>
            </w:r>
          </w:p>
        </w:tc>
        <w:tc>
          <w:tcPr>
            <w:tcW w:w="6663" w:type="dxa"/>
            <w:shd w:val="clear" w:color="auto" w:fill="auto"/>
          </w:tcPr>
          <w:p w:rsidR="009A6B5C" w:rsidRDefault="009A6B5C" w:rsidP="004B2EAC">
            <w:pPr>
              <w:pStyle w:val="Normale1"/>
              <w:contextualSpacing w:val="0"/>
              <w:cnfStyle w:val="000000000000" w:firstRow="0" w:lastRow="0" w:firstColumn="0" w:lastColumn="0" w:oddVBand="0" w:evenVBand="0" w:oddHBand="0" w:evenHBand="0" w:firstRowFirstColumn="0" w:firstRowLastColumn="0" w:lastRowFirstColumn="0" w:lastRowLastColumn="0"/>
            </w:pPr>
            <w:r>
              <w:t>L’utente è autenticato al sistema</w:t>
            </w:r>
          </w:p>
          <w:p w:rsidR="009A6B5C" w:rsidRPr="00A13F24" w:rsidRDefault="009A6B5C" w:rsidP="004B2EAC">
            <w:pPr>
              <w:pStyle w:val="Normale1"/>
              <w:contextualSpacing w:val="0"/>
              <w:cnfStyle w:val="000000000000" w:firstRow="0" w:lastRow="0" w:firstColumn="0" w:lastColumn="0" w:oddVBand="0" w:evenVBand="0" w:oddHBand="0" w:evenHBand="0" w:firstRowFirstColumn="0" w:firstRowLastColumn="0" w:lastRowFirstColumn="0" w:lastRowLastColumn="0"/>
            </w:pPr>
            <w:r>
              <w:t>L’utente ha selezionato “Profilo”</w:t>
            </w:r>
          </w:p>
        </w:tc>
      </w:tr>
      <w:tr w:rsidR="009A6B5C" w:rsidRPr="00A13F24" w:rsidTr="004B2EAC">
        <w:tc>
          <w:tcPr>
            <w:cnfStyle w:val="001000000000" w:firstRow="0" w:lastRow="0" w:firstColumn="1" w:lastColumn="0" w:oddVBand="0" w:evenVBand="0" w:oddHBand="0" w:evenHBand="0" w:firstRowFirstColumn="0" w:firstRowLastColumn="0" w:lastRowFirstColumn="0" w:lastRowLastColumn="0"/>
            <w:tcW w:w="1984" w:type="dxa"/>
            <w:tcBorders>
              <w:left w:val="none" w:sz="0" w:space="0" w:color="auto"/>
              <w:bottom w:val="none" w:sz="0" w:space="0" w:color="auto"/>
              <w:right w:val="none" w:sz="0" w:space="0" w:color="auto"/>
            </w:tcBorders>
            <w:shd w:val="clear" w:color="auto" w:fill="auto"/>
          </w:tcPr>
          <w:p w:rsidR="009A6B5C" w:rsidRPr="00E546AD" w:rsidRDefault="009A6B5C" w:rsidP="004B2EAC">
            <w:pPr>
              <w:spacing w:line="276" w:lineRule="auto"/>
              <w:jc w:val="left"/>
              <w:rPr>
                <w:color w:val="auto"/>
              </w:rPr>
            </w:pPr>
            <w:r w:rsidRPr="00E546AD">
              <w:rPr>
                <w:color w:val="auto"/>
              </w:rPr>
              <w:t>Punto di estensione</w:t>
            </w:r>
          </w:p>
        </w:tc>
        <w:tc>
          <w:tcPr>
            <w:tcW w:w="6663" w:type="dxa"/>
            <w:shd w:val="clear" w:color="auto" w:fill="auto"/>
          </w:tcPr>
          <w:p w:rsidR="009A6B5C" w:rsidRPr="00A13F24" w:rsidRDefault="009A6B5C" w:rsidP="004B2EAC">
            <w:pPr>
              <w:pStyle w:val="Normale1"/>
              <w:contextualSpacing w:val="0"/>
              <w:cnfStyle w:val="000000000000" w:firstRow="0" w:lastRow="0" w:firstColumn="0" w:lastColumn="0" w:oddVBand="0" w:evenVBand="0" w:oddHBand="0" w:evenHBand="0" w:firstRowFirstColumn="0" w:firstRowLastColumn="0" w:lastRowFirstColumn="0" w:lastRowLastColumn="0"/>
            </w:pPr>
          </w:p>
        </w:tc>
      </w:tr>
      <w:tr w:rsidR="009A6B5C" w:rsidRPr="00A13F24" w:rsidTr="004B2EAC">
        <w:trPr>
          <w:trHeight w:val="30"/>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vAlign w:val="center"/>
          </w:tcPr>
          <w:p w:rsidR="009A6B5C" w:rsidRPr="00E546AD" w:rsidRDefault="009A6B5C" w:rsidP="004B2EAC">
            <w:pPr>
              <w:spacing w:line="276" w:lineRule="auto"/>
              <w:jc w:val="center"/>
              <w:rPr>
                <w:color w:val="auto"/>
              </w:rPr>
            </w:pPr>
            <w:r w:rsidRPr="00E546AD">
              <w:rPr>
                <w:color w:val="auto"/>
              </w:rPr>
              <w:t xml:space="preserve">Scenario principale </w:t>
            </w:r>
          </w:p>
        </w:tc>
      </w:tr>
      <w:tr w:rsidR="009A6B5C" w:rsidRPr="00A13F24" w:rsidTr="004B2EAC">
        <w:trPr>
          <w:trHeight w:val="1546"/>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8D53DB" w:rsidRDefault="009A6B5C" w:rsidP="004B2EAC">
            <w:pPr>
              <w:pStyle w:val="Normale1"/>
              <w:numPr>
                <w:ilvl w:val="0"/>
                <w:numId w:val="15"/>
              </w:numPr>
              <w:contextualSpacing w:val="0"/>
              <w:jc w:val="both"/>
              <w:rPr>
                <w:b w:val="0"/>
              </w:rPr>
            </w:pPr>
            <w:r w:rsidRPr="008D53DB">
              <w:rPr>
                <w:b w:val="0"/>
                <w:szCs w:val="22"/>
              </w:rPr>
              <w:t>L’utente seleziona la tab “Foto Profilo”.</w:t>
            </w:r>
          </w:p>
          <w:p w:rsidR="009A6B5C" w:rsidRPr="00DA48C0" w:rsidRDefault="009A6B5C" w:rsidP="004B2EAC">
            <w:pPr>
              <w:pStyle w:val="Normale1"/>
              <w:numPr>
                <w:ilvl w:val="0"/>
                <w:numId w:val="15"/>
              </w:numPr>
              <w:contextualSpacing w:val="0"/>
              <w:jc w:val="both"/>
              <w:rPr>
                <w:b w:val="0"/>
              </w:rPr>
            </w:pPr>
            <w:r w:rsidRPr="008D53DB">
              <w:rPr>
                <w:b w:val="0"/>
              </w:rPr>
              <w:t>Il sistema mostra la pagina che gli permette di visualizzare la foto.</w:t>
            </w:r>
            <w:r>
              <w:t xml:space="preserve"> </w:t>
            </w:r>
          </w:p>
          <w:p w:rsidR="009A6B5C" w:rsidRDefault="009A6B5C" w:rsidP="004B2EAC">
            <w:pPr>
              <w:pStyle w:val="Normale1"/>
              <w:numPr>
                <w:ilvl w:val="0"/>
                <w:numId w:val="15"/>
              </w:numPr>
              <w:contextualSpacing w:val="0"/>
              <w:jc w:val="both"/>
              <w:rPr>
                <w:b w:val="0"/>
              </w:rPr>
            </w:pPr>
            <w:r w:rsidRPr="008D53DB">
              <w:rPr>
                <w:b w:val="0"/>
              </w:rPr>
              <w:t>L’utente allega la foto</w:t>
            </w:r>
            <w:r>
              <w:rPr>
                <w:b w:val="0"/>
              </w:rPr>
              <w:t>.</w:t>
            </w:r>
          </w:p>
          <w:p w:rsidR="009A6B5C" w:rsidRPr="008D53DB" w:rsidRDefault="009A6B5C" w:rsidP="004B2EAC">
            <w:pPr>
              <w:pStyle w:val="Normale1"/>
              <w:numPr>
                <w:ilvl w:val="0"/>
                <w:numId w:val="15"/>
              </w:numPr>
              <w:contextualSpacing w:val="0"/>
              <w:jc w:val="both"/>
              <w:rPr>
                <w:b w:val="0"/>
              </w:rPr>
            </w:pPr>
            <w:r w:rsidRPr="001774CD">
              <w:rPr>
                <w:b w:val="0"/>
                <w:szCs w:val="22"/>
              </w:rPr>
              <w:t>Il sistema effettua l’operazione e notifica che l’operazione è stata eseguita con successo.</w:t>
            </w:r>
          </w:p>
        </w:tc>
      </w:tr>
      <w:tr w:rsidR="009A6B5C" w:rsidRPr="00A13F24" w:rsidTr="004B2EAC">
        <w:trPr>
          <w:trHeight w:val="189"/>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4B2EAC">
            <w:pPr>
              <w:spacing w:line="276" w:lineRule="auto"/>
              <w:jc w:val="center"/>
              <w:rPr>
                <w:color w:val="auto"/>
              </w:rPr>
            </w:pPr>
            <w:r w:rsidRPr="00E546AD">
              <w:rPr>
                <w:color w:val="auto"/>
              </w:rPr>
              <w:t>Scenario alternativo</w:t>
            </w:r>
          </w:p>
        </w:tc>
      </w:tr>
      <w:tr w:rsidR="009A6B5C" w:rsidRPr="00A13F24" w:rsidTr="004B2EAC">
        <w:trPr>
          <w:trHeight w:val="328"/>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367CCB" w:rsidRDefault="009A6B5C" w:rsidP="004B2EAC">
            <w:pPr>
              <w:pStyle w:val="Normale1"/>
              <w:contextualSpacing w:val="0"/>
              <w:jc w:val="both"/>
              <w:rPr>
                <w:b w:val="0"/>
              </w:rPr>
            </w:pPr>
            <w:r>
              <w:rPr>
                <w:b w:val="0"/>
              </w:rPr>
              <w:t>3 (a</w:t>
            </w:r>
            <w:r w:rsidRPr="008D53DB">
              <w:rPr>
                <w:b w:val="0"/>
              </w:rPr>
              <w:t>) L’utente elimina la foto allegata.</w:t>
            </w:r>
          </w:p>
        </w:tc>
      </w:tr>
      <w:tr w:rsidR="009A6B5C" w:rsidRPr="00A13F24" w:rsidTr="004B2EAC">
        <w:trPr>
          <w:trHeight w:val="91"/>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bottom w:val="single" w:sz="4" w:space="0" w:color="auto"/>
              <w:right w:val="single" w:sz="4" w:space="0" w:color="auto"/>
            </w:tcBorders>
            <w:shd w:val="clear" w:color="auto" w:fill="auto"/>
          </w:tcPr>
          <w:p w:rsidR="009A6B5C" w:rsidRPr="00E546AD" w:rsidRDefault="009A6B5C" w:rsidP="004B2EAC">
            <w:pPr>
              <w:spacing w:line="276" w:lineRule="auto"/>
              <w:jc w:val="center"/>
              <w:rPr>
                <w:color w:val="auto"/>
              </w:rPr>
            </w:pPr>
            <w:r w:rsidRPr="00E546AD">
              <w:rPr>
                <w:color w:val="auto"/>
              </w:rPr>
              <w:t xml:space="preserve">Scenario d’errore </w:t>
            </w:r>
          </w:p>
        </w:tc>
      </w:tr>
      <w:tr w:rsidR="009A6B5C" w:rsidRPr="00A13F24" w:rsidTr="004B2EAC">
        <w:trPr>
          <w:trHeight w:val="52"/>
        </w:trPr>
        <w:tc>
          <w:tcPr>
            <w:cnfStyle w:val="001000000000" w:firstRow="0" w:lastRow="0" w:firstColumn="1" w:lastColumn="0" w:oddVBand="0" w:evenVBand="0" w:oddHBand="0" w:evenHBand="0" w:firstRowFirstColumn="0" w:firstRowLastColumn="0" w:lastRowFirstColumn="0" w:lastRowLastColumn="0"/>
            <w:tcW w:w="8647" w:type="dxa"/>
            <w:gridSpan w:val="2"/>
            <w:tcBorders>
              <w:left w:val="single" w:sz="4" w:space="0" w:color="auto"/>
              <w:right w:val="single" w:sz="4" w:space="0" w:color="auto"/>
            </w:tcBorders>
            <w:shd w:val="clear" w:color="auto" w:fill="auto"/>
            <w:vAlign w:val="center"/>
          </w:tcPr>
          <w:p w:rsidR="009A6B5C" w:rsidRPr="00367CCB" w:rsidRDefault="009A6B5C" w:rsidP="004B2EAC">
            <w:pPr>
              <w:pStyle w:val="Normale1"/>
              <w:contextualSpacing w:val="0"/>
              <w:jc w:val="both"/>
              <w:rPr>
                <w:b w:val="0"/>
                <w:szCs w:val="22"/>
              </w:rPr>
            </w:pPr>
            <w:r>
              <w:rPr>
                <w:b w:val="0"/>
                <w:szCs w:val="22"/>
              </w:rPr>
              <w:t>4(a</w:t>
            </w:r>
            <w:r w:rsidRPr="00367CCB">
              <w:rPr>
                <w:b w:val="0"/>
                <w:szCs w:val="22"/>
              </w:rPr>
              <w:t>) Il sistema notifica all’utente che sono presenti errori.</w:t>
            </w:r>
          </w:p>
        </w:tc>
      </w:tr>
    </w:tbl>
    <w:p w:rsidR="00D210E1" w:rsidRDefault="00D210E1" w:rsidP="009A6B5C">
      <w:r>
        <w:br w:type="page"/>
      </w:r>
    </w:p>
    <w:p w:rsidR="009A6B5C" w:rsidRDefault="009A6B5C" w:rsidP="009A6B5C">
      <w:pPr>
        <w:rPr>
          <w:rFonts w:ascii="Arial" w:hAnsi="Arial" w:cs="Arial"/>
          <w:kern w:val="32"/>
          <w:sz w:val="28"/>
          <w:szCs w:val="32"/>
        </w:rPr>
      </w:pPr>
    </w:p>
    <w:p w:rsidR="00D303C6" w:rsidRPr="007F1C88" w:rsidRDefault="00F10A9A" w:rsidP="00F10A9A">
      <w:pPr>
        <w:pStyle w:val="Titolo1"/>
        <w:rPr>
          <w:lang w:val="it-IT"/>
        </w:rPr>
      </w:pPr>
      <w:bookmarkStart w:id="138" w:name="_Toc507840500"/>
      <w:r w:rsidRPr="007F1C88">
        <w:rPr>
          <w:lang w:val="it-IT"/>
        </w:rPr>
        <w:t>Glossario</w:t>
      </w:r>
      <w:bookmarkEnd w:id="138"/>
    </w:p>
    <w:p w:rsidR="0040210D" w:rsidRDefault="0014144F" w:rsidP="0040210D">
      <w:r>
        <w:t>La tabella che segue elenca i termini, le abbreviazioni e gli acronimi utilizzati all’interno di questo documento.</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8674"/>
      </w:tblGrid>
      <w:tr w:rsidR="0014144F" w:rsidRPr="00757592" w:rsidTr="00DC26B8">
        <w:tc>
          <w:tcPr>
            <w:tcW w:w="1413" w:type="dxa"/>
            <w:shd w:val="clear" w:color="auto" w:fill="E6E6E6"/>
          </w:tcPr>
          <w:p w:rsidR="0014144F" w:rsidRPr="00757592" w:rsidRDefault="0014144F" w:rsidP="00DC26B8">
            <w:pPr>
              <w:rPr>
                <w:rFonts w:ascii="Tahoma" w:hAnsi="Tahoma" w:cs="Tahoma"/>
                <w:b/>
                <w:sz w:val="20"/>
                <w:szCs w:val="20"/>
              </w:rPr>
            </w:pPr>
            <w:r>
              <w:rPr>
                <w:rFonts w:ascii="Tahoma" w:hAnsi="Tahoma" w:cs="Tahoma"/>
                <w:b/>
                <w:sz w:val="20"/>
                <w:szCs w:val="20"/>
              </w:rPr>
              <w:t>Acronimo</w:t>
            </w:r>
          </w:p>
        </w:tc>
        <w:tc>
          <w:tcPr>
            <w:tcW w:w="8674" w:type="dxa"/>
            <w:shd w:val="clear" w:color="auto" w:fill="E6E6E6"/>
          </w:tcPr>
          <w:p w:rsidR="0014144F" w:rsidRPr="00757592" w:rsidRDefault="0014144F" w:rsidP="00DC26B8">
            <w:pPr>
              <w:rPr>
                <w:rFonts w:ascii="Tahoma" w:hAnsi="Tahoma" w:cs="Tahoma"/>
                <w:b/>
                <w:sz w:val="20"/>
                <w:szCs w:val="20"/>
              </w:rPr>
            </w:pPr>
            <w:r>
              <w:rPr>
                <w:rFonts w:ascii="Tahoma" w:hAnsi="Tahoma" w:cs="Tahoma"/>
                <w:b/>
                <w:sz w:val="20"/>
                <w:szCs w:val="20"/>
              </w:rPr>
              <w:t>Descrizione</w:t>
            </w:r>
          </w:p>
        </w:tc>
      </w:tr>
      <w:tr w:rsidR="0014144F" w:rsidRPr="00757592" w:rsidTr="00DC26B8">
        <w:trPr>
          <w:trHeight w:val="534"/>
        </w:trPr>
        <w:tc>
          <w:tcPr>
            <w:tcW w:w="1413" w:type="dxa"/>
            <w:shd w:val="clear" w:color="auto" w:fill="auto"/>
          </w:tcPr>
          <w:p w:rsidR="0014144F" w:rsidRPr="00757592" w:rsidRDefault="0014144F" w:rsidP="00DC26B8">
            <w:pPr>
              <w:rPr>
                <w:rFonts w:ascii="Tahoma" w:hAnsi="Tahoma" w:cs="Tahoma"/>
                <w:sz w:val="20"/>
                <w:szCs w:val="20"/>
              </w:rPr>
            </w:pPr>
          </w:p>
        </w:tc>
        <w:tc>
          <w:tcPr>
            <w:tcW w:w="8674" w:type="dxa"/>
            <w:shd w:val="clear" w:color="auto" w:fill="auto"/>
          </w:tcPr>
          <w:p w:rsidR="0014144F" w:rsidRPr="00757592" w:rsidRDefault="0014144F" w:rsidP="00DC26B8">
            <w:pPr>
              <w:rPr>
                <w:rFonts w:ascii="Tahoma" w:hAnsi="Tahoma" w:cs="Tahoma"/>
              </w:rPr>
            </w:pPr>
          </w:p>
        </w:tc>
      </w:tr>
      <w:tr w:rsidR="0014144F" w:rsidRPr="00757592" w:rsidTr="00DC26B8">
        <w:trPr>
          <w:trHeight w:val="484"/>
        </w:trPr>
        <w:tc>
          <w:tcPr>
            <w:tcW w:w="1413" w:type="dxa"/>
            <w:shd w:val="clear" w:color="auto" w:fill="auto"/>
          </w:tcPr>
          <w:p w:rsidR="0014144F" w:rsidRPr="00757592" w:rsidRDefault="0014144F" w:rsidP="00DC26B8">
            <w:pPr>
              <w:rPr>
                <w:rFonts w:ascii="Tahoma" w:hAnsi="Tahoma" w:cs="Tahoma"/>
                <w:sz w:val="20"/>
                <w:szCs w:val="20"/>
              </w:rPr>
            </w:pPr>
          </w:p>
        </w:tc>
        <w:tc>
          <w:tcPr>
            <w:tcW w:w="8674" w:type="dxa"/>
            <w:shd w:val="clear" w:color="auto" w:fill="auto"/>
          </w:tcPr>
          <w:p w:rsidR="0014144F" w:rsidRPr="00757592" w:rsidRDefault="0014144F" w:rsidP="00DC26B8">
            <w:pPr>
              <w:rPr>
                <w:rFonts w:ascii="Tahoma" w:hAnsi="Tahoma" w:cs="Tahoma"/>
              </w:rPr>
            </w:pPr>
          </w:p>
        </w:tc>
      </w:tr>
    </w:tbl>
    <w:p w:rsidR="0014144F" w:rsidRPr="00D303C6" w:rsidRDefault="0014144F" w:rsidP="002D6566"/>
    <w:sectPr w:rsidR="0014144F" w:rsidRPr="00D303C6" w:rsidSect="003E0698">
      <w:headerReference w:type="even" r:id="rId10"/>
      <w:headerReference w:type="default" r:id="rId11"/>
      <w:footerReference w:type="default" r:id="rId12"/>
      <w:headerReference w:type="first" r:id="rId13"/>
      <w:footerReference w:type="first" r:id="rId14"/>
      <w:pgSz w:w="11906" w:h="16838" w:code="9"/>
      <w:pgMar w:top="1418" w:right="1134" w:bottom="1134" w:left="1134" w:header="0"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grippo" w:date="2018-03-03T11:30:00Z" w:initials="Cid">
    <w:p w:rsidR="009E0161" w:rsidRDefault="009E0161">
      <w:pPr>
        <w:pStyle w:val="Testocommento"/>
      </w:pPr>
      <w:r>
        <w:rPr>
          <w:rStyle w:val="Rimandocommento"/>
        </w:rPr>
        <w:annotationRef/>
      </w:r>
      <w:r>
        <w:t>Aggiunto un nuovo utente</w:t>
      </w:r>
    </w:p>
  </w:comment>
  <w:comment w:id="15" w:author="grippo" w:date="2018-03-03T11:30:00Z" w:initials="Cid">
    <w:p w:rsidR="009E0161" w:rsidRDefault="009E0161">
      <w:pPr>
        <w:pStyle w:val="Testocommento"/>
      </w:pPr>
      <w:r>
        <w:rPr>
          <w:rStyle w:val="Rimandocommento"/>
        </w:rPr>
        <w:annotationRef/>
      </w:r>
      <w:r>
        <w:t>Sostituito utente</w:t>
      </w:r>
    </w:p>
  </w:comment>
  <w:comment w:id="17" w:author="grippo" w:date="2018-03-03T11:31:00Z" w:initials="Cid">
    <w:p w:rsidR="009E0161" w:rsidRDefault="009E0161">
      <w:pPr>
        <w:pStyle w:val="Testocommento"/>
      </w:pPr>
      <w:r>
        <w:rPr>
          <w:rStyle w:val="Rimandocommento"/>
        </w:rPr>
        <w:annotationRef/>
      </w:r>
      <w:r>
        <w:t>Aggiunta tipologia utenza</w:t>
      </w:r>
    </w:p>
  </w:comment>
  <w:comment w:id="19" w:author="grippo" w:date="2018-03-03T11:33:00Z" w:initials="Cid">
    <w:p w:rsidR="009E0161" w:rsidRDefault="009E0161">
      <w:pPr>
        <w:pStyle w:val="Testocommento"/>
      </w:pPr>
      <w:r>
        <w:rPr>
          <w:rStyle w:val="Rimandocommento"/>
        </w:rPr>
        <w:annotationRef/>
      </w:r>
      <w:r>
        <w:t>Aggiunto parte del titolo</w:t>
      </w:r>
    </w:p>
  </w:comment>
  <w:comment w:id="20" w:author="grippo" w:date="2018-03-03T11:32:00Z" w:initials="Cid">
    <w:p w:rsidR="009E0161" w:rsidRDefault="009E0161">
      <w:pPr>
        <w:pStyle w:val="Testocommento"/>
      </w:pPr>
      <w:r>
        <w:rPr>
          <w:rStyle w:val="Rimandocommento"/>
        </w:rPr>
        <w:annotationRef/>
      </w:r>
      <w:r>
        <w:t xml:space="preserve">Eliminato utente </w:t>
      </w:r>
      <w:proofErr w:type="spellStart"/>
      <w:r>
        <w:t>bunisess</w:t>
      </w:r>
      <w:proofErr w:type="spellEnd"/>
    </w:p>
  </w:comment>
  <w:comment w:id="21" w:author="grippo" w:date="2018-03-04T16:28:00Z" w:initials="Cid">
    <w:p w:rsidR="009E0161" w:rsidRDefault="009E0161">
      <w:pPr>
        <w:pStyle w:val="Testocommento"/>
      </w:pPr>
      <w:r>
        <w:rPr>
          <w:rStyle w:val="Rimandocommento"/>
        </w:rPr>
        <w:annotationRef/>
      </w:r>
      <w:r>
        <w:t>Ho tolto nome utente perché la login viene fatta con l’email.</w:t>
      </w:r>
    </w:p>
  </w:comment>
  <w:comment w:id="31" w:author="grippo" w:date="2018-03-05T12:59:00Z" w:initials="Cid">
    <w:p w:rsidR="009E0161" w:rsidRDefault="009E0161">
      <w:pPr>
        <w:pStyle w:val="Testocommento"/>
      </w:pPr>
      <w:r>
        <w:rPr>
          <w:rStyle w:val="Rimandocommento"/>
        </w:rPr>
        <w:annotationRef/>
      </w:r>
      <w:r>
        <w:t>Modificato indicando lista di valori</w:t>
      </w:r>
    </w:p>
  </w:comment>
  <w:comment w:id="32" w:author="grippo" w:date="2018-03-05T12:59:00Z" w:initials="Cid">
    <w:p w:rsidR="009E0161" w:rsidRDefault="009E0161">
      <w:pPr>
        <w:pStyle w:val="Testocommento"/>
      </w:pPr>
      <w:r>
        <w:rPr>
          <w:rStyle w:val="Rimandocommento"/>
        </w:rPr>
        <w:annotationRef/>
      </w:r>
      <w:r>
        <w:t>Modificato indicando lista di valori</w:t>
      </w:r>
    </w:p>
  </w:comment>
  <w:comment w:id="33" w:author="grippo" w:date="2018-03-05T12:59:00Z" w:initials="Cid">
    <w:p w:rsidR="009E0161" w:rsidRDefault="009E0161">
      <w:pPr>
        <w:pStyle w:val="Testocommento"/>
      </w:pPr>
      <w:r>
        <w:rPr>
          <w:rStyle w:val="Rimandocommento"/>
        </w:rPr>
        <w:annotationRef/>
      </w:r>
      <w:r>
        <w:t>Modificato indicando lista di valori</w:t>
      </w:r>
    </w:p>
  </w:comment>
  <w:comment w:id="34" w:author="grippo" w:date="2018-03-05T14:13:00Z" w:initials="Cid">
    <w:p w:rsidR="009E0161" w:rsidRDefault="009E0161" w:rsidP="00521C66">
      <w:pPr>
        <w:pStyle w:val="Testocommento"/>
      </w:pPr>
      <w:r>
        <w:rPr>
          <w:rStyle w:val="Rimandocommento"/>
        </w:rPr>
        <w:annotationRef/>
      </w:r>
      <w:r>
        <w:t>Modificato indicando lista di valori</w:t>
      </w:r>
    </w:p>
    <w:p w:rsidR="009E0161" w:rsidRDefault="009E0161">
      <w:pPr>
        <w:pStyle w:val="Testocommento"/>
      </w:pPr>
    </w:p>
  </w:comment>
  <w:comment w:id="35" w:author="grippo" w:date="2018-03-05T14:13:00Z" w:initials="Cid">
    <w:p w:rsidR="009E0161" w:rsidRDefault="009E0161" w:rsidP="00521C66">
      <w:pPr>
        <w:pStyle w:val="Testocommento"/>
      </w:pPr>
      <w:r>
        <w:rPr>
          <w:rStyle w:val="Rimandocommento"/>
        </w:rPr>
        <w:annotationRef/>
      </w:r>
      <w:r>
        <w:t>Modificato indicando lista di valori</w:t>
      </w:r>
    </w:p>
    <w:p w:rsidR="009E0161" w:rsidRDefault="009E0161">
      <w:pPr>
        <w:pStyle w:val="Testocommento"/>
      </w:pPr>
    </w:p>
  </w:comment>
  <w:comment w:id="36" w:author="grippo" w:date="2018-03-05T14:17:00Z" w:initials="Cid">
    <w:p w:rsidR="009E0161" w:rsidRDefault="009E0161" w:rsidP="00521C66">
      <w:pPr>
        <w:pStyle w:val="Testocommento"/>
      </w:pPr>
      <w:r>
        <w:rPr>
          <w:rStyle w:val="Rimandocommento"/>
        </w:rPr>
        <w:annotationRef/>
      </w:r>
      <w:r>
        <w:t>Modificato indicando lista di valori</w:t>
      </w:r>
    </w:p>
    <w:p w:rsidR="009E0161" w:rsidRDefault="009E0161">
      <w:pPr>
        <w:pStyle w:val="Testocommento"/>
      </w:pPr>
    </w:p>
  </w:comment>
  <w:comment w:id="42" w:author="grippo" w:date="2018-03-05T17:44:00Z" w:initials="Cid">
    <w:p w:rsidR="009E0161" w:rsidRDefault="009E0161">
      <w:pPr>
        <w:pStyle w:val="Testocommento"/>
      </w:pPr>
      <w:r>
        <w:rPr>
          <w:rStyle w:val="Rimandocommento"/>
        </w:rPr>
        <w:annotationRef/>
      </w:r>
      <w:r>
        <w:t>Sostituito tipologia di camera con la camera effettiva</w:t>
      </w:r>
    </w:p>
  </w:comment>
  <w:comment w:id="53" w:author="grippo" w:date="2018-03-06T15:19:00Z" w:initials="Cid">
    <w:p w:rsidR="009E0161" w:rsidRDefault="009E0161">
      <w:pPr>
        <w:pStyle w:val="Testocommento"/>
      </w:pPr>
      <w:r>
        <w:rPr>
          <w:rStyle w:val="Rimandocommento"/>
        </w:rPr>
        <w:annotationRef/>
      </w:r>
      <w:r>
        <w:t xml:space="preserve">Sostituito filtro con camera </w:t>
      </w:r>
    </w:p>
  </w:comment>
  <w:comment w:id="74" w:author="grippo" w:date="2018-03-03T11:33:00Z" w:initials="Cid">
    <w:p w:rsidR="009E0161" w:rsidRDefault="009E0161">
      <w:pPr>
        <w:pStyle w:val="Testocommento"/>
      </w:pPr>
      <w:r>
        <w:rPr>
          <w:rStyle w:val="Rimandocommento"/>
        </w:rPr>
        <w:annotationRef/>
      </w:r>
      <w:r>
        <w:t>Aggiunto requisito</w:t>
      </w:r>
    </w:p>
  </w:comment>
  <w:comment w:id="75" w:author="grippo" w:date="2018-03-07T16:43:00Z" w:initials="Cid">
    <w:p w:rsidR="00937731" w:rsidRDefault="00937731">
      <w:pPr>
        <w:pStyle w:val="Testocommento"/>
      </w:pPr>
      <w:r>
        <w:rPr>
          <w:rStyle w:val="Rimandocommento"/>
        </w:rPr>
        <w:annotationRef/>
      </w:r>
      <w:r w:rsidRPr="00937731">
        <w:t>Ho tolto nome utente perché la login viene fatta con l'email.</w:t>
      </w:r>
    </w:p>
  </w:comment>
  <w:comment w:id="88" w:author="grippo" w:date="2018-03-03T11:35:00Z" w:initials="Cid">
    <w:p w:rsidR="009E0161" w:rsidRDefault="009E0161">
      <w:pPr>
        <w:pStyle w:val="Testocommento"/>
      </w:pPr>
      <w:r>
        <w:rPr>
          <w:rStyle w:val="Rimandocommento"/>
        </w:rPr>
        <w:annotationRef/>
      </w:r>
      <w:r>
        <w:t>Sostituito utente</w:t>
      </w:r>
    </w:p>
  </w:comment>
  <w:comment w:id="89" w:author="grippo" w:date="2018-03-03T11:35:00Z" w:initials="Cid">
    <w:p w:rsidR="009E0161" w:rsidRDefault="009E0161">
      <w:pPr>
        <w:pStyle w:val="Testocommento"/>
      </w:pPr>
      <w:r>
        <w:rPr>
          <w:rStyle w:val="Rimandocommento"/>
        </w:rPr>
        <w:annotationRef/>
      </w:r>
      <w:r>
        <w:t>Aggiunto tipologia</w:t>
      </w:r>
    </w:p>
  </w:comment>
  <w:comment w:id="91" w:author="grippo" w:date="2018-03-03T11:35:00Z" w:initials="Cid">
    <w:p w:rsidR="009E0161" w:rsidRDefault="009E0161">
      <w:pPr>
        <w:pStyle w:val="Testocommento"/>
      </w:pPr>
      <w:r>
        <w:rPr>
          <w:rStyle w:val="Rimandocommento"/>
        </w:rPr>
        <w:annotationRef/>
      </w:r>
      <w:r>
        <w:t>Modificato titolo</w:t>
      </w:r>
    </w:p>
  </w:comment>
  <w:comment w:id="136" w:author="grippo" w:date="2018-03-03T11:37:00Z" w:initials="Cid">
    <w:p w:rsidR="009E0161" w:rsidRDefault="009E0161">
      <w:pPr>
        <w:pStyle w:val="Testocommento"/>
      </w:pPr>
      <w:r>
        <w:rPr>
          <w:rStyle w:val="Rimandocommento"/>
        </w:rPr>
        <w:annotationRef/>
      </w:r>
      <w:r>
        <w:t>Aggiunto UC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C71" w:rsidRDefault="000B2C71" w:rsidP="008D7336">
      <w:pPr>
        <w:spacing w:after="0" w:line="240" w:lineRule="auto"/>
      </w:pPr>
      <w:r>
        <w:separator/>
      </w:r>
    </w:p>
  </w:endnote>
  <w:endnote w:type="continuationSeparator" w:id="0">
    <w:p w:rsidR="000B2C71" w:rsidRDefault="000B2C71" w:rsidP="008D7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1" w:type="dxa"/>
      <w:tblLook w:val="04A0" w:firstRow="1" w:lastRow="0" w:firstColumn="1" w:lastColumn="0" w:noHBand="0" w:noVBand="1"/>
    </w:tblPr>
    <w:tblGrid>
      <w:gridCol w:w="10031"/>
    </w:tblGrid>
    <w:tr w:rsidR="009E0161" w:rsidRPr="001357EE" w:rsidTr="00DC26B8">
      <w:trPr>
        <w:trHeight w:val="993"/>
      </w:trPr>
      <w:tc>
        <w:tcPr>
          <w:tcW w:w="4678" w:type="dxa"/>
        </w:tcPr>
        <w:p w:rsidR="009E0161" w:rsidRPr="008B5386" w:rsidRDefault="009E0161" w:rsidP="00091633">
          <w:pPr>
            <w:jc w:val="right"/>
            <w:rPr>
              <w:i/>
              <w:sz w:val="20"/>
              <w:lang w:val="en-US"/>
            </w:rPr>
          </w:pPr>
          <w:proofErr w:type="spellStart"/>
          <w:r w:rsidRPr="008B5386">
            <w:rPr>
              <w:i/>
              <w:sz w:val="20"/>
              <w:lang w:val="en-US"/>
            </w:rPr>
            <w:t>Pagina</w:t>
          </w:r>
          <w:proofErr w:type="spellEnd"/>
          <w:r w:rsidRPr="008B5386">
            <w:rPr>
              <w:i/>
              <w:sz w:val="20"/>
              <w:lang w:val="en-US"/>
            </w:rPr>
            <w:t xml:space="preserve"> </w:t>
          </w:r>
          <w:r w:rsidRPr="00A71CD5">
            <w:rPr>
              <w:i/>
              <w:sz w:val="20"/>
            </w:rPr>
            <w:fldChar w:fldCharType="begin"/>
          </w:r>
          <w:r w:rsidRPr="008B5386">
            <w:rPr>
              <w:i/>
              <w:sz w:val="20"/>
              <w:lang w:val="en-US"/>
            </w:rPr>
            <w:instrText xml:space="preserve"> PAGE </w:instrText>
          </w:r>
          <w:r w:rsidRPr="00A71CD5">
            <w:rPr>
              <w:i/>
              <w:sz w:val="20"/>
            </w:rPr>
            <w:fldChar w:fldCharType="separate"/>
          </w:r>
          <w:r w:rsidR="001357EE">
            <w:rPr>
              <w:i/>
              <w:noProof/>
              <w:sz w:val="20"/>
              <w:lang w:val="en-US"/>
            </w:rPr>
            <w:t>131</w:t>
          </w:r>
          <w:r w:rsidRPr="00A71CD5">
            <w:rPr>
              <w:i/>
              <w:sz w:val="20"/>
            </w:rPr>
            <w:fldChar w:fldCharType="end"/>
          </w:r>
          <w:r w:rsidRPr="008B5386">
            <w:rPr>
              <w:i/>
              <w:sz w:val="20"/>
              <w:lang w:val="en-US"/>
            </w:rPr>
            <w:t xml:space="preserve"> di </w:t>
          </w:r>
          <w:r w:rsidRPr="00A71CD5">
            <w:rPr>
              <w:i/>
              <w:sz w:val="20"/>
            </w:rPr>
            <w:fldChar w:fldCharType="begin"/>
          </w:r>
          <w:r w:rsidRPr="008B5386">
            <w:rPr>
              <w:i/>
              <w:sz w:val="20"/>
              <w:lang w:val="en-US"/>
            </w:rPr>
            <w:instrText xml:space="preserve"> NUMPAGES  </w:instrText>
          </w:r>
          <w:r w:rsidRPr="00A71CD5">
            <w:rPr>
              <w:i/>
              <w:sz w:val="20"/>
            </w:rPr>
            <w:fldChar w:fldCharType="separate"/>
          </w:r>
          <w:r w:rsidR="001357EE">
            <w:rPr>
              <w:i/>
              <w:noProof/>
              <w:sz w:val="20"/>
              <w:lang w:val="en-US"/>
            </w:rPr>
            <w:t>133</w:t>
          </w:r>
          <w:r w:rsidRPr="00A71CD5">
            <w:rPr>
              <w:i/>
              <w:sz w:val="20"/>
            </w:rPr>
            <w:fldChar w:fldCharType="end"/>
          </w:r>
        </w:p>
        <w:p w:rsidR="009E0161" w:rsidRPr="008B5386" w:rsidRDefault="009E0161" w:rsidP="004472CA">
          <w:pPr>
            <w:jc w:val="center"/>
            <w:rPr>
              <w:i/>
              <w:sz w:val="20"/>
              <w:lang w:val="en-US"/>
            </w:rPr>
          </w:pPr>
          <w:r w:rsidRPr="008B5386">
            <w:rPr>
              <w:i/>
              <w:sz w:val="20"/>
              <w:lang w:val="en-US"/>
            </w:rPr>
            <w:t>RAD v. 1.</w:t>
          </w:r>
          <w:r>
            <w:rPr>
              <w:i/>
              <w:sz w:val="20"/>
              <w:lang w:val="en-US"/>
            </w:rPr>
            <w:t>2</w:t>
          </w:r>
          <w:r w:rsidRPr="008B5386">
            <w:rPr>
              <w:i/>
              <w:sz w:val="20"/>
              <w:lang w:val="en-US"/>
            </w:rPr>
            <w:t xml:space="preserve"> – My Secret Wish</w:t>
          </w:r>
        </w:p>
      </w:tc>
    </w:tr>
  </w:tbl>
  <w:p w:rsidR="009E0161" w:rsidRPr="008B5386" w:rsidRDefault="009E0161">
    <w:pPr>
      <w:pStyle w:val="Pidipa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161" w:rsidRDefault="009E0161" w:rsidP="003601E0">
    <w:pPr>
      <w:pStyle w:val="Pidipagina"/>
      <w:ind w:left="-1134"/>
    </w:pPr>
    <w:r>
      <w:rPr>
        <w:noProof/>
        <w:lang w:eastAsia="it-IT"/>
      </w:rPr>
      <w:drawing>
        <wp:inline distT="0" distB="0" distL="0" distR="0" wp14:anchorId="1E6FC3C6" wp14:editId="40B6549A">
          <wp:extent cx="7534275" cy="2565945"/>
          <wp:effectExtent l="0" t="0" r="0" b="6350"/>
          <wp:docPr id="48" name="Immagine 48" descr="C:\Users\stefania.grimaldi\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ia.grimaldi\Desktop\dd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3706" cy="2579374"/>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C71" w:rsidRDefault="000B2C71" w:rsidP="008D7336">
      <w:pPr>
        <w:spacing w:after="0" w:line="240" w:lineRule="auto"/>
      </w:pPr>
      <w:r>
        <w:separator/>
      </w:r>
    </w:p>
  </w:footnote>
  <w:footnote w:type="continuationSeparator" w:id="0">
    <w:p w:rsidR="000B2C71" w:rsidRDefault="000B2C71" w:rsidP="008D7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161" w:rsidRDefault="009E0161">
    <w:pPr>
      <w:pStyle w:val="Intestazione"/>
    </w:pPr>
  </w:p>
  <w:p w:rsidR="009E0161" w:rsidRDefault="009E016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161" w:rsidRDefault="009E0161" w:rsidP="008D7336">
    <w:pPr>
      <w:pStyle w:val="Intestazione"/>
      <w:jc w:val="center"/>
    </w:pPr>
  </w:p>
  <w:p w:rsidR="009E0161" w:rsidRDefault="009E0161" w:rsidP="008D7336">
    <w:pPr>
      <w:pStyle w:val="Intestazione"/>
      <w:jc w:val="center"/>
    </w:pPr>
  </w:p>
  <w:p w:rsidR="009E0161" w:rsidRDefault="009E0161" w:rsidP="00774084">
    <w:pPr>
      <w:pStyle w:val="Intestazione"/>
      <w:ind w:left="-284"/>
      <w:jc w:val="left"/>
    </w:pPr>
    <w:r>
      <w:rPr>
        <w:noProof/>
        <w:lang w:eastAsia="it-IT"/>
      </w:rPr>
      <w:drawing>
        <wp:anchor distT="0" distB="0" distL="114300" distR="114300" simplePos="0" relativeHeight="251657216" behindDoc="1" locked="0" layoutInCell="0" allowOverlap="1" wp14:anchorId="273865F5" wp14:editId="39AC34BB">
          <wp:simplePos x="0" y="0"/>
          <wp:positionH relativeFrom="margin">
            <wp:posOffset>1555115</wp:posOffset>
          </wp:positionH>
          <wp:positionV relativeFrom="margin">
            <wp:posOffset>153670</wp:posOffset>
          </wp:positionV>
          <wp:extent cx="5444490" cy="9063355"/>
          <wp:effectExtent l="0" t="0" r="0" b="0"/>
          <wp:wrapNone/>
          <wp:docPr id="1" name="Immagine 6" descr="g2995_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995_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44490" cy="906335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161" w:rsidRDefault="009E0161" w:rsidP="008D7336">
    <w:pPr>
      <w:pStyle w:val="Intestazione"/>
      <w:jc w:val="center"/>
    </w:pPr>
  </w:p>
  <w:p w:rsidR="009E0161" w:rsidRDefault="000B2C71" w:rsidP="003601E0">
    <w:pPr>
      <w:pStyle w:val="Intestazione"/>
      <w:ind w:left="-142"/>
      <w:jc w:val="left"/>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3847" o:spid="_x0000_s2049" type="#_x0000_t75" style="position:absolute;left:0;text-align:left;margin-left:113.05pt;margin-top:.1pt;width:428.7pt;height:713.65pt;z-index:-251658240;mso-position-horizontal-relative:margin;mso-position-vertical-relative:margin" o:allowincell="f">
          <v:imagedata r:id="rId1" o:title="g2995_fond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ind w:left="-774" w:hanging="360"/>
      </w:pPr>
    </w:lvl>
    <w:lvl w:ilvl="1">
      <w:start w:val="1"/>
      <w:numFmt w:val="lowerLetter"/>
      <w:lvlText w:val="%2."/>
      <w:lvlJc w:val="left"/>
      <w:pPr>
        <w:ind w:left="654" w:hanging="360"/>
      </w:pPr>
    </w:lvl>
    <w:lvl w:ilvl="2">
      <w:start w:val="1"/>
      <w:numFmt w:val="lowerRoman"/>
      <w:lvlText w:val="%3."/>
      <w:lvlJc w:val="right"/>
      <w:pPr>
        <w:ind w:left="1374"/>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pPr>
    </w:lvl>
  </w:abstractNum>
  <w:abstractNum w:abstractNumId="1">
    <w:nsid w:val="00835796"/>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2373516"/>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024A0032"/>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02912C93"/>
    <w:multiLevelType w:val="hybridMultilevel"/>
    <w:tmpl w:val="5D80922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029F4DA1"/>
    <w:multiLevelType w:val="hybridMultilevel"/>
    <w:tmpl w:val="64CEC228"/>
    <w:lvl w:ilvl="0" w:tplc="4C9C5968">
      <w:start w:val="1"/>
      <w:numFmt w:val="decimal"/>
      <w:pStyle w:val="Numeroelenco"/>
      <w:lvlText w:val="%1."/>
      <w:lvlJc w:val="left"/>
      <w:pPr>
        <w:tabs>
          <w:tab w:val="num" w:pos="360"/>
        </w:tabs>
        <w:ind w:left="360" w:hanging="360"/>
      </w:pPr>
      <w:rPr>
        <w:rFonts w:hint="default"/>
        <w:b w:val="0"/>
        <w:i w:val="0"/>
        <w:color w:val="auto"/>
      </w:rPr>
    </w:lvl>
    <w:lvl w:ilvl="1" w:tplc="04100003">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6">
    <w:nsid w:val="02C01EBB"/>
    <w:multiLevelType w:val="hybridMultilevel"/>
    <w:tmpl w:val="26E2219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03447A9D"/>
    <w:multiLevelType w:val="hybridMultilevel"/>
    <w:tmpl w:val="7C60E9F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03A21801"/>
    <w:multiLevelType w:val="hybridMultilevel"/>
    <w:tmpl w:val="8F0AD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04696226"/>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0511000E"/>
    <w:multiLevelType w:val="hybridMultilevel"/>
    <w:tmpl w:val="9B2A2C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057037F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063C58CC"/>
    <w:multiLevelType w:val="hybridMultilevel"/>
    <w:tmpl w:val="B596EE5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nsid w:val="068D6D22"/>
    <w:multiLevelType w:val="hybridMultilevel"/>
    <w:tmpl w:val="F51E315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07142C2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7B60810"/>
    <w:multiLevelType w:val="hybridMultilevel"/>
    <w:tmpl w:val="13BC866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6">
    <w:nsid w:val="07C71EEC"/>
    <w:multiLevelType w:val="hybridMultilevel"/>
    <w:tmpl w:val="D2F476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081E0A25"/>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nsid w:val="08A30930"/>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098974F7"/>
    <w:multiLevelType w:val="hybridMultilevel"/>
    <w:tmpl w:val="149891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09FE79CE"/>
    <w:multiLevelType w:val="hybridMultilevel"/>
    <w:tmpl w:val="508A1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0B626774"/>
    <w:multiLevelType w:val="hybridMultilevel"/>
    <w:tmpl w:val="10D88E5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0DB8700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0DC628A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0DF802E0"/>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0E481E8E"/>
    <w:multiLevelType w:val="hybridMultilevel"/>
    <w:tmpl w:val="ED2EB186"/>
    <w:lvl w:ilvl="0" w:tplc="04100001">
      <w:start w:val="1"/>
      <w:numFmt w:val="bullet"/>
      <w:lvlText w:val=""/>
      <w:lvlJc w:val="left"/>
      <w:pPr>
        <w:ind w:left="1647" w:hanging="360"/>
      </w:pPr>
      <w:rPr>
        <w:rFonts w:ascii="Symbol" w:hAnsi="Symbol" w:hint="default"/>
      </w:rPr>
    </w:lvl>
    <w:lvl w:ilvl="1" w:tplc="04100003" w:tentative="1">
      <w:start w:val="1"/>
      <w:numFmt w:val="bullet"/>
      <w:lvlText w:val="o"/>
      <w:lvlJc w:val="left"/>
      <w:pPr>
        <w:ind w:left="2367" w:hanging="360"/>
      </w:pPr>
      <w:rPr>
        <w:rFonts w:ascii="Courier New" w:hAnsi="Courier New" w:cs="Courier New" w:hint="default"/>
      </w:rPr>
    </w:lvl>
    <w:lvl w:ilvl="2" w:tplc="04100005" w:tentative="1">
      <w:start w:val="1"/>
      <w:numFmt w:val="bullet"/>
      <w:lvlText w:val=""/>
      <w:lvlJc w:val="left"/>
      <w:pPr>
        <w:ind w:left="3087" w:hanging="360"/>
      </w:pPr>
      <w:rPr>
        <w:rFonts w:ascii="Wingdings" w:hAnsi="Wingdings" w:hint="default"/>
      </w:rPr>
    </w:lvl>
    <w:lvl w:ilvl="3" w:tplc="04100001" w:tentative="1">
      <w:start w:val="1"/>
      <w:numFmt w:val="bullet"/>
      <w:lvlText w:val=""/>
      <w:lvlJc w:val="left"/>
      <w:pPr>
        <w:ind w:left="3807" w:hanging="360"/>
      </w:pPr>
      <w:rPr>
        <w:rFonts w:ascii="Symbol" w:hAnsi="Symbol" w:hint="default"/>
      </w:rPr>
    </w:lvl>
    <w:lvl w:ilvl="4" w:tplc="04100003" w:tentative="1">
      <w:start w:val="1"/>
      <w:numFmt w:val="bullet"/>
      <w:lvlText w:val="o"/>
      <w:lvlJc w:val="left"/>
      <w:pPr>
        <w:ind w:left="4527" w:hanging="360"/>
      </w:pPr>
      <w:rPr>
        <w:rFonts w:ascii="Courier New" w:hAnsi="Courier New" w:cs="Courier New" w:hint="default"/>
      </w:rPr>
    </w:lvl>
    <w:lvl w:ilvl="5" w:tplc="04100005" w:tentative="1">
      <w:start w:val="1"/>
      <w:numFmt w:val="bullet"/>
      <w:lvlText w:val=""/>
      <w:lvlJc w:val="left"/>
      <w:pPr>
        <w:ind w:left="5247" w:hanging="360"/>
      </w:pPr>
      <w:rPr>
        <w:rFonts w:ascii="Wingdings" w:hAnsi="Wingdings" w:hint="default"/>
      </w:rPr>
    </w:lvl>
    <w:lvl w:ilvl="6" w:tplc="04100001" w:tentative="1">
      <w:start w:val="1"/>
      <w:numFmt w:val="bullet"/>
      <w:lvlText w:val=""/>
      <w:lvlJc w:val="left"/>
      <w:pPr>
        <w:ind w:left="5967" w:hanging="360"/>
      </w:pPr>
      <w:rPr>
        <w:rFonts w:ascii="Symbol" w:hAnsi="Symbol" w:hint="default"/>
      </w:rPr>
    </w:lvl>
    <w:lvl w:ilvl="7" w:tplc="04100003" w:tentative="1">
      <w:start w:val="1"/>
      <w:numFmt w:val="bullet"/>
      <w:lvlText w:val="o"/>
      <w:lvlJc w:val="left"/>
      <w:pPr>
        <w:ind w:left="6687" w:hanging="360"/>
      </w:pPr>
      <w:rPr>
        <w:rFonts w:ascii="Courier New" w:hAnsi="Courier New" w:cs="Courier New" w:hint="default"/>
      </w:rPr>
    </w:lvl>
    <w:lvl w:ilvl="8" w:tplc="04100005" w:tentative="1">
      <w:start w:val="1"/>
      <w:numFmt w:val="bullet"/>
      <w:lvlText w:val=""/>
      <w:lvlJc w:val="left"/>
      <w:pPr>
        <w:ind w:left="7407" w:hanging="360"/>
      </w:pPr>
      <w:rPr>
        <w:rFonts w:ascii="Wingdings" w:hAnsi="Wingdings" w:hint="default"/>
      </w:rPr>
    </w:lvl>
  </w:abstractNum>
  <w:abstractNum w:abstractNumId="26">
    <w:nsid w:val="0EDF2DD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0F1844C8"/>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0F920DB5"/>
    <w:multiLevelType w:val="hybridMultilevel"/>
    <w:tmpl w:val="1CF2B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0FA42D5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0FAC643E"/>
    <w:multiLevelType w:val="hybridMultilevel"/>
    <w:tmpl w:val="E7A8D58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nsid w:val="11A942CB"/>
    <w:multiLevelType w:val="hybridMultilevel"/>
    <w:tmpl w:val="347027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11D71166"/>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nsid w:val="127B235D"/>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nsid w:val="13A556D5"/>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13F8570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nsid w:val="159C3F7D"/>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16184954"/>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16601E21"/>
    <w:multiLevelType w:val="hybridMultilevel"/>
    <w:tmpl w:val="FE988F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17C21E22"/>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nsid w:val="17EB3EB7"/>
    <w:multiLevelType w:val="hybridMultilevel"/>
    <w:tmpl w:val="8774EB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17FF583F"/>
    <w:multiLevelType w:val="hybridMultilevel"/>
    <w:tmpl w:val="9B2A2C4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nsid w:val="1891388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19324836"/>
    <w:multiLevelType w:val="hybridMultilevel"/>
    <w:tmpl w:val="0EB6AF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19464ACD"/>
    <w:multiLevelType w:val="hybridMultilevel"/>
    <w:tmpl w:val="CAC215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197A1238"/>
    <w:multiLevelType w:val="hybridMultilevel"/>
    <w:tmpl w:val="5268DA9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6">
    <w:nsid w:val="19ED4EDE"/>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1A126955"/>
    <w:multiLevelType w:val="hybridMultilevel"/>
    <w:tmpl w:val="3BB4EC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1A684936"/>
    <w:multiLevelType w:val="hybridMultilevel"/>
    <w:tmpl w:val="A2D41C1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9">
    <w:nsid w:val="1A777660"/>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0">
    <w:nsid w:val="1AA84E54"/>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1BDD2CF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nsid w:val="1CFB7657"/>
    <w:multiLevelType w:val="hybridMultilevel"/>
    <w:tmpl w:val="80E8E1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1D3062FD"/>
    <w:multiLevelType w:val="hybridMultilevel"/>
    <w:tmpl w:val="B44E9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nsid w:val="1D4D4B1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nsid w:val="1E4C0EEF"/>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6">
    <w:nsid w:val="1F320718"/>
    <w:multiLevelType w:val="hybridMultilevel"/>
    <w:tmpl w:val="95CC4E3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7">
    <w:nsid w:val="2067537B"/>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218D5EB1"/>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nsid w:val="22363339"/>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0">
    <w:nsid w:val="22D5737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nsid w:val="2307047A"/>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nsid w:val="232F0802"/>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3">
    <w:nsid w:val="23453963"/>
    <w:multiLevelType w:val="hybridMultilevel"/>
    <w:tmpl w:val="86A4C6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nsid w:val="23DE2202"/>
    <w:multiLevelType w:val="hybridMultilevel"/>
    <w:tmpl w:val="DF74FE2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5">
    <w:nsid w:val="24674982"/>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25F97435"/>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7">
    <w:nsid w:val="27CD18DA"/>
    <w:multiLevelType w:val="hybridMultilevel"/>
    <w:tmpl w:val="2B90AA4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8">
    <w:nsid w:val="27D1449F"/>
    <w:multiLevelType w:val="hybridMultilevel"/>
    <w:tmpl w:val="881E7A5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9">
    <w:nsid w:val="28F3318B"/>
    <w:multiLevelType w:val="hybridMultilevel"/>
    <w:tmpl w:val="9E128E3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0">
    <w:nsid w:val="2A6C221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nsid w:val="2A8D264C"/>
    <w:multiLevelType w:val="hybridMultilevel"/>
    <w:tmpl w:val="F1C80E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2">
    <w:nsid w:val="2A93002E"/>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3">
    <w:nsid w:val="2AAC53A2"/>
    <w:multiLevelType w:val="hybridMultilevel"/>
    <w:tmpl w:val="680C03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4">
    <w:nsid w:val="2B2E4BEC"/>
    <w:multiLevelType w:val="hybridMultilevel"/>
    <w:tmpl w:val="ADCABC8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5">
    <w:nsid w:val="2B7A2798"/>
    <w:multiLevelType w:val="hybridMultilevel"/>
    <w:tmpl w:val="35BA992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6">
    <w:nsid w:val="2CC821A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nsid w:val="2CD77E8A"/>
    <w:multiLevelType w:val="hybridMultilevel"/>
    <w:tmpl w:val="AE84B4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8">
    <w:nsid w:val="2D210F08"/>
    <w:multiLevelType w:val="hybridMultilevel"/>
    <w:tmpl w:val="62E6AF6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9">
    <w:nsid w:val="2DD8704F"/>
    <w:multiLevelType w:val="hybridMultilevel"/>
    <w:tmpl w:val="CC60127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0">
    <w:nsid w:val="2DE32AC9"/>
    <w:multiLevelType w:val="hybridMultilevel"/>
    <w:tmpl w:val="2E96B77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1">
    <w:nsid w:val="2DE436D3"/>
    <w:multiLevelType w:val="hybridMultilevel"/>
    <w:tmpl w:val="D8CC9C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2">
    <w:nsid w:val="2E35738F"/>
    <w:multiLevelType w:val="hybridMultilevel"/>
    <w:tmpl w:val="2F342C4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3">
    <w:nsid w:val="2EBC297C"/>
    <w:multiLevelType w:val="hybridMultilevel"/>
    <w:tmpl w:val="45E282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nsid w:val="30875A6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5">
    <w:nsid w:val="30894558"/>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6">
    <w:nsid w:val="30950206"/>
    <w:multiLevelType w:val="hybridMultilevel"/>
    <w:tmpl w:val="94B6B7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7">
    <w:nsid w:val="31024B3E"/>
    <w:multiLevelType w:val="hybridMultilevel"/>
    <w:tmpl w:val="A816FF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nsid w:val="316709A4"/>
    <w:multiLevelType w:val="hybridMultilevel"/>
    <w:tmpl w:val="33CEC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nsid w:val="32AF28B8"/>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0">
    <w:nsid w:val="330F7382"/>
    <w:multiLevelType w:val="hybridMultilevel"/>
    <w:tmpl w:val="3B6E643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1">
    <w:nsid w:val="33190E2C"/>
    <w:multiLevelType w:val="hybridMultilevel"/>
    <w:tmpl w:val="E3D8525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2">
    <w:nsid w:val="33AE573A"/>
    <w:multiLevelType w:val="hybridMultilevel"/>
    <w:tmpl w:val="125EE3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nsid w:val="347231A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nsid w:val="351B0166"/>
    <w:multiLevelType w:val="hybridMultilevel"/>
    <w:tmpl w:val="8B3E5DC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5">
    <w:nsid w:val="35D30C9B"/>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nsid w:val="369B0535"/>
    <w:multiLevelType w:val="hybridMultilevel"/>
    <w:tmpl w:val="D7402D1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7">
    <w:nsid w:val="37AC704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nsid w:val="37FA1FA0"/>
    <w:multiLevelType w:val="hybridMultilevel"/>
    <w:tmpl w:val="EB30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nsid w:val="39C33EC4"/>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nsid w:val="3A662CB5"/>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nsid w:val="3AB15C2F"/>
    <w:multiLevelType w:val="hybridMultilevel"/>
    <w:tmpl w:val="A566B3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2">
    <w:nsid w:val="3AF50CFE"/>
    <w:multiLevelType w:val="hybridMultilevel"/>
    <w:tmpl w:val="473C3B0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nsid w:val="3B5F6F5C"/>
    <w:multiLevelType w:val="hybridMultilevel"/>
    <w:tmpl w:val="F01E77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4">
    <w:nsid w:val="3C042C22"/>
    <w:multiLevelType w:val="hybridMultilevel"/>
    <w:tmpl w:val="81AE81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nsid w:val="3C1650D1"/>
    <w:multiLevelType w:val="hybridMultilevel"/>
    <w:tmpl w:val="575E021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6">
    <w:nsid w:val="3CD75060"/>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nsid w:val="3D176021"/>
    <w:multiLevelType w:val="hybridMultilevel"/>
    <w:tmpl w:val="4C8CE4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nsid w:val="3D9F347B"/>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nsid w:val="3DDA0EA7"/>
    <w:multiLevelType w:val="multilevel"/>
    <w:tmpl w:val="267E0E66"/>
    <w:lvl w:ilvl="0">
      <w:start w:val="1"/>
      <w:numFmt w:val="decimal"/>
      <w:pStyle w:val="Titolo1"/>
      <w:lvlText w:val="%1"/>
      <w:lvlJc w:val="left"/>
      <w:pPr>
        <w:tabs>
          <w:tab w:val="num" w:pos="432"/>
        </w:tabs>
        <w:ind w:left="432" w:hanging="432"/>
      </w:pPr>
      <w:rPr>
        <w:rFonts w:cs="Times New Roman" w:hint="default"/>
        <w:b/>
        <w:i w:val="0"/>
        <w:sz w:val="24"/>
        <w:szCs w:val="24"/>
      </w:rPr>
    </w:lvl>
    <w:lvl w:ilvl="1">
      <w:start w:val="1"/>
      <w:numFmt w:val="decimal"/>
      <w:pStyle w:val="Titolo2"/>
      <w:lvlText w:val="%1.%2"/>
      <w:lvlJc w:val="left"/>
      <w:pPr>
        <w:tabs>
          <w:tab w:val="num" w:pos="576"/>
        </w:tabs>
        <w:ind w:left="576" w:hanging="576"/>
      </w:pPr>
      <w:rPr>
        <w:rFonts w:cs="Times New Roman" w:hint="default"/>
      </w:rPr>
    </w:lvl>
    <w:lvl w:ilvl="2">
      <w:start w:val="1"/>
      <w:numFmt w:val="decimal"/>
      <w:pStyle w:val="Titolo3"/>
      <w:lvlText w:val="%1.%2.%3"/>
      <w:lvlJc w:val="left"/>
      <w:pPr>
        <w:tabs>
          <w:tab w:val="num" w:pos="1572"/>
        </w:tabs>
        <w:ind w:left="1572" w:hanging="720"/>
      </w:pPr>
      <w:rPr>
        <w:rFonts w:cs="Times New Roman" w:hint="default"/>
        <w:sz w:val="20"/>
        <w:szCs w:val="20"/>
      </w:rPr>
    </w:lvl>
    <w:lvl w:ilvl="3">
      <w:start w:val="1"/>
      <w:numFmt w:val="decimal"/>
      <w:pStyle w:val="Titolo4"/>
      <w:lvlText w:val="%1.%2.%3.%4"/>
      <w:lvlJc w:val="left"/>
      <w:pPr>
        <w:tabs>
          <w:tab w:val="num" w:pos="864"/>
        </w:tabs>
        <w:ind w:left="864" w:hanging="864"/>
      </w:pPr>
      <w:rPr>
        <w:rFonts w:cs="Times New Roman" w:hint="default"/>
        <w:b/>
        <w:sz w:val="20"/>
        <w:szCs w:val="20"/>
      </w:rPr>
    </w:lvl>
    <w:lvl w:ilvl="4">
      <w:start w:val="1"/>
      <w:numFmt w:val="decimal"/>
      <w:pStyle w:val="Titolo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Titolo7"/>
      <w:lvlText w:val="%1.%2.%3.%4.%5.%6.%7"/>
      <w:lvlJc w:val="left"/>
      <w:pPr>
        <w:tabs>
          <w:tab w:val="num" w:pos="1296"/>
        </w:tabs>
        <w:ind w:left="1296" w:hanging="1296"/>
      </w:pPr>
      <w:rPr>
        <w:rFonts w:cs="Times New Roman" w:hint="default"/>
      </w:rPr>
    </w:lvl>
    <w:lvl w:ilvl="7">
      <w:start w:val="1"/>
      <w:numFmt w:val="decimal"/>
      <w:pStyle w:val="Titolo8"/>
      <w:lvlText w:val="%1.%2.%3.%4.%5.%6.%7.%8"/>
      <w:lvlJc w:val="left"/>
      <w:pPr>
        <w:tabs>
          <w:tab w:val="num" w:pos="1440"/>
        </w:tabs>
        <w:ind w:left="1440" w:hanging="1440"/>
      </w:pPr>
      <w:rPr>
        <w:rFonts w:cs="Times New Roman" w:hint="default"/>
      </w:rPr>
    </w:lvl>
    <w:lvl w:ilvl="8">
      <w:start w:val="1"/>
      <w:numFmt w:val="decimal"/>
      <w:pStyle w:val="Titolo9"/>
      <w:lvlText w:val="%1.%2.%3.%4.%5.%6.%7.%8.%9"/>
      <w:lvlJc w:val="left"/>
      <w:pPr>
        <w:tabs>
          <w:tab w:val="num" w:pos="1584"/>
        </w:tabs>
        <w:ind w:left="1584" w:hanging="1584"/>
      </w:pPr>
      <w:rPr>
        <w:rFonts w:cs="Times New Roman" w:hint="default"/>
      </w:rPr>
    </w:lvl>
  </w:abstractNum>
  <w:abstractNum w:abstractNumId="110">
    <w:nsid w:val="3F1703DF"/>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1">
    <w:nsid w:val="404254F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2">
    <w:nsid w:val="41AE5FF5"/>
    <w:multiLevelType w:val="hybridMultilevel"/>
    <w:tmpl w:val="12884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nsid w:val="41E64F92"/>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4">
    <w:nsid w:val="43246D4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nsid w:val="43357EB2"/>
    <w:multiLevelType w:val="hybridMultilevel"/>
    <w:tmpl w:val="963E32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6">
    <w:nsid w:val="44A07CDD"/>
    <w:multiLevelType w:val="hybridMultilevel"/>
    <w:tmpl w:val="DFE859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nsid w:val="45115830"/>
    <w:multiLevelType w:val="hybridMultilevel"/>
    <w:tmpl w:val="E7E269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8">
    <w:nsid w:val="454B0CF9"/>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nsid w:val="462D7935"/>
    <w:multiLevelType w:val="hybridMultilevel"/>
    <w:tmpl w:val="DFE859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nsid w:val="468801C5"/>
    <w:multiLevelType w:val="hybridMultilevel"/>
    <w:tmpl w:val="0FD813C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1">
    <w:nsid w:val="47D03545"/>
    <w:multiLevelType w:val="hybridMultilevel"/>
    <w:tmpl w:val="9A90335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2">
    <w:nsid w:val="482E44E8"/>
    <w:multiLevelType w:val="hybridMultilevel"/>
    <w:tmpl w:val="7D42F1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3">
    <w:nsid w:val="48DE27DA"/>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nsid w:val="494B7470"/>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5">
    <w:nsid w:val="4AC106A2"/>
    <w:multiLevelType w:val="hybridMultilevel"/>
    <w:tmpl w:val="4F54E0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nsid w:val="4B8B54ED"/>
    <w:multiLevelType w:val="hybridMultilevel"/>
    <w:tmpl w:val="81A06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nsid w:val="4C470069"/>
    <w:multiLevelType w:val="hybridMultilevel"/>
    <w:tmpl w:val="B428EBF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8">
    <w:nsid w:val="4CF7750D"/>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nsid w:val="4D3110E0"/>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nsid w:val="4EA42B93"/>
    <w:multiLevelType w:val="hybridMultilevel"/>
    <w:tmpl w:val="DB68A3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1">
    <w:nsid w:val="4EF12FA5"/>
    <w:multiLevelType w:val="hybridMultilevel"/>
    <w:tmpl w:val="0EB6AF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nsid w:val="500E73D2"/>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nsid w:val="506157B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nsid w:val="51F90E70"/>
    <w:multiLevelType w:val="hybridMultilevel"/>
    <w:tmpl w:val="2FB49BF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5">
    <w:nsid w:val="5239296C"/>
    <w:multiLevelType w:val="hybridMultilevel"/>
    <w:tmpl w:val="AF9EC4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nsid w:val="5290268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nsid w:val="52AD0AB8"/>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8">
    <w:nsid w:val="52BD6BA5"/>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9">
    <w:nsid w:val="54AB5F03"/>
    <w:multiLevelType w:val="hybridMultilevel"/>
    <w:tmpl w:val="9CC828F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0">
    <w:nsid w:val="54B57A3B"/>
    <w:multiLevelType w:val="hybridMultilevel"/>
    <w:tmpl w:val="E34C54E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1">
    <w:nsid w:val="54D24973"/>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nsid w:val="556953D6"/>
    <w:multiLevelType w:val="hybridMultilevel"/>
    <w:tmpl w:val="248C64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nsid w:val="566F3663"/>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nsid w:val="56BC3F7F"/>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5">
    <w:nsid w:val="578B353C"/>
    <w:multiLevelType w:val="hybridMultilevel"/>
    <w:tmpl w:val="1B946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nsid w:val="5AB0535D"/>
    <w:multiLevelType w:val="hybridMultilevel"/>
    <w:tmpl w:val="8F0AD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nsid w:val="5AFC4985"/>
    <w:multiLevelType w:val="hybridMultilevel"/>
    <w:tmpl w:val="806C3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nsid w:val="5D530AB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nsid w:val="5D6E7FFA"/>
    <w:multiLevelType w:val="hybridMultilevel"/>
    <w:tmpl w:val="BDBECD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nsid w:val="5F102DA1"/>
    <w:multiLevelType w:val="hybridMultilevel"/>
    <w:tmpl w:val="55B698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1">
    <w:nsid w:val="5F1318A9"/>
    <w:multiLevelType w:val="hybridMultilevel"/>
    <w:tmpl w:val="62E6AF6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52">
    <w:nsid w:val="5F283F2F"/>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3">
    <w:nsid w:val="5FF57A28"/>
    <w:multiLevelType w:val="hybridMultilevel"/>
    <w:tmpl w:val="C7AEDF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4">
    <w:nsid w:val="60607E3C"/>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nsid w:val="620C27BD"/>
    <w:multiLevelType w:val="hybridMultilevel"/>
    <w:tmpl w:val="59A43A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6">
    <w:nsid w:val="626C18CD"/>
    <w:multiLevelType w:val="hybridMultilevel"/>
    <w:tmpl w:val="4C862A3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7">
    <w:nsid w:val="63AB6721"/>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8">
    <w:nsid w:val="64B123B9"/>
    <w:multiLevelType w:val="hybridMultilevel"/>
    <w:tmpl w:val="C0283B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9">
    <w:nsid w:val="66081BBD"/>
    <w:multiLevelType w:val="hybridMultilevel"/>
    <w:tmpl w:val="8B1E66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nsid w:val="666A405C"/>
    <w:multiLevelType w:val="hybridMultilevel"/>
    <w:tmpl w:val="7070DA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nsid w:val="669F22D1"/>
    <w:multiLevelType w:val="hybridMultilevel"/>
    <w:tmpl w:val="C7AEDF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2">
    <w:nsid w:val="66C97CFF"/>
    <w:multiLevelType w:val="hybridMultilevel"/>
    <w:tmpl w:val="4A6EEB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3">
    <w:nsid w:val="67FB4C32"/>
    <w:multiLevelType w:val="hybridMultilevel"/>
    <w:tmpl w:val="CB4A50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nsid w:val="6A2B52CF"/>
    <w:multiLevelType w:val="hybridMultilevel"/>
    <w:tmpl w:val="49442B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nsid w:val="6A423291"/>
    <w:multiLevelType w:val="hybridMultilevel"/>
    <w:tmpl w:val="84E23F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6">
    <w:nsid w:val="6AC84661"/>
    <w:multiLevelType w:val="hybridMultilevel"/>
    <w:tmpl w:val="AE84B4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7">
    <w:nsid w:val="6B0905F8"/>
    <w:multiLevelType w:val="hybridMultilevel"/>
    <w:tmpl w:val="963E32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8">
    <w:nsid w:val="6B3A58B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nsid w:val="6B47478B"/>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0">
    <w:nsid w:val="6B8A5427"/>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nsid w:val="6BB417E4"/>
    <w:multiLevelType w:val="hybridMultilevel"/>
    <w:tmpl w:val="987AF1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nsid w:val="6CA41B52"/>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nsid w:val="6CDD2900"/>
    <w:multiLevelType w:val="hybridMultilevel"/>
    <w:tmpl w:val="1EEC85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nsid w:val="6D7B4B46"/>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5">
    <w:nsid w:val="6DA107C8"/>
    <w:multiLevelType w:val="hybridMultilevel"/>
    <w:tmpl w:val="7ECA6A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nsid w:val="6DC153CA"/>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nsid w:val="6DD84071"/>
    <w:multiLevelType w:val="hybridMultilevel"/>
    <w:tmpl w:val="F3AEFA1E"/>
    <w:lvl w:ilvl="0" w:tplc="0410000F">
      <w:start w:val="1"/>
      <w:numFmt w:val="decimal"/>
      <w:lvlText w:val="%1."/>
      <w:lvlJc w:val="left"/>
      <w:pPr>
        <w:ind w:left="360"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8">
    <w:nsid w:val="6DD846D6"/>
    <w:multiLevelType w:val="hybridMultilevel"/>
    <w:tmpl w:val="C95A32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9">
    <w:nsid w:val="6E0B6A69"/>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nsid w:val="6E2F56D9"/>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1">
    <w:nsid w:val="6E592D09"/>
    <w:multiLevelType w:val="hybridMultilevel"/>
    <w:tmpl w:val="D36C6B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2">
    <w:nsid w:val="709F642C"/>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3">
    <w:nsid w:val="71355B03"/>
    <w:multiLevelType w:val="hybridMultilevel"/>
    <w:tmpl w:val="84E23F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4">
    <w:nsid w:val="73FB2808"/>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nsid w:val="747F6D85"/>
    <w:multiLevelType w:val="hybridMultilevel"/>
    <w:tmpl w:val="A1CCA17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6">
    <w:nsid w:val="74953BB6"/>
    <w:multiLevelType w:val="hybridMultilevel"/>
    <w:tmpl w:val="E7FAE7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nsid w:val="74AE7E28"/>
    <w:multiLevelType w:val="hybridMultilevel"/>
    <w:tmpl w:val="285006F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8">
    <w:nsid w:val="74BC1F72"/>
    <w:multiLevelType w:val="hybridMultilevel"/>
    <w:tmpl w:val="3C24C4E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9">
    <w:nsid w:val="75E3479A"/>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0">
    <w:nsid w:val="778908BF"/>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nsid w:val="779A2E79"/>
    <w:multiLevelType w:val="hybridMultilevel"/>
    <w:tmpl w:val="43AC6EA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92">
    <w:nsid w:val="78157D91"/>
    <w:multiLevelType w:val="hybridMultilevel"/>
    <w:tmpl w:val="02B4ECB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3">
    <w:nsid w:val="79242711"/>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nsid w:val="798F3CDD"/>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nsid w:val="79E4798F"/>
    <w:multiLevelType w:val="hybridMultilevel"/>
    <w:tmpl w:val="62E6AF64"/>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6">
    <w:nsid w:val="7B7B641E"/>
    <w:multiLevelType w:val="hybridMultilevel"/>
    <w:tmpl w:val="2C90016E"/>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97">
    <w:nsid w:val="7D1902D4"/>
    <w:multiLevelType w:val="hybridMultilevel"/>
    <w:tmpl w:val="D6CAC2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8">
    <w:nsid w:val="7D2131EE"/>
    <w:multiLevelType w:val="hybridMultilevel"/>
    <w:tmpl w:val="4FE45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nsid w:val="7DF74965"/>
    <w:multiLevelType w:val="hybridMultilevel"/>
    <w:tmpl w:val="A6DCEA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nsid w:val="7ED20381"/>
    <w:multiLevelType w:val="hybridMultilevel"/>
    <w:tmpl w:val="A9C69A1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1">
    <w:nsid w:val="7F554684"/>
    <w:multiLevelType w:val="hybridMultilevel"/>
    <w:tmpl w:val="057CDE9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2">
    <w:nsid w:val="7F8607A3"/>
    <w:multiLevelType w:val="hybridMultilevel"/>
    <w:tmpl w:val="2E66695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5"/>
  </w:num>
  <w:num w:numId="2">
    <w:abstractNumId w:val="109"/>
  </w:num>
  <w:num w:numId="3">
    <w:abstractNumId w:val="88"/>
  </w:num>
  <w:num w:numId="4">
    <w:abstractNumId w:val="28"/>
  </w:num>
  <w:num w:numId="5">
    <w:abstractNumId w:val="201"/>
  </w:num>
  <w:num w:numId="6">
    <w:abstractNumId w:val="102"/>
  </w:num>
  <w:num w:numId="7">
    <w:abstractNumId w:val="200"/>
  </w:num>
  <w:num w:numId="8">
    <w:abstractNumId w:val="25"/>
  </w:num>
  <w:num w:numId="9">
    <w:abstractNumId w:val="0"/>
  </w:num>
  <w:num w:numId="10">
    <w:abstractNumId w:val="98"/>
  </w:num>
  <w:num w:numId="11">
    <w:abstractNumId w:val="42"/>
  </w:num>
  <w:num w:numId="12">
    <w:abstractNumId w:val="57"/>
  </w:num>
  <w:num w:numId="13">
    <w:abstractNumId w:val="22"/>
  </w:num>
  <w:num w:numId="14">
    <w:abstractNumId w:val="118"/>
  </w:num>
  <w:num w:numId="15">
    <w:abstractNumId w:val="36"/>
  </w:num>
  <w:num w:numId="16">
    <w:abstractNumId w:val="27"/>
  </w:num>
  <w:num w:numId="17">
    <w:abstractNumId w:val="76"/>
  </w:num>
  <w:num w:numId="18">
    <w:abstractNumId w:val="50"/>
  </w:num>
  <w:num w:numId="19">
    <w:abstractNumId w:val="26"/>
  </w:num>
  <w:num w:numId="20">
    <w:abstractNumId w:val="129"/>
  </w:num>
  <w:num w:numId="21">
    <w:abstractNumId w:val="108"/>
  </w:num>
  <w:num w:numId="22">
    <w:abstractNumId w:val="29"/>
  </w:num>
  <w:num w:numId="23">
    <w:abstractNumId w:val="179"/>
  </w:num>
  <w:num w:numId="24">
    <w:abstractNumId w:val="141"/>
  </w:num>
  <w:num w:numId="25">
    <w:abstractNumId w:val="97"/>
  </w:num>
  <w:num w:numId="26">
    <w:abstractNumId w:val="170"/>
  </w:num>
  <w:num w:numId="27">
    <w:abstractNumId w:val="37"/>
  </w:num>
  <w:num w:numId="28">
    <w:abstractNumId w:val="123"/>
  </w:num>
  <w:num w:numId="29">
    <w:abstractNumId w:val="92"/>
  </w:num>
  <w:num w:numId="30">
    <w:abstractNumId w:val="47"/>
  </w:num>
  <w:num w:numId="31">
    <w:abstractNumId w:val="40"/>
  </w:num>
  <w:num w:numId="32">
    <w:abstractNumId w:val="19"/>
  </w:num>
  <w:num w:numId="33">
    <w:abstractNumId w:val="112"/>
  </w:num>
  <w:num w:numId="34">
    <w:abstractNumId w:val="31"/>
  </w:num>
  <w:num w:numId="35">
    <w:abstractNumId w:val="131"/>
  </w:num>
  <w:num w:numId="36">
    <w:abstractNumId w:val="93"/>
  </w:num>
  <w:num w:numId="37">
    <w:abstractNumId w:val="149"/>
  </w:num>
  <w:num w:numId="38">
    <w:abstractNumId w:val="160"/>
  </w:num>
  <w:num w:numId="39">
    <w:abstractNumId w:val="159"/>
  </w:num>
  <w:num w:numId="40">
    <w:abstractNumId w:val="71"/>
  </w:num>
  <w:num w:numId="41">
    <w:abstractNumId w:val="173"/>
  </w:num>
  <w:num w:numId="42">
    <w:abstractNumId w:val="135"/>
  </w:num>
  <w:num w:numId="43">
    <w:abstractNumId w:val="104"/>
  </w:num>
  <w:num w:numId="44">
    <w:abstractNumId w:val="83"/>
  </w:num>
  <w:num w:numId="45">
    <w:abstractNumId w:val="186"/>
  </w:num>
  <w:num w:numId="46">
    <w:abstractNumId w:val="44"/>
  </w:num>
  <w:num w:numId="47">
    <w:abstractNumId w:val="142"/>
  </w:num>
  <w:num w:numId="48">
    <w:abstractNumId w:val="125"/>
  </w:num>
  <w:num w:numId="49">
    <w:abstractNumId w:val="53"/>
  </w:num>
  <w:num w:numId="50">
    <w:abstractNumId w:val="171"/>
  </w:num>
  <w:num w:numId="51">
    <w:abstractNumId w:val="145"/>
  </w:num>
  <w:num w:numId="52">
    <w:abstractNumId w:val="163"/>
  </w:num>
  <w:num w:numId="53">
    <w:abstractNumId w:val="164"/>
  </w:num>
  <w:num w:numId="54">
    <w:abstractNumId w:val="147"/>
  </w:num>
  <w:num w:numId="55">
    <w:abstractNumId w:val="87"/>
  </w:num>
  <w:num w:numId="56">
    <w:abstractNumId w:val="126"/>
  </w:num>
  <w:num w:numId="57">
    <w:abstractNumId w:val="63"/>
  </w:num>
  <w:num w:numId="58">
    <w:abstractNumId w:val="52"/>
  </w:num>
  <w:num w:numId="59">
    <w:abstractNumId w:val="175"/>
  </w:num>
  <w:num w:numId="60">
    <w:abstractNumId w:val="116"/>
  </w:num>
  <w:num w:numId="61">
    <w:abstractNumId w:val="198"/>
  </w:num>
  <w:num w:numId="62">
    <w:abstractNumId w:val="38"/>
  </w:num>
  <w:num w:numId="63">
    <w:abstractNumId w:val="107"/>
  </w:num>
  <w:num w:numId="64">
    <w:abstractNumId w:val="132"/>
  </w:num>
  <w:num w:numId="65">
    <w:abstractNumId w:val="127"/>
  </w:num>
  <w:num w:numId="66">
    <w:abstractNumId w:val="45"/>
  </w:num>
  <w:num w:numId="67">
    <w:abstractNumId w:val="103"/>
  </w:num>
  <w:num w:numId="68">
    <w:abstractNumId w:val="65"/>
  </w:num>
  <w:num w:numId="69">
    <w:abstractNumId w:val="100"/>
  </w:num>
  <w:num w:numId="70">
    <w:abstractNumId w:val="61"/>
  </w:num>
  <w:num w:numId="71">
    <w:abstractNumId w:val="58"/>
  </w:num>
  <w:num w:numId="72">
    <w:abstractNumId w:val="193"/>
  </w:num>
  <w:num w:numId="73">
    <w:abstractNumId w:val="168"/>
  </w:num>
  <w:num w:numId="74">
    <w:abstractNumId w:val="51"/>
  </w:num>
  <w:num w:numId="75">
    <w:abstractNumId w:val="154"/>
  </w:num>
  <w:num w:numId="76">
    <w:abstractNumId w:val="136"/>
  </w:num>
  <w:num w:numId="77">
    <w:abstractNumId w:val="23"/>
  </w:num>
  <w:num w:numId="78">
    <w:abstractNumId w:val="114"/>
  </w:num>
  <w:num w:numId="79">
    <w:abstractNumId w:val="69"/>
  </w:num>
  <w:num w:numId="80">
    <w:abstractNumId w:val="183"/>
  </w:num>
  <w:num w:numId="81">
    <w:abstractNumId w:val="10"/>
  </w:num>
  <w:num w:numId="82">
    <w:abstractNumId w:val="12"/>
  </w:num>
  <w:num w:numId="83">
    <w:abstractNumId w:val="101"/>
  </w:num>
  <w:num w:numId="84">
    <w:abstractNumId w:val="165"/>
  </w:num>
  <w:num w:numId="85">
    <w:abstractNumId w:val="41"/>
  </w:num>
  <w:num w:numId="86">
    <w:abstractNumId w:val="172"/>
  </w:num>
  <w:num w:numId="87">
    <w:abstractNumId w:val="46"/>
  </w:num>
  <w:num w:numId="88">
    <w:abstractNumId w:val="24"/>
  </w:num>
  <w:num w:numId="89">
    <w:abstractNumId w:val="34"/>
  </w:num>
  <w:num w:numId="90">
    <w:abstractNumId w:val="14"/>
  </w:num>
  <w:num w:numId="91">
    <w:abstractNumId w:val="184"/>
  </w:num>
  <w:num w:numId="92">
    <w:abstractNumId w:val="128"/>
  </w:num>
  <w:num w:numId="93">
    <w:abstractNumId w:val="54"/>
  </w:num>
  <w:num w:numId="94">
    <w:abstractNumId w:val="117"/>
  </w:num>
  <w:num w:numId="95">
    <w:abstractNumId w:val="120"/>
  </w:num>
  <w:num w:numId="96">
    <w:abstractNumId w:val="161"/>
  </w:num>
  <w:num w:numId="97">
    <w:abstractNumId w:val="153"/>
  </w:num>
  <w:num w:numId="98">
    <w:abstractNumId w:val="187"/>
  </w:num>
  <w:num w:numId="99">
    <w:abstractNumId w:val="75"/>
  </w:num>
  <w:num w:numId="100">
    <w:abstractNumId w:val="105"/>
  </w:num>
  <w:num w:numId="101">
    <w:abstractNumId w:val="67"/>
  </w:num>
  <w:num w:numId="102">
    <w:abstractNumId w:val="86"/>
  </w:num>
  <w:num w:numId="103">
    <w:abstractNumId w:val="30"/>
  </w:num>
  <w:num w:numId="104">
    <w:abstractNumId w:val="140"/>
  </w:num>
  <w:num w:numId="105">
    <w:abstractNumId w:val="73"/>
  </w:num>
  <w:num w:numId="106">
    <w:abstractNumId w:val="90"/>
  </w:num>
  <w:num w:numId="107">
    <w:abstractNumId w:val="6"/>
  </w:num>
  <w:num w:numId="108">
    <w:abstractNumId w:val="188"/>
  </w:num>
  <w:num w:numId="109">
    <w:abstractNumId w:val="74"/>
  </w:num>
  <w:num w:numId="110">
    <w:abstractNumId w:val="16"/>
  </w:num>
  <w:num w:numId="111">
    <w:abstractNumId w:val="122"/>
  </w:num>
  <w:num w:numId="112">
    <w:abstractNumId w:val="81"/>
  </w:num>
  <w:num w:numId="113">
    <w:abstractNumId w:val="79"/>
  </w:num>
  <w:num w:numId="114">
    <w:abstractNumId w:val="139"/>
  </w:num>
  <w:num w:numId="115">
    <w:abstractNumId w:val="174"/>
  </w:num>
  <w:num w:numId="116">
    <w:abstractNumId w:val="134"/>
  </w:num>
  <w:num w:numId="117">
    <w:abstractNumId w:val="33"/>
  </w:num>
  <w:num w:numId="118">
    <w:abstractNumId w:val="115"/>
  </w:num>
  <w:num w:numId="119">
    <w:abstractNumId w:val="77"/>
  </w:num>
  <w:num w:numId="120">
    <w:abstractNumId w:val="1"/>
  </w:num>
  <w:num w:numId="121">
    <w:abstractNumId w:val="169"/>
  </w:num>
  <w:num w:numId="122">
    <w:abstractNumId w:val="121"/>
  </w:num>
  <w:num w:numId="123">
    <w:abstractNumId w:val="192"/>
  </w:num>
  <w:num w:numId="124">
    <w:abstractNumId w:val="99"/>
  </w:num>
  <w:num w:numId="125">
    <w:abstractNumId w:val="148"/>
  </w:num>
  <w:num w:numId="126">
    <w:abstractNumId w:val="178"/>
  </w:num>
  <w:num w:numId="127">
    <w:abstractNumId w:val="9"/>
  </w:num>
  <w:num w:numId="128">
    <w:abstractNumId w:val="39"/>
  </w:num>
  <w:num w:numId="129">
    <w:abstractNumId w:val="62"/>
  </w:num>
  <w:num w:numId="130">
    <w:abstractNumId w:val="18"/>
  </w:num>
  <w:num w:numId="131">
    <w:abstractNumId w:val="113"/>
  </w:num>
  <w:num w:numId="132">
    <w:abstractNumId w:val="49"/>
  </w:num>
  <w:num w:numId="133">
    <w:abstractNumId w:val="110"/>
  </w:num>
  <w:num w:numId="134">
    <w:abstractNumId w:val="85"/>
  </w:num>
  <w:num w:numId="135">
    <w:abstractNumId w:val="167"/>
  </w:num>
  <w:num w:numId="136">
    <w:abstractNumId w:val="144"/>
  </w:num>
  <w:num w:numId="137">
    <w:abstractNumId w:val="2"/>
  </w:num>
  <w:num w:numId="138">
    <w:abstractNumId w:val="152"/>
  </w:num>
  <w:num w:numId="139">
    <w:abstractNumId w:val="13"/>
  </w:num>
  <w:num w:numId="140">
    <w:abstractNumId w:val="197"/>
  </w:num>
  <w:num w:numId="141">
    <w:abstractNumId w:val="3"/>
  </w:num>
  <w:num w:numId="142">
    <w:abstractNumId w:val="189"/>
  </w:num>
  <w:num w:numId="143">
    <w:abstractNumId w:val="95"/>
  </w:num>
  <w:num w:numId="144">
    <w:abstractNumId w:val="166"/>
  </w:num>
  <w:num w:numId="145">
    <w:abstractNumId w:val="43"/>
  </w:num>
  <w:num w:numId="146">
    <w:abstractNumId w:val="137"/>
  </w:num>
  <w:num w:numId="147">
    <w:abstractNumId w:val="8"/>
  </w:num>
  <w:num w:numId="148">
    <w:abstractNumId w:val="157"/>
  </w:num>
  <w:num w:numId="149">
    <w:abstractNumId w:val="202"/>
  </w:num>
  <w:num w:numId="150">
    <w:abstractNumId w:val="48"/>
  </w:num>
  <w:num w:numId="151">
    <w:abstractNumId w:val="111"/>
  </w:num>
  <w:num w:numId="152">
    <w:abstractNumId w:val="190"/>
  </w:num>
  <w:num w:numId="153">
    <w:abstractNumId w:val="146"/>
  </w:num>
  <w:num w:numId="154">
    <w:abstractNumId w:val="180"/>
  </w:num>
  <w:num w:numId="155">
    <w:abstractNumId w:val="158"/>
  </w:num>
  <w:num w:numId="156">
    <w:abstractNumId w:val="32"/>
  </w:num>
  <w:num w:numId="157">
    <w:abstractNumId w:val="55"/>
  </w:num>
  <w:num w:numId="158">
    <w:abstractNumId w:val="72"/>
  </w:num>
  <w:num w:numId="159">
    <w:abstractNumId w:val="124"/>
  </w:num>
  <w:num w:numId="160">
    <w:abstractNumId w:val="89"/>
  </w:num>
  <w:num w:numId="161">
    <w:abstractNumId w:val="56"/>
  </w:num>
  <w:num w:numId="162">
    <w:abstractNumId w:val="17"/>
  </w:num>
  <w:num w:numId="163">
    <w:abstractNumId w:val="150"/>
  </w:num>
  <w:num w:numId="164">
    <w:abstractNumId w:val="196"/>
  </w:num>
  <w:num w:numId="165">
    <w:abstractNumId w:val="84"/>
  </w:num>
  <w:num w:numId="166">
    <w:abstractNumId w:val="133"/>
  </w:num>
  <w:num w:numId="167">
    <w:abstractNumId w:val="199"/>
  </w:num>
  <w:num w:numId="168">
    <w:abstractNumId w:val="70"/>
  </w:num>
  <w:num w:numId="169">
    <w:abstractNumId w:val="106"/>
  </w:num>
  <w:num w:numId="170">
    <w:abstractNumId w:val="11"/>
  </w:num>
  <w:num w:numId="171">
    <w:abstractNumId w:val="35"/>
  </w:num>
  <w:num w:numId="172">
    <w:abstractNumId w:val="66"/>
  </w:num>
  <w:num w:numId="173">
    <w:abstractNumId w:val="64"/>
  </w:num>
  <w:num w:numId="174">
    <w:abstractNumId w:val="7"/>
  </w:num>
  <w:num w:numId="175">
    <w:abstractNumId w:val="155"/>
  </w:num>
  <w:num w:numId="176">
    <w:abstractNumId w:val="176"/>
  </w:num>
  <w:num w:numId="177">
    <w:abstractNumId w:val="194"/>
  </w:num>
  <w:num w:numId="178">
    <w:abstractNumId w:val="130"/>
  </w:num>
  <w:num w:numId="179">
    <w:abstractNumId w:val="82"/>
  </w:num>
  <w:num w:numId="180">
    <w:abstractNumId w:val="91"/>
  </w:num>
  <w:num w:numId="181">
    <w:abstractNumId w:val="80"/>
  </w:num>
  <w:num w:numId="182">
    <w:abstractNumId w:val="182"/>
  </w:num>
  <w:num w:numId="183">
    <w:abstractNumId w:val="59"/>
  </w:num>
  <w:num w:numId="184">
    <w:abstractNumId w:val="15"/>
  </w:num>
  <w:num w:numId="185">
    <w:abstractNumId w:val="185"/>
  </w:num>
  <w:num w:numId="186">
    <w:abstractNumId w:val="181"/>
  </w:num>
  <w:num w:numId="187">
    <w:abstractNumId w:val="138"/>
  </w:num>
  <w:num w:numId="188">
    <w:abstractNumId w:val="195"/>
  </w:num>
  <w:num w:numId="189">
    <w:abstractNumId w:val="94"/>
  </w:num>
  <w:num w:numId="190">
    <w:abstractNumId w:val="4"/>
  </w:num>
  <w:num w:numId="191">
    <w:abstractNumId w:val="21"/>
  </w:num>
  <w:num w:numId="192">
    <w:abstractNumId w:val="143"/>
  </w:num>
  <w:num w:numId="193">
    <w:abstractNumId w:val="191"/>
  </w:num>
  <w:num w:numId="194">
    <w:abstractNumId w:val="156"/>
  </w:num>
  <w:num w:numId="195">
    <w:abstractNumId w:val="68"/>
  </w:num>
  <w:num w:numId="196">
    <w:abstractNumId w:val="60"/>
  </w:num>
  <w:num w:numId="197">
    <w:abstractNumId w:val="151"/>
  </w:num>
  <w:num w:numId="198">
    <w:abstractNumId w:val="78"/>
  </w:num>
  <w:num w:numId="199">
    <w:abstractNumId w:val="20"/>
  </w:num>
  <w:num w:numId="200">
    <w:abstractNumId w:val="119"/>
  </w:num>
  <w:num w:numId="201">
    <w:abstractNumId w:val="162"/>
  </w:num>
  <w:num w:numId="202">
    <w:abstractNumId w:val="177"/>
  </w:num>
  <w:num w:numId="203">
    <w:abstractNumId w:val="96"/>
  </w:num>
  <w:numIdMacAtCleanup w:val="1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283"/>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7336"/>
    <w:rsid w:val="00001E1E"/>
    <w:rsid w:val="00004328"/>
    <w:rsid w:val="0001639C"/>
    <w:rsid w:val="00033CE2"/>
    <w:rsid w:val="000360CA"/>
    <w:rsid w:val="00042223"/>
    <w:rsid w:val="00047C61"/>
    <w:rsid w:val="000503C1"/>
    <w:rsid w:val="00063003"/>
    <w:rsid w:val="00063F10"/>
    <w:rsid w:val="00066F3B"/>
    <w:rsid w:val="00083BE2"/>
    <w:rsid w:val="000841C0"/>
    <w:rsid w:val="00084EFB"/>
    <w:rsid w:val="00085F05"/>
    <w:rsid w:val="00091633"/>
    <w:rsid w:val="00092FF3"/>
    <w:rsid w:val="000A53AB"/>
    <w:rsid w:val="000B2028"/>
    <w:rsid w:val="000B2C71"/>
    <w:rsid w:val="000C48BF"/>
    <w:rsid w:val="000C6E75"/>
    <w:rsid w:val="000D2A7C"/>
    <w:rsid w:val="000D54DB"/>
    <w:rsid w:val="000E2BC4"/>
    <w:rsid w:val="000E6381"/>
    <w:rsid w:val="000F1E6E"/>
    <w:rsid w:val="000F5D1D"/>
    <w:rsid w:val="00106F99"/>
    <w:rsid w:val="0011393B"/>
    <w:rsid w:val="00114FED"/>
    <w:rsid w:val="0013545B"/>
    <w:rsid w:val="001357EE"/>
    <w:rsid w:val="001374A9"/>
    <w:rsid w:val="0014144F"/>
    <w:rsid w:val="0014689F"/>
    <w:rsid w:val="00146B1D"/>
    <w:rsid w:val="00152CF4"/>
    <w:rsid w:val="00157707"/>
    <w:rsid w:val="0016037A"/>
    <w:rsid w:val="001608F9"/>
    <w:rsid w:val="001624A0"/>
    <w:rsid w:val="00164B17"/>
    <w:rsid w:val="00165AAE"/>
    <w:rsid w:val="0017199A"/>
    <w:rsid w:val="001720C3"/>
    <w:rsid w:val="001729F2"/>
    <w:rsid w:val="001741AC"/>
    <w:rsid w:val="0017721C"/>
    <w:rsid w:val="00177385"/>
    <w:rsid w:val="001774CD"/>
    <w:rsid w:val="001820A6"/>
    <w:rsid w:val="0018398D"/>
    <w:rsid w:val="0018541C"/>
    <w:rsid w:val="00186609"/>
    <w:rsid w:val="00186793"/>
    <w:rsid w:val="001878C9"/>
    <w:rsid w:val="001946F8"/>
    <w:rsid w:val="00197C1E"/>
    <w:rsid w:val="001B5295"/>
    <w:rsid w:val="001B5408"/>
    <w:rsid w:val="001B6915"/>
    <w:rsid w:val="001B6C1B"/>
    <w:rsid w:val="001B7D02"/>
    <w:rsid w:val="001C169F"/>
    <w:rsid w:val="001C2472"/>
    <w:rsid w:val="001C322D"/>
    <w:rsid w:val="001D7E9B"/>
    <w:rsid w:val="001E4373"/>
    <w:rsid w:val="001E4BB5"/>
    <w:rsid w:val="001F2345"/>
    <w:rsid w:val="001F246E"/>
    <w:rsid w:val="001F5377"/>
    <w:rsid w:val="001F5F06"/>
    <w:rsid w:val="002047D1"/>
    <w:rsid w:val="00205354"/>
    <w:rsid w:val="00217E81"/>
    <w:rsid w:val="00222380"/>
    <w:rsid w:val="00222F43"/>
    <w:rsid w:val="00224FD7"/>
    <w:rsid w:val="00231045"/>
    <w:rsid w:val="0023367D"/>
    <w:rsid w:val="0024546E"/>
    <w:rsid w:val="002476BC"/>
    <w:rsid w:val="00252EB3"/>
    <w:rsid w:val="00254EE5"/>
    <w:rsid w:val="00255F9A"/>
    <w:rsid w:val="002616A7"/>
    <w:rsid w:val="00264063"/>
    <w:rsid w:val="002661EA"/>
    <w:rsid w:val="00271B6F"/>
    <w:rsid w:val="00272822"/>
    <w:rsid w:val="00277041"/>
    <w:rsid w:val="00294960"/>
    <w:rsid w:val="00297701"/>
    <w:rsid w:val="002A72E8"/>
    <w:rsid w:val="002B1C6C"/>
    <w:rsid w:val="002B211C"/>
    <w:rsid w:val="002C4E52"/>
    <w:rsid w:val="002D14C2"/>
    <w:rsid w:val="002D21BB"/>
    <w:rsid w:val="002D489F"/>
    <w:rsid w:val="002D6566"/>
    <w:rsid w:val="002D7066"/>
    <w:rsid w:val="002E609A"/>
    <w:rsid w:val="002E77E2"/>
    <w:rsid w:val="002E79D5"/>
    <w:rsid w:val="002F170B"/>
    <w:rsid w:val="002F5396"/>
    <w:rsid w:val="002F6136"/>
    <w:rsid w:val="002F6E74"/>
    <w:rsid w:val="002F6EA2"/>
    <w:rsid w:val="0030314C"/>
    <w:rsid w:val="00313609"/>
    <w:rsid w:val="00314D6E"/>
    <w:rsid w:val="00316A4C"/>
    <w:rsid w:val="00322D4D"/>
    <w:rsid w:val="00323717"/>
    <w:rsid w:val="003251FE"/>
    <w:rsid w:val="00325E37"/>
    <w:rsid w:val="00332802"/>
    <w:rsid w:val="00336957"/>
    <w:rsid w:val="0034062D"/>
    <w:rsid w:val="00342BD4"/>
    <w:rsid w:val="00352296"/>
    <w:rsid w:val="00352B23"/>
    <w:rsid w:val="00352B5C"/>
    <w:rsid w:val="00355FE0"/>
    <w:rsid w:val="003601E0"/>
    <w:rsid w:val="00360EB3"/>
    <w:rsid w:val="00362242"/>
    <w:rsid w:val="00362493"/>
    <w:rsid w:val="0036447B"/>
    <w:rsid w:val="00367CCB"/>
    <w:rsid w:val="003762FE"/>
    <w:rsid w:val="00387377"/>
    <w:rsid w:val="00397762"/>
    <w:rsid w:val="003A3850"/>
    <w:rsid w:val="003A52C8"/>
    <w:rsid w:val="003B60DC"/>
    <w:rsid w:val="003B7DFA"/>
    <w:rsid w:val="003C0A88"/>
    <w:rsid w:val="003D35C5"/>
    <w:rsid w:val="003D3B74"/>
    <w:rsid w:val="003D4E4D"/>
    <w:rsid w:val="003E0698"/>
    <w:rsid w:val="003E19FD"/>
    <w:rsid w:val="003E5666"/>
    <w:rsid w:val="003F1488"/>
    <w:rsid w:val="003F5774"/>
    <w:rsid w:val="003F747F"/>
    <w:rsid w:val="00401AF4"/>
    <w:rsid w:val="0040210D"/>
    <w:rsid w:val="004131DB"/>
    <w:rsid w:val="0041598F"/>
    <w:rsid w:val="0042159D"/>
    <w:rsid w:val="0042257A"/>
    <w:rsid w:val="0042782B"/>
    <w:rsid w:val="0043355E"/>
    <w:rsid w:val="00433837"/>
    <w:rsid w:val="00445B9B"/>
    <w:rsid w:val="004472CA"/>
    <w:rsid w:val="00454B3A"/>
    <w:rsid w:val="00455B86"/>
    <w:rsid w:val="00456BDD"/>
    <w:rsid w:val="00461818"/>
    <w:rsid w:val="004645B4"/>
    <w:rsid w:val="00464E0F"/>
    <w:rsid w:val="0046539C"/>
    <w:rsid w:val="00466D74"/>
    <w:rsid w:val="00474C05"/>
    <w:rsid w:val="0048459C"/>
    <w:rsid w:val="004913DA"/>
    <w:rsid w:val="00491D66"/>
    <w:rsid w:val="00491EAF"/>
    <w:rsid w:val="00492A82"/>
    <w:rsid w:val="0049422D"/>
    <w:rsid w:val="004A09A9"/>
    <w:rsid w:val="004A2C0B"/>
    <w:rsid w:val="004B2EAC"/>
    <w:rsid w:val="004B33BA"/>
    <w:rsid w:val="004B536C"/>
    <w:rsid w:val="004B65A4"/>
    <w:rsid w:val="004B712A"/>
    <w:rsid w:val="004C3A27"/>
    <w:rsid w:val="004C514C"/>
    <w:rsid w:val="004D25B1"/>
    <w:rsid w:val="004D2E8D"/>
    <w:rsid w:val="004E120D"/>
    <w:rsid w:val="004E29DC"/>
    <w:rsid w:val="004F04AE"/>
    <w:rsid w:val="004F39DB"/>
    <w:rsid w:val="005042F5"/>
    <w:rsid w:val="00520423"/>
    <w:rsid w:val="00521C66"/>
    <w:rsid w:val="0052343B"/>
    <w:rsid w:val="00531787"/>
    <w:rsid w:val="0053617A"/>
    <w:rsid w:val="00536AF7"/>
    <w:rsid w:val="00536C7D"/>
    <w:rsid w:val="005373D5"/>
    <w:rsid w:val="00543585"/>
    <w:rsid w:val="005519D8"/>
    <w:rsid w:val="00570F59"/>
    <w:rsid w:val="0057110D"/>
    <w:rsid w:val="00571F87"/>
    <w:rsid w:val="0057625A"/>
    <w:rsid w:val="00583E10"/>
    <w:rsid w:val="005940D5"/>
    <w:rsid w:val="005A2FEC"/>
    <w:rsid w:val="005B0AE5"/>
    <w:rsid w:val="005B3482"/>
    <w:rsid w:val="005B5FB5"/>
    <w:rsid w:val="005B60A2"/>
    <w:rsid w:val="005D2722"/>
    <w:rsid w:val="005D6FDC"/>
    <w:rsid w:val="005E1ED4"/>
    <w:rsid w:val="005E2B61"/>
    <w:rsid w:val="005E4417"/>
    <w:rsid w:val="005E4557"/>
    <w:rsid w:val="005E61C0"/>
    <w:rsid w:val="005F11F5"/>
    <w:rsid w:val="005F64E6"/>
    <w:rsid w:val="005F7365"/>
    <w:rsid w:val="005F7F21"/>
    <w:rsid w:val="00604DAE"/>
    <w:rsid w:val="006138BF"/>
    <w:rsid w:val="006141D6"/>
    <w:rsid w:val="006207E8"/>
    <w:rsid w:val="006213BB"/>
    <w:rsid w:val="006302DF"/>
    <w:rsid w:val="0063063F"/>
    <w:rsid w:val="006323BA"/>
    <w:rsid w:val="00633746"/>
    <w:rsid w:val="00640941"/>
    <w:rsid w:val="006409B0"/>
    <w:rsid w:val="00641EEF"/>
    <w:rsid w:val="0064209C"/>
    <w:rsid w:val="00646769"/>
    <w:rsid w:val="00661914"/>
    <w:rsid w:val="00663F13"/>
    <w:rsid w:val="00664762"/>
    <w:rsid w:val="006668CC"/>
    <w:rsid w:val="00670114"/>
    <w:rsid w:val="0067136D"/>
    <w:rsid w:val="00671DDE"/>
    <w:rsid w:val="00680C4D"/>
    <w:rsid w:val="00683F17"/>
    <w:rsid w:val="006911B6"/>
    <w:rsid w:val="00694A81"/>
    <w:rsid w:val="006A33FF"/>
    <w:rsid w:val="006B33C7"/>
    <w:rsid w:val="006B448C"/>
    <w:rsid w:val="006C261A"/>
    <w:rsid w:val="006D6227"/>
    <w:rsid w:val="006D7372"/>
    <w:rsid w:val="006E0E4C"/>
    <w:rsid w:val="006E5A74"/>
    <w:rsid w:val="006E602B"/>
    <w:rsid w:val="006F034F"/>
    <w:rsid w:val="006F79A6"/>
    <w:rsid w:val="00707DA2"/>
    <w:rsid w:val="00713571"/>
    <w:rsid w:val="00714866"/>
    <w:rsid w:val="00717870"/>
    <w:rsid w:val="00730F11"/>
    <w:rsid w:val="00732028"/>
    <w:rsid w:val="00740DF6"/>
    <w:rsid w:val="00742CF0"/>
    <w:rsid w:val="00743760"/>
    <w:rsid w:val="00750267"/>
    <w:rsid w:val="00761FB7"/>
    <w:rsid w:val="00762FE1"/>
    <w:rsid w:val="007659E5"/>
    <w:rsid w:val="00771CD4"/>
    <w:rsid w:val="00774084"/>
    <w:rsid w:val="007825DF"/>
    <w:rsid w:val="00782686"/>
    <w:rsid w:val="00784DBA"/>
    <w:rsid w:val="00786C83"/>
    <w:rsid w:val="00791EE6"/>
    <w:rsid w:val="00793008"/>
    <w:rsid w:val="00795EDE"/>
    <w:rsid w:val="007A1930"/>
    <w:rsid w:val="007A28E3"/>
    <w:rsid w:val="007C6303"/>
    <w:rsid w:val="007D2399"/>
    <w:rsid w:val="007D2AC1"/>
    <w:rsid w:val="007E44E8"/>
    <w:rsid w:val="007E4526"/>
    <w:rsid w:val="007F191A"/>
    <w:rsid w:val="007F1C88"/>
    <w:rsid w:val="007F3D54"/>
    <w:rsid w:val="0080191D"/>
    <w:rsid w:val="00805706"/>
    <w:rsid w:val="00805977"/>
    <w:rsid w:val="00806797"/>
    <w:rsid w:val="00810A89"/>
    <w:rsid w:val="00811998"/>
    <w:rsid w:val="00814D2A"/>
    <w:rsid w:val="0082408C"/>
    <w:rsid w:val="00830EA5"/>
    <w:rsid w:val="00832938"/>
    <w:rsid w:val="008451A7"/>
    <w:rsid w:val="008536F6"/>
    <w:rsid w:val="008553C6"/>
    <w:rsid w:val="008559D1"/>
    <w:rsid w:val="00864B40"/>
    <w:rsid w:val="00865E5E"/>
    <w:rsid w:val="00866381"/>
    <w:rsid w:val="00871585"/>
    <w:rsid w:val="00873AA2"/>
    <w:rsid w:val="00874ABB"/>
    <w:rsid w:val="008772B4"/>
    <w:rsid w:val="00883AF9"/>
    <w:rsid w:val="00885DC3"/>
    <w:rsid w:val="0089510D"/>
    <w:rsid w:val="0089754B"/>
    <w:rsid w:val="008B2F84"/>
    <w:rsid w:val="008B40C7"/>
    <w:rsid w:val="008B5386"/>
    <w:rsid w:val="008C6A50"/>
    <w:rsid w:val="008D30FF"/>
    <w:rsid w:val="008D33AA"/>
    <w:rsid w:val="008D53DB"/>
    <w:rsid w:val="008D7336"/>
    <w:rsid w:val="008E0FB3"/>
    <w:rsid w:val="008E659B"/>
    <w:rsid w:val="008E70BF"/>
    <w:rsid w:val="008F38B1"/>
    <w:rsid w:val="008F6F07"/>
    <w:rsid w:val="00905B16"/>
    <w:rsid w:val="0091302F"/>
    <w:rsid w:val="00925083"/>
    <w:rsid w:val="00933C4E"/>
    <w:rsid w:val="00935CF4"/>
    <w:rsid w:val="00936F80"/>
    <w:rsid w:val="00937731"/>
    <w:rsid w:val="00951D79"/>
    <w:rsid w:val="0095454E"/>
    <w:rsid w:val="009610E5"/>
    <w:rsid w:val="00961884"/>
    <w:rsid w:val="00964C60"/>
    <w:rsid w:val="00971279"/>
    <w:rsid w:val="009755B8"/>
    <w:rsid w:val="00990837"/>
    <w:rsid w:val="00994E18"/>
    <w:rsid w:val="00996B29"/>
    <w:rsid w:val="009A0430"/>
    <w:rsid w:val="009A2D99"/>
    <w:rsid w:val="009A6B5C"/>
    <w:rsid w:val="009B2BEA"/>
    <w:rsid w:val="009C1965"/>
    <w:rsid w:val="009C659E"/>
    <w:rsid w:val="009C6E68"/>
    <w:rsid w:val="009D4BBB"/>
    <w:rsid w:val="009D68AD"/>
    <w:rsid w:val="009E0161"/>
    <w:rsid w:val="009E2A65"/>
    <w:rsid w:val="009F203B"/>
    <w:rsid w:val="009F6EC5"/>
    <w:rsid w:val="00A014A1"/>
    <w:rsid w:val="00A15161"/>
    <w:rsid w:val="00A16B58"/>
    <w:rsid w:val="00A24FE9"/>
    <w:rsid w:val="00A27319"/>
    <w:rsid w:val="00A27B0A"/>
    <w:rsid w:val="00A30124"/>
    <w:rsid w:val="00A33D01"/>
    <w:rsid w:val="00A411A8"/>
    <w:rsid w:val="00A46DB1"/>
    <w:rsid w:val="00A53239"/>
    <w:rsid w:val="00A53CF6"/>
    <w:rsid w:val="00A621B5"/>
    <w:rsid w:val="00A628B4"/>
    <w:rsid w:val="00A663D4"/>
    <w:rsid w:val="00A73EEA"/>
    <w:rsid w:val="00A75EC9"/>
    <w:rsid w:val="00A80646"/>
    <w:rsid w:val="00A8205C"/>
    <w:rsid w:val="00A84582"/>
    <w:rsid w:val="00A91D8E"/>
    <w:rsid w:val="00A92083"/>
    <w:rsid w:val="00A92ACF"/>
    <w:rsid w:val="00A96E87"/>
    <w:rsid w:val="00AA36DD"/>
    <w:rsid w:val="00AA736A"/>
    <w:rsid w:val="00AB1D95"/>
    <w:rsid w:val="00AC2295"/>
    <w:rsid w:val="00AC6DCF"/>
    <w:rsid w:val="00AD0D31"/>
    <w:rsid w:val="00AD1206"/>
    <w:rsid w:val="00AD1FED"/>
    <w:rsid w:val="00AD3B77"/>
    <w:rsid w:val="00AD7B46"/>
    <w:rsid w:val="00AE1199"/>
    <w:rsid w:val="00AE75EB"/>
    <w:rsid w:val="00AE77A1"/>
    <w:rsid w:val="00AF0CE8"/>
    <w:rsid w:val="00AF625C"/>
    <w:rsid w:val="00B004A1"/>
    <w:rsid w:val="00B04835"/>
    <w:rsid w:val="00B1026B"/>
    <w:rsid w:val="00B212BC"/>
    <w:rsid w:val="00B21705"/>
    <w:rsid w:val="00B34991"/>
    <w:rsid w:val="00B41939"/>
    <w:rsid w:val="00B442DC"/>
    <w:rsid w:val="00B44CF9"/>
    <w:rsid w:val="00B47799"/>
    <w:rsid w:val="00B50D0D"/>
    <w:rsid w:val="00B618F0"/>
    <w:rsid w:val="00B6619A"/>
    <w:rsid w:val="00B67FC5"/>
    <w:rsid w:val="00B70CF3"/>
    <w:rsid w:val="00B72968"/>
    <w:rsid w:val="00B762E5"/>
    <w:rsid w:val="00B92851"/>
    <w:rsid w:val="00B92F10"/>
    <w:rsid w:val="00B94C4E"/>
    <w:rsid w:val="00B951B7"/>
    <w:rsid w:val="00BA0201"/>
    <w:rsid w:val="00BA1C13"/>
    <w:rsid w:val="00BA41D2"/>
    <w:rsid w:val="00BA6069"/>
    <w:rsid w:val="00BB1BF4"/>
    <w:rsid w:val="00BB1D83"/>
    <w:rsid w:val="00BB2025"/>
    <w:rsid w:val="00BB4B9A"/>
    <w:rsid w:val="00BC044A"/>
    <w:rsid w:val="00BC0E42"/>
    <w:rsid w:val="00BD5241"/>
    <w:rsid w:val="00BD5BC9"/>
    <w:rsid w:val="00BD69F0"/>
    <w:rsid w:val="00BE275E"/>
    <w:rsid w:val="00BE27A9"/>
    <w:rsid w:val="00BE2FEE"/>
    <w:rsid w:val="00BE36A0"/>
    <w:rsid w:val="00BE5266"/>
    <w:rsid w:val="00BE5E9A"/>
    <w:rsid w:val="00BF23B0"/>
    <w:rsid w:val="00BF344B"/>
    <w:rsid w:val="00C007BC"/>
    <w:rsid w:val="00C010B0"/>
    <w:rsid w:val="00C02BF3"/>
    <w:rsid w:val="00C03179"/>
    <w:rsid w:val="00C07D9F"/>
    <w:rsid w:val="00C16169"/>
    <w:rsid w:val="00C40882"/>
    <w:rsid w:val="00C40C02"/>
    <w:rsid w:val="00C44F55"/>
    <w:rsid w:val="00C525A5"/>
    <w:rsid w:val="00C535BF"/>
    <w:rsid w:val="00C553AA"/>
    <w:rsid w:val="00C6101B"/>
    <w:rsid w:val="00C702C4"/>
    <w:rsid w:val="00C7743B"/>
    <w:rsid w:val="00C82085"/>
    <w:rsid w:val="00C83F4C"/>
    <w:rsid w:val="00C83FCF"/>
    <w:rsid w:val="00C9178D"/>
    <w:rsid w:val="00C91AD7"/>
    <w:rsid w:val="00C94175"/>
    <w:rsid w:val="00C96DA2"/>
    <w:rsid w:val="00CA03A2"/>
    <w:rsid w:val="00CA089A"/>
    <w:rsid w:val="00CA11FB"/>
    <w:rsid w:val="00CA2FC6"/>
    <w:rsid w:val="00CB3456"/>
    <w:rsid w:val="00CB6303"/>
    <w:rsid w:val="00CE6D0F"/>
    <w:rsid w:val="00CE7C85"/>
    <w:rsid w:val="00D02384"/>
    <w:rsid w:val="00D029F4"/>
    <w:rsid w:val="00D14228"/>
    <w:rsid w:val="00D15C85"/>
    <w:rsid w:val="00D210E1"/>
    <w:rsid w:val="00D23D55"/>
    <w:rsid w:val="00D2547D"/>
    <w:rsid w:val="00D270E0"/>
    <w:rsid w:val="00D303C6"/>
    <w:rsid w:val="00D32805"/>
    <w:rsid w:val="00D33008"/>
    <w:rsid w:val="00D345A1"/>
    <w:rsid w:val="00D353A5"/>
    <w:rsid w:val="00D36D07"/>
    <w:rsid w:val="00D5161B"/>
    <w:rsid w:val="00D6380C"/>
    <w:rsid w:val="00D74F98"/>
    <w:rsid w:val="00D77EE6"/>
    <w:rsid w:val="00D8091F"/>
    <w:rsid w:val="00D82017"/>
    <w:rsid w:val="00D87A8D"/>
    <w:rsid w:val="00D87C78"/>
    <w:rsid w:val="00D95255"/>
    <w:rsid w:val="00D979FD"/>
    <w:rsid w:val="00DA48C0"/>
    <w:rsid w:val="00DB5901"/>
    <w:rsid w:val="00DC26B8"/>
    <w:rsid w:val="00DC3B3B"/>
    <w:rsid w:val="00DC5B7F"/>
    <w:rsid w:val="00DC6F2F"/>
    <w:rsid w:val="00DD2106"/>
    <w:rsid w:val="00DE084B"/>
    <w:rsid w:val="00DE0C2D"/>
    <w:rsid w:val="00DE6D94"/>
    <w:rsid w:val="00E056F4"/>
    <w:rsid w:val="00E1561E"/>
    <w:rsid w:val="00E24422"/>
    <w:rsid w:val="00E2506C"/>
    <w:rsid w:val="00E324E4"/>
    <w:rsid w:val="00E34849"/>
    <w:rsid w:val="00E3664D"/>
    <w:rsid w:val="00E47233"/>
    <w:rsid w:val="00E50594"/>
    <w:rsid w:val="00E53201"/>
    <w:rsid w:val="00E53978"/>
    <w:rsid w:val="00E546AD"/>
    <w:rsid w:val="00E60526"/>
    <w:rsid w:val="00E60B6D"/>
    <w:rsid w:val="00E64D8E"/>
    <w:rsid w:val="00E717E5"/>
    <w:rsid w:val="00E71B11"/>
    <w:rsid w:val="00E72473"/>
    <w:rsid w:val="00E80B4B"/>
    <w:rsid w:val="00E86BF0"/>
    <w:rsid w:val="00E90A19"/>
    <w:rsid w:val="00E946CB"/>
    <w:rsid w:val="00E946F7"/>
    <w:rsid w:val="00E96CBE"/>
    <w:rsid w:val="00E97E20"/>
    <w:rsid w:val="00EA5D46"/>
    <w:rsid w:val="00EB397D"/>
    <w:rsid w:val="00EC37A1"/>
    <w:rsid w:val="00EC556A"/>
    <w:rsid w:val="00ED0B41"/>
    <w:rsid w:val="00EF1F37"/>
    <w:rsid w:val="00EF2EE1"/>
    <w:rsid w:val="00EF4514"/>
    <w:rsid w:val="00F02780"/>
    <w:rsid w:val="00F037A6"/>
    <w:rsid w:val="00F042D7"/>
    <w:rsid w:val="00F06524"/>
    <w:rsid w:val="00F10A9A"/>
    <w:rsid w:val="00F163C3"/>
    <w:rsid w:val="00F177C5"/>
    <w:rsid w:val="00F22F3D"/>
    <w:rsid w:val="00F40F4A"/>
    <w:rsid w:val="00F440C8"/>
    <w:rsid w:val="00F65EF3"/>
    <w:rsid w:val="00F71066"/>
    <w:rsid w:val="00F77013"/>
    <w:rsid w:val="00F82FB1"/>
    <w:rsid w:val="00F93329"/>
    <w:rsid w:val="00F95D60"/>
    <w:rsid w:val="00F96C14"/>
    <w:rsid w:val="00F97646"/>
    <w:rsid w:val="00FA3B7A"/>
    <w:rsid w:val="00FB1122"/>
    <w:rsid w:val="00FB2087"/>
    <w:rsid w:val="00FB22A6"/>
    <w:rsid w:val="00FB630C"/>
    <w:rsid w:val="00FC0395"/>
    <w:rsid w:val="00FC1E17"/>
    <w:rsid w:val="00FC51DF"/>
    <w:rsid w:val="00FC7AAF"/>
    <w:rsid w:val="00FD108A"/>
    <w:rsid w:val="00FE3C22"/>
    <w:rsid w:val="00FE4224"/>
    <w:rsid w:val="00FE5B5C"/>
    <w:rsid w:val="00FF02EE"/>
    <w:rsid w:val="00FF4566"/>
    <w:rsid w:val="00FF45E7"/>
    <w:rsid w:val="00FF779F"/>
    <w:rsid w:val="00FF7D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02EE"/>
    <w:pPr>
      <w:jc w:val="both"/>
    </w:pPr>
    <w:rPr>
      <w:rFonts w:ascii="Calibri" w:eastAsia="Times New Roman" w:hAnsi="Calibri" w:cs="Times New Roman"/>
    </w:rPr>
  </w:style>
  <w:style w:type="paragraph" w:styleId="Titolo1">
    <w:name w:val="heading 1"/>
    <w:basedOn w:val="Normale"/>
    <w:next w:val="Normale"/>
    <w:link w:val="Titolo1Carattere"/>
    <w:uiPriority w:val="99"/>
    <w:qFormat/>
    <w:rsid w:val="00B67FC5"/>
    <w:pPr>
      <w:keepNext/>
      <w:numPr>
        <w:numId w:val="2"/>
      </w:numPr>
      <w:spacing w:before="240" w:after="60" w:line="240" w:lineRule="auto"/>
      <w:outlineLvl w:val="0"/>
    </w:pPr>
    <w:rPr>
      <w:rFonts w:ascii="Arial" w:hAnsi="Arial" w:cs="Arial"/>
      <w:b/>
      <w:bCs/>
      <w:kern w:val="32"/>
      <w:sz w:val="28"/>
      <w:szCs w:val="32"/>
      <w:lang w:val="en-US"/>
    </w:rPr>
  </w:style>
  <w:style w:type="paragraph" w:styleId="Titolo2">
    <w:name w:val="heading 2"/>
    <w:basedOn w:val="Normale"/>
    <w:next w:val="Normale"/>
    <w:link w:val="Titolo2Carattere"/>
    <w:uiPriority w:val="99"/>
    <w:qFormat/>
    <w:rsid w:val="00B67FC5"/>
    <w:pPr>
      <w:keepNext/>
      <w:numPr>
        <w:ilvl w:val="1"/>
        <w:numId w:val="2"/>
      </w:numPr>
      <w:spacing w:before="240" w:after="60" w:line="240" w:lineRule="auto"/>
      <w:outlineLvl w:val="1"/>
    </w:pPr>
    <w:rPr>
      <w:rFonts w:ascii="Arial" w:hAnsi="Arial" w:cs="Arial"/>
      <w:b/>
      <w:bCs/>
      <w:i/>
      <w:iCs/>
      <w:sz w:val="26"/>
      <w:szCs w:val="28"/>
      <w:lang w:val="en-US"/>
    </w:rPr>
  </w:style>
  <w:style w:type="paragraph" w:styleId="Titolo3">
    <w:name w:val="heading 3"/>
    <w:basedOn w:val="Normale"/>
    <w:link w:val="Titolo3Carattere"/>
    <w:uiPriority w:val="99"/>
    <w:qFormat/>
    <w:rsid w:val="00B67FC5"/>
    <w:pPr>
      <w:numPr>
        <w:ilvl w:val="2"/>
        <w:numId w:val="2"/>
      </w:numPr>
      <w:spacing w:before="100" w:beforeAutospacing="1" w:after="100" w:afterAutospacing="1" w:line="240" w:lineRule="auto"/>
      <w:outlineLvl w:val="2"/>
    </w:pPr>
    <w:rPr>
      <w:rFonts w:ascii="Arial" w:hAnsi="Arial"/>
      <w:b/>
      <w:bCs/>
      <w:sz w:val="24"/>
      <w:szCs w:val="27"/>
      <w:lang w:val="en-US"/>
    </w:rPr>
  </w:style>
  <w:style w:type="paragraph" w:styleId="Titolo4">
    <w:name w:val="heading 4"/>
    <w:basedOn w:val="Normale"/>
    <w:next w:val="Normale"/>
    <w:link w:val="Titolo4Carattere"/>
    <w:uiPriority w:val="99"/>
    <w:qFormat/>
    <w:rsid w:val="00B67FC5"/>
    <w:pPr>
      <w:keepNext/>
      <w:numPr>
        <w:ilvl w:val="3"/>
        <w:numId w:val="2"/>
      </w:numPr>
      <w:spacing w:before="240" w:after="60" w:line="240" w:lineRule="auto"/>
      <w:outlineLvl w:val="3"/>
    </w:pPr>
    <w:rPr>
      <w:rFonts w:ascii="Arial" w:hAnsi="Arial"/>
      <w:b/>
      <w:bCs/>
      <w:szCs w:val="28"/>
      <w:lang w:val="en-US"/>
    </w:rPr>
  </w:style>
  <w:style w:type="paragraph" w:styleId="Titolo5">
    <w:name w:val="heading 5"/>
    <w:basedOn w:val="Normale"/>
    <w:next w:val="Normale"/>
    <w:link w:val="Titolo5Carattere"/>
    <w:uiPriority w:val="99"/>
    <w:qFormat/>
    <w:rsid w:val="00B67FC5"/>
    <w:pPr>
      <w:numPr>
        <w:ilvl w:val="4"/>
        <w:numId w:val="2"/>
      </w:numPr>
      <w:spacing w:before="240" w:after="60" w:line="240" w:lineRule="auto"/>
      <w:outlineLvl w:val="4"/>
    </w:pPr>
    <w:rPr>
      <w:rFonts w:ascii="Times New Roman" w:hAnsi="Times New Roman"/>
      <w:b/>
      <w:bCs/>
      <w:i/>
      <w:iCs/>
      <w:sz w:val="26"/>
      <w:szCs w:val="26"/>
      <w:lang w:val="en-US"/>
    </w:rPr>
  </w:style>
  <w:style w:type="paragraph" w:styleId="Titolo7">
    <w:name w:val="heading 7"/>
    <w:basedOn w:val="Normale"/>
    <w:next w:val="Normale"/>
    <w:link w:val="Titolo7Carattere"/>
    <w:uiPriority w:val="99"/>
    <w:qFormat/>
    <w:rsid w:val="00B67FC5"/>
    <w:pPr>
      <w:numPr>
        <w:ilvl w:val="6"/>
        <w:numId w:val="2"/>
      </w:numPr>
      <w:spacing w:before="240" w:after="60" w:line="240" w:lineRule="auto"/>
      <w:outlineLvl w:val="6"/>
    </w:pPr>
    <w:rPr>
      <w:rFonts w:ascii="Times New Roman" w:hAnsi="Times New Roman"/>
      <w:sz w:val="24"/>
      <w:szCs w:val="24"/>
      <w:lang w:val="en-US"/>
    </w:rPr>
  </w:style>
  <w:style w:type="paragraph" w:styleId="Titolo8">
    <w:name w:val="heading 8"/>
    <w:basedOn w:val="Normale"/>
    <w:next w:val="Normale"/>
    <w:link w:val="Titolo8Carattere"/>
    <w:uiPriority w:val="99"/>
    <w:qFormat/>
    <w:rsid w:val="00B67FC5"/>
    <w:pPr>
      <w:numPr>
        <w:ilvl w:val="7"/>
        <w:numId w:val="2"/>
      </w:numPr>
      <w:spacing w:before="240" w:after="60" w:line="240" w:lineRule="auto"/>
      <w:outlineLvl w:val="7"/>
    </w:pPr>
    <w:rPr>
      <w:rFonts w:ascii="Times New Roman" w:hAnsi="Times New Roman"/>
      <w:i/>
      <w:iCs/>
      <w:sz w:val="24"/>
      <w:szCs w:val="24"/>
      <w:lang w:val="en-US"/>
    </w:rPr>
  </w:style>
  <w:style w:type="paragraph" w:styleId="Titolo9">
    <w:name w:val="heading 9"/>
    <w:basedOn w:val="Normale"/>
    <w:next w:val="Normale"/>
    <w:link w:val="Titolo9Carattere"/>
    <w:uiPriority w:val="99"/>
    <w:qFormat/>
    <w:rsid w:val="00B67FC5"/>
    <w:pPr>
      <w:numPr>
        <w:ilvl w:val="8"/>
        <w:numId w:val="2"/>
      </w:numPr>
      <w:spacing w:before="240" w:after="60" w:line="240" w:lineRule="auto"/>
      <w:outlineLvl w:val="8"/>
    </w:pPr>
    <w:rPr>
      <w:rFonts w:ascii="Arial" w:hAnsi="Arial" w:cs="Arial"/>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rsid w:val="00B67FC5"/>
    <w:rPr>
      <w:rFonts w:ascii="Arial" w:eastAsia="Times New Roman" w:hAnsi="Arial" w:cs="Arial"/>
      <w:b/>
      <w:bCs/>
      <w:kern w:val="32"/>
      <w:sz w:val="28"/>
      <w:szCs w:val="32"/>
      <w:lang w:val="en-US"/>
    </w:rPr>
  </w:style>
  <w:style w:type="character" w:customStyle="1" w:styleId="Titolo2Carattere">
    <w:name w:val="Titolo 2 Carattere"/>
    <w:basedOn w:val="Carpredefinitoparagrafo"/>
    <w:link w:val="Titolo2"/>
    <w:uiPriority w:val="99"/>
    <w:rsid w:val="00B67FC5"/>
    <w:rPr>
      <w:rFonts w:ascii="Arial" w:eastAsia="Times New Roman" w:hAnsi="Arial" w:cs="Arial"/>
      <w:b/>
      <w:bCs/>
      <w:i/>
      <w:iCs/>
      <w:sz w:val="26"/>
      <w:szCs w:val="28"/>
      <w:lang w:val="en-US"/>
    </w:rPr>
  </w:style>
  <w:style w:type="character" w:customStyle="1" w:styleId="Titolo3Carattere">
    <w:name w:val="Titolo 3 Carattere"/>
    <w:basedOn w:val="Carpredefinitoparagrafo"/>
    <w:link w:val="Titolo3"/>
    <w:uiPriority w:val="99"/>
    <w:rsid w:val="00B67FC5"/>
    <w:rPr>
      <w:rFonts w:ascii="Arial" w:eastAsia="Times New Roman" w:hAnsi="Arial" w:cs="Times New Roman"/>
      <w:b/>
      <w:bCs/>
      <w:sz w:val="24"/>
      <w:szCs w:val="27"/>
      <w:lang w:val="en-US"/>
    </w:rPr>
  </w:style>
  <w:style w:type="character" w:customStyle="1" w:styleId="Titolo4Carattere">
    <w:name w:val="Titolo 4 Carattere"/>
    <w:basedOn w:val="Carpredefinitoparagrafo"/>
    <w:link w:val="Titolo4"/>
    <w:uiPriority w:val="99"/>
    <w:rsid w:val="00B67FC5"/>
    <w:rPr>
      <w:rFonts w:ascii="Arial" w:eastAsia="Times New Roman" w:hAnsi="Arial" w:cs="Times New Roman"/>
      <w:b/>
      <w:bCs/>
      <w:szCs w:val="28"/>
      <w:lang w:val="en-US"/>
    </w:rPr>
  </w:style>
  <w:style w:type="character" w:customStyle="1" w:styleId="Titolo5Carattere">
    <w:name w:val="Titolo 5 Carattere"/>
    <w:basedOn w:val="Carpredefinitoparagrafo"/>
    <w:link w:val="Titolo5"/>
    <w:uiPriority w:val="99"/>
    <w:rsid w:val="00B67FC5"/>
    <w:rPr>
      <w:rFonts w:ascii="Times New Roman" w:eastAsia="Times New Roman" w:hAnsi="Times New Roman" w:cs="Times New Roman"/>
      <w:b/>
      <w:bCs/>
      <w:i/>
      <w:iCs/>
      <w:sz w:val="26"/>
      <w:szCs w:val="26"/>
      <w:lang w:val="en-US"/>
    </w:rPr>
  </w:style>
  <w:style w:type="character" w:customStyle="1" w:styleId="Titolo7Carattere">
    <w:name w:val="Titolo 7 Carattere"/>
    <w:basedOn w:val="Carpredefinitoparagrafo"/>
    <w:link w:val="Titolo7"/>
    <w:uiPriority w:val="99"/>
    <w:rsid w:val="00B67FC5"/>
    <w:rPr>
      <w:rFonts w:ascii="Times New Roman" w:eastAsia="Times New Roman" w:hAnsi="Times New Roman" w:cs="Times New Roman"/>
      <w:sz w:val="24"/>
      <w:szCs w:val="24"/>
      <w:lang w:val="en-US"/>
    </w:rPr>
  </w:style>
  <w:style w:type="character" w:customStyle="1" w:styleId="Titolo8Carattere">
    <w:name w:val="Titolo 8 Carattere"/>
    <w:basedOn w:val="Carpredefinitoparagrafo"/>
    <w:link w:val="Titolo8"/>
    <w:uiPriority w:val="99"/>
    <w:rsid w:val="00B67FC5"/>
    <w:rPr>
      <w:rFonts w:ascii="Times New Roman" w:eastAsia="Times New Roman" w:hAnsi="Times New Roman" w:cs="Times New Roman"/>
      <w:i/>
      <w:iCs/>
      <w:sz w:val="24"/>
      <w:szCs w:val="24"/>
      <w:lang w:val="en-US"/>
    </w:rPr>
  </w:style>
  <w:style w:type="character" w:customStyle="1" w:styleId="Titolo9Carattere">
    <w:name w:val="Titolo 9 Carattere"/>
    <w:basedOn w:val="Carpredefinitoparagrafo"/>
    <w:link w:val="Titolo9"/>
    <w:uiPriority w:val="99"/>
    <w:rsid w:val="00B67FC5"/>
    <w:rPr>
      <w:rFonts w:ascii="Arial" w:eastAsia="Times New Roman" w:hAnsi="Arial" w:cs="Arial"/>
      <w:lang w:val="en-US"/>
    </w:rPr>
  </w:style>
  <w:style w:type="paragraph" w:styleId="Intestazione">
    <w:name w:val="header"/>
    <w:basedOn w:val="Normale"/>
    <w:link w:val="IntestazioneCarattere"/>
    <w:uiPriority w:val="99"/>
    <w:semiHidden/>
    <w:unhideWhenUsed/>
    <w:rsid w:val="008D7336"/>
    <w:pPr>
      <w:tabs>
        <w:tab w:val="center" w:pos="4819"/>
        <w:tab w:val="right" w:pos="9638"/>
      </w:tabs>
      <w:spacing w:after="0" w:line="240" w:lineRule="auto"/>
    </w:pPr>
    <w:rPr>
      <w:rFonts w:asciiTheme="minorHAnsi" w:eastAsiaTheme="minorHAnsi" w:hAnsiTheme="minorHAnsi" w:cstheme="minorBidi"/>
    </w:rPr>
  </w:style>
  <w:style w:type="character" w:customStyle="1" w:styleId="IntestazioneCarattere">
    <w:name w:val="Intestazione Carattere"/>
    <w:basedOn w:val="Carpredefinitoparagrafo"/>
    <w:link w:val="Intestazione"/>
    <w:uiPriority w:val="99"/>
    <w:semiHidden/>
    <w:rsid w:val="008D7336"/>
  </w:style>
  <w:style w:type="paragraph" w:styleId="Pidipagina">
    <w:name w:val="footer"/>
    <w:basedOn w:val="Normale"/>
    <w:link w:val="PidipaginaCarattere"/>
    <w:uiPriority w:val="99"/>
    <w:unhideWhenUsed/>
    <w:rsid w:val="008D7336"/>
    <w:pPr>
      <w:tabs>
        <w:tab w:val="center" w:pos="4819"/>
        <w:tab w:val="right" w:pos="9638"/>
      </w:tabs>
      <w:spacing w:after="0" w:line="240" w:lineRule="auto"/>
    </w:pPr>
    <w:rPr>
      <w:rFonts w:asciiTheme="minorHAnsi" w:eastAsiaTheme="minorHAnsi" w:hAnsiTheme="minorHAnsi" w:cstheme="minorBidi"/>
    </w:rPr>
  </w:style>
  <w:style w:type="character" w:customStyle="1" w:styleId="PidipaginaCarattere">
    <w:name w:val="Piè di pagina Carattere"/>
    <w:basedOn w:val="Carpredefinitoparagrafo"/>
    <w:link w:val="Pidipagina"/>
    <w:uiPriority w:val="99"/>
    <w:rsid w:val="008D7336"/>
  </w:style>
  <w:style w:type="paragraph" w:styleId="Testofumetto">
    <w:name w:val="Balloon Text"/>
    <w:basedOn w:val="Normale"/>
    <w:link w:val="TestofumettoCarattere"/>
    <w:uiPriority w:val="99"/>
    <w:semiHidden/>
    <w:unhideWhenUsed/>
    <w:rsid w:val="008D7336"/>
    <w:pPr>
      <w:spacing w:after="0" w:line="240" w:lineRule="auto"/>
    </w:pPr>
    <w:rPr>
      <w:rFonts w:ascii="Tahoma" w:eastAsiaTheme="minorHAnsi" w:hAnsi="Tahoma" w:cs="Tahoma"/>
      <w:sz w:val="16"/>
      <w:szCs w:val="16"/>
    </w:rPr>
  </w:style>
  <w:style w:type="character" w:customStyle="1" w:styleId="TestofumettoCarattere">
    <w:name w:val="Testo fumetto Carattere"/>
    <w:basedOn w:val="Carpredefinitoparagrafo"/>
    <w:link w:val="Testofumetto"/>
    <w:uiPriority w:val="99"/>
    <w:semiHidden/>
    <w:rsid w:val="008D7336"/>
    <w:rPr>
      <w:rFonts w:ascii="Tahoma" w:hAnsi="Tahoma" w:cs="Tahoma"/>
      <w:sz w:val="16"/>
      <w:szCs w:val="16"/>
    </w:rPr>
  </w:style>
  <w:style w:type="table" w:styleId="Grigliatabella">
    <w:name w:val="Table Grid"/>
    <w:basedOn w:val="Tabellanormale"/>
    <w:uiPriority w:val="59"/>
    <w:rsid w:val="008D7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eroelenco">
    <w:name w:val="List Number"/>
    <w:basedOn w:val="Normale"/>
    <w:rsid w:val="00B72968"/>
    <w:pPr>
      <w:widowControl w:val="0"/>
      <w:numPr>
        <w:numId w:val="1"/>
      </w:numPr>
      <w:autoSpaceDE w:val="0"/>
      <w:autoSpaceDN w:val="0"/>
      <w:adjustRightInd w:val="0"/>
      <w:spacing w:after="0" w:line="300" w:lineRule="exact"/>
    </w:pPr>
    <w:rPr>
      <w:rFonts w:ascii="Trebuchet MS" w:hAnsi="Trebuchet MS"/>
      <w:kern w:val="2"/>
      <w:sz w:val="20"/>
      <w:szCs w:val="24"/>
      <w:lang w:eastAsia="it-IT"/>
    </w:rPr>
  </w:style>
  <w:style w:type="table" w:customStyle="1" w:styleId="Grigliatabella1">
    <w:name w:val="Griglia tabella1"/>
    <w:basedOn w:val="Tabellanormale"/>
    <w:next w:val="Grigliatabella"/>
    <w:rsid w:val="00B72968"/>
    <w:pPr>
      <w:spacing w:after="0" w:line="240" w:lineRule="auto"/>
    </w:pPr>
    <w:rPr>
      <w:rFonts w:ascii="Times New Roman" w:eastAsia="Times New Roman" w:hAnsi="Times New Roman" w:cs="Times New Roman"/>
      <w:sz w:val="20"/>
      <w:szCs w:val="20"/>
      <w:lang w:eastAsia="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B67FC5"/>
    <w:pPr>
      <w:spacing w:after="0" w:line="240" w:lineRule="auto"/>
      <w:ind w:left="720"/>
      <w:contextualSpacing/>
    </w:pPr>
    <w:rPr>
      <w:rFonts w:ascii="Times New Roman" w:hAnsi="Times New Roman"/>
      <w:sz w:val="24"/>
      <w:szCs w:val="24"/>
      <w:lang w:val="en-US"/>
    </w:rPr>
  </w:style>
  <w:style w:type="character" w:styleId="Collegamentoipertestuale">
    <w:name w:val="Hyperlink"/>
    <w:basedOn w:val="Carpredefinitoparagrafo"/>
    <w:uiPriority w:val="99"/>
    <w:unhideWhenUsed/>
    <w:rsid w:val="00A53239"/>
    <w:rPr>
      <w:color w:val="0000FF" w:themeColor="hyperlink"/>
      <w:u w:val="single"/>
    </w:rPr>
  </w:style>
  <w:style w:type="character" w:styleId="Enfasigrassetto">
    <w:name w:val="Strong"/>
    <w:basedOn w:val="Carpredefinitoparagrafo"/>
    <w:uiPriority w:val="22"/>
    <w:qFormat/>
    <w:rsid w:val="00707DA2"/>
    <w:rPr>
      <w:b/>
      <w:bCs/>
    </w:rPr>
  </w:style>
  <w:style w:type="character" w:customStyle="1" w:styleId="apple-converted-space">
    <w:name w:val="apple-converted-space"/>
    <w:basedOn w:val="Carpredefinitoparagrafo"/>
    <w:rsid w:val="00707DA2"/>
  </w:style>
  <w:style w:type="paragraph" w:customStyle="1" w:styleId="tablecolhead">
    <w:name w:val="table col head"/>
    <w:basedOn w:val="Normale"/>
    <w:rsid w:val="00252EB3"/>
    <w:pPr>
      <w:spacing w:after="0" w:line="240" w:lineRule="auto"/>
      <w:jc w:val="center"/>
    </w:pPr>
    <w:rPr>
      <w:rFonts w:ascii="Times New Roman" w:eastAsia="SimSun" w:hAnsi="Times New Roman"/>
      <w:b/>
      <w:bCs/>
      <w:sz w:val="16"/>
      <w:szCs w:val="16"/>
      <w:lang w:val="en-US"/>
    </w:rPr>
  </w:style>
  <w:style w:type="paragraph" w:customStyle="1" w:styleId="tablecopy">
    <w:name w:val="table copy"/>
    <w:rsid w:val="00252EB3"/>
    <w:pPr>
      <w:spacing w:after="0" w:line="240" w:lineRule="auto"/>
      <w:jc w:val="both"/>
    </w:pPr>
    <w:rPr>
      <w:rFonts w:ascii="Times New Roman" w:eastAsia="SimSun" w:hAnsi="Times New Roman" w:cs="Times New Roman"/>
      <w:noProof/>
      <w:sz w:val="16"/>
      <w:szCs w:val="16"/>
      <w:lang w:val="en-US"/>
    </w:rPr>
  </w:style>
  <w:style w:type="paragraph" w:styleId="Titolosommario">
    <w:name w:val="TOC Heading"/>
    <w:basedOn w:val="Titolo1"/>
    <w:next w:val="Normale"/>
    <w:uiPriority w:val="39"/>
    <w:unhideWhenUsed/>
    <w:qFormat/>
    <w:rsid w:val="00DC26B8"/>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lang w:val="it-IT" w:eastAsia="it-IT"/>
    </w:rPr>
  </w:style>
  <w:style w:type="paragraph" w:styleId="Sommario2">
    <w:name w:val="toc 2"/>
    <w:basedOn w:val="Normale"/>
    <w:next w:val="Normale"/>
    <w:autoRedefine/>
    <w:uiPriority w:val="39"/>
    <w:unhideWhenUsed/>
    <w:rsid w:val="00DC26B8"/>
    <w:pPr>
      <w:spacing w:after="100" w:line="259" w:lineRule="auto"/>
      <w:ind w:left="220"/>
    </w:pPr>
    <w:rPr>
      <w:rFonts w:asciiTheme="minorHAnsi" w:eastAsiaTheme="minorEastAsia" w:hAnsiTheme="minorHAnsi"/>
      <w:lang w:eastAsia="it-IT"/>
    </w:rPr>
  </w:style>
  <w:style w:type="paragraph" w:styleId="Sommario1">
    <w:name w:val="toc 1"/>
    <w:basedOn w:val="Normale"/>
    <w:next w:val="Normale"/>
    <w:autoRedefine/>
    <w:uiPriority w:val="39"/>
    <w:unhideWhenUsed/>
    <w:rsid w:val="00DC26B8"/>
    <w:pPr>
      <w:spacing w:after="100" w:line="259" w:lineRule="auto"/>
    </w:pPr>
    <w:rPr>
      <w:rFonts w:asciiTheme="minorHAnsi" w:eastAsiaTheme="minorEastAsia" w:hAnsiTheme="minorHAnsi"/>
      <w:lang w:eastAsia="it-IT"/>
    </w:rPr>
  </w:style>
  <w:style w:type="paragraph" w:styleId="Sommario3">
    <w:name w:val="toc 3"/>
    <w:basedOn w:val="Normale"/>
    <w:next w:val="Normale"/>
    <w:autoRedefine/>
    <w:uiPriority w:val="39"/>
    <w:unhideWhenUsed/>
    <w:rsid w:val="00DC26B8"/>
    <w:pPr>
      <w:spacing w:after="100" w:line="259" w:lineRule="auto"/>
      <w:ind w:left="440"/>
    </w:pPr>
    <w:rPr>
      <w:rFonts w:asciiTheme="minorHAnsi" w:eastAsiaTheme="minorEastAsia" w:hAnsiTheme="minorHAnsi"/>
      <w:lang w:eastAsia="it-IT"/>
    </w:rPr>
  </w:style>
  <w:style w:type="paragraph" w:styleId="Sommario4">
    <w:name w:val="toc 4"/>
    <w:basedOn w:val="Normale"/>
    <w:next w:val="Normale"/>
    <w:autoRedefine/>
    <w:uiPriority w:val="39"/>
    <w:unhideWhenUsed/>
    <w:rsid w:val="00DC26B8"/>
    <w:pPr>
      <w:spacing w:after="100"/>
      <w:ind w:left="660"/>
    </w:pPr>
  </w:style>
  <w:style w:type="paragraph" w:styleId="Titolo">
    <w:name w:val="Title"/>
    <w:basedOn w:val="Normale"/>
    <w:next w:val="Normale"/>
    <w:link w:val="TitoloCarattere"/>
    <w:uiPriority w:val="10"/>
    <w:qFormat/>
    <w:rsid w:val="00DC2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26B8"/>
    <w:rPr>
      <w:rFonts w:asciiTheme="majorHAnsi" w:eastAsiaTheme="majorEastAsia" w:hAnsiTheme="majorHAnsi" w:cstheme="majorBidi"/>
      <w:spacing w:val="-10"/>
      <w:kern w:val="28"/>
      <w:sz w:val="56"/>
      <w:szCs w:val="56"/>
    </w:rPr>
  </w:style>
  <w:style w:type="paragraph" w:styleId="Mappadocumento">
    <w:name w:val="Document Map"/>
    <w:basedOn w:val="Normale"/>
    <w:link w:val="MappadocumentoCarattere"/>
    <w:uiPriority w:val="99"/>
    <w:semiHidden/>
    <w:unhideWhenUsed/>
    <w:rsid w:val="0011393B"/>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11393B"/>
    <w:rPr>
      <w:rFonts w:ascii="Tahoma" w:eastAsia="Times New Roman" w:hAnsi="Tahoma" w:cs="Tahoma"/>
      <w:sz w:val="16"/>
      <w:szCs w:val="16"/>
    </w:rPr>
  </w:style>
  <w:style w:type="paragraph" w:customStyle="1" w:styleId="Standard">
    <w:name w:val="Standard"/>
    <w:uiPriority w:val="99"/>
    <w:rsid w:val="00A73EEA"/>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it-IT"/>
    </w:rPr>
  </w:style>
  <w:style w:type="paragraph" w:styleId="Nessunaspaziatura">
    <w:name w:val="No Spacing"/>
    <w:uiPriority w:val="1"/>
    <w:qFormat/>
    <w:rsid w:val="00B34991"/>
    <w:pPr>
      <w:spacing w:after="0" w:line="240" w:lineRule="auto"/>
      <w:jc w:val="both"/>
    </w:pPr>
    <w:rPr>
      <w:rFonts w:ascii="Calibri" w:eastAsia="Times New Roman" w:hAnsi="Calibri" w:cs="Times New Roman"/>
    </w:rPr>
  </w:style>
  <w:style w:type="paragraph" w:customStyle="1" w:styleId="Predefinito">
    <w:name w:val="Predefinito"/>
    <w:rsid w:val="00E34849"/>
    <w:pPr>
      <w:widowControl w:val="0"/>
      <w:autoSpaceDN w:val="0"/>
      <w:adjustRightInd w:val="0"/>
      <w:spacing w:after="0" w:line="240" w:lineRule="auto"/>
    </w:pPr>
    <w:rPr>
      <w:rFonts w:ascii="Calibri" w:eastAsia="Times New Roman" w:hAnsi="Calibri" w:cs="Calibri"/>
    </w:rPr>
  </w:style>
  <w:style w:type="paragraph" w:customStyle="1" w:styleId="Default">
    <w:name w:val="Default"/>
    <w:uiPriority w:val="99"/>
    <w:rsid w:val="00E34849"/>
    <w:pPr>
      <w:widowControl w:val="0"/>
      <w:autoSpaceDE w:val="0"/>
      <w:autoSpaceDN w:val="0"/>
      <w:adjustRightInd w:val="0"/>
      <w:spacing w:after="0" w:line="240" w:lineRule="auto"/>
    </w:pPr>
    <w:rPr>
      <w:rFonts w:ascii="Times New Roman" w:eastAsia="Times New Roman" w:hAnsi="Calibri" w:cs="Times New Roman"/>
      <w:color w:val="000000"/>
      <w:sz w:val="24"/>
      <w:szCs w:val="24"/>
    </w:rPr>
  </w:style>
  <w:style w:type="paragraph" w:styleId="NormaleWeb">
    <w:name w:val="Normal (Web)"/>
    <w:basedOn w:val="Predefinito"/>
    <w:rsid w:val="00E34849"/>
    <w:pPr>
      <w:spacing w:before="100" w:after="100"/>
    </w:pPr>
    <w:rPr>
      <w:rFonts w:ascii="Times New Roman" w:hAnsi="Times New Roman" w:cs="Times New Roman"/>
      <w:sz w:val="24"/>
      <w:szCs w:val="24"/>
      <w:lang w:eastAsia="it-IT"/>
    </w:rPr>
  </w:style>
  <w:style w:type="paragraph" w:customStyle="1" w:styleId="Normale1">
    <w:name w:val="Normale1"/>
    <w:rsid w:val="003F747F"/>
    <w:pPr>
      <w:spacing w:after="0"/>
      <w:contextualSpacing/>
    </w:pPr>
    <w:rPr>
      <w:rFonts w:ascii="Calibri" w:eastAsia="Calibri" w:hAnsi="Calibri" w:cs="Calibri"/>
      <w:color w:val="000000"/>
      <w:szCs w:val="24"/>
      <w:lang w:eastAsia="ja-JP"/>
    </w:rPr>
  </w:style>
  <w:style w:type="table" w:styleId="Grigliamedia3-Colore5">
    <w:name w:val="Medium Grid 3 Accent 5"/>
    <w:basedOn w:val="Tabellanormale"/>
    <w:uiPriority w:val="69"/>
    <w:rsid w:val="003F74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Sommario5">
    <w:name w:val="toc 5"/>
    <w:basedOn w:val="Normale"/>
    <w:next w:val="Normale"/>
    <w:autoRedefine/>
    <w:uiPriority w:val="39"/>
    <w:unhideWhenUsed/>
    <w:rsid w:val="00D210E1"/>
    <w:pPr>
      <w:spacing w:after="100"/>
      <w:ind w:left="880"/>
      <w:jc w:val="left"/>
    </w:pPr>
    <w:rPr>
      <w:rFonts w:asciiTheme="minorHAnsi" w:eastAsiaTheme="minorEastAsia" w:hAnsiTheme="minorHAnsi" w:cstheme="minorBidi"/>
      <w:lang w:eastAsia="it-IT"/>
    </w:rPr>
  </w:style>
  <w:style w:type="paragraph" w:styleId="Sommario6">
    <w:name w:val="toc 6"/>
    <w:basedOn w:val="Normale"/>
    <w:next w:val="Normale"/>
    <w:autoRedefine/>
    <w:uiPriority w:val="39"/>
    <w:unhideWhenUsed/>
    <w:rsid w:val="00D210E1"/>
    <w:pPr>
      <w:spacing w:after="100"/>
      <w:ind w:left="1100"/>
      <w:jc w:val="left"/>
    </w:pPr>
    <w:rPr>
      <w:rFonts w:asciiTheme="minorHAnsi" w:eastAsiaTheme="minorEastAsia" w:hAnsiTheme="minorHAnsi" w:cstheme="minorBidi"/>
      <w:lang w:eastAsia="it-IT"/>
    </w:rPr>
  </w:style>
  <w:style w:type="paragraph" w:styleId="Sommario7">
    <w:name w:val="toc 7"/>
    <w:basedOn w:val="Normale"/>
    <w:next w:val="Normale"/>
    <w:autoRedefine/>
    <w:uiPriority w:val="39"/>
    <w:unhideWhenUsed/>
    <w:rsid w:val="00D210E1"/>
    <w:pPr>
      <w:spacing w:after="100"/>
      <w:ind w:left="1320"/>
      <w:jc w:val="left"/>
    </w:pPr>
    <w:rPr>
      <w:rFonts w:asciiTheme="minorHAnsi" w:eastAsiaTheme="minorEastAsia" w:hAnsiTheme="minorHAnsi" w:cstheme="minorBidi"/>
      <w:lang w:eastAsia="it-IT"/>
    </w:rPr>
  </w:style>
  <w:style w:type="paragraph" w:styleId="Sommario8">
    <w:name w:val="toc 8"/>
    <w:basedOn w:val="Normale"/>
    <w:next w:val="Normale"/>
    <w:autoRedefine/>
    <w:uiPriority w:val="39"/>
    <w:unhideWhenUsed/>
    <w:rsid w:val="00D210E1"/>
    <w:pPr>
      <w:spacing w:after="100"/>
      <w:ind w:left="1540"/>
      <w:jc w:val="left"/>
    </w:pPr>
    <w:rPr>
      <w:rFonts w:asciiTheme="minorHAnsi" w:eastAsiaTheme="minorEastAsia" w:hAnsiTheme="minorHAnsi" w:cstheme="minorBidi"/>
      <w:lang w:eastAsia="it-IT"/>
    </w:rPr>
  </w:style>
  <w:style w:type="paragraph" w:styleId="Sommario9">
    <w:name w:val="toc 9"/>
    <w:basedOn w:val="Normale"/>
    <w:next w:val="Normale"/>
    <w:autoRedefine/>
    <w:uiPriority w:val="39"/>
    <w:unhideWhenUsed/>
    <w:rsid w:val="00D210E1"/>
    <w:pPr>
      <w:spacing w:after="100"/>
      <w:ind w:left="1760"/>
      <w:jc w:val="left"/>
    </w:pPr>
    <w:rPr>
      <w:rFonts w:asciiTheme="minorHAnsi" w:eastAsiaTheme="minorEastAsia" w:hAnsiTheme="minorHAnsi" w:cstheme="minorBidi"/>
      <w:lang w:eastAsia="it-IT"/>
    </w:rPr>
  </w:style>
  <w:style w:type="paragraph" w:styleId="Revisione">
    <w:name w:val="Revision"/>
    <w:hidden/>
    <w:uiPriority w:val="99"/>
    <w:semiHidden/>
    <w:rsid w:val="005E61C0"/>
    <w:pPr>
      <w:spacing w:after="0" w:line="240" w:lineRule="auto"/>
    </w:pPr>
    <w:rPr>
      <w:rFonts w:ascii="Calibri" w:eastAsia="Times New Roman" w:hAnsi="Calibri" w:cs="Times New Roman"/>
    </w:rPr>
  </w:style>
  <w:style w:type="character" w:styleId="Rimandocommento">
    <w:name w:val="annotation reference"/>
    <w:basedOn w:val="Carpredefinitoparagrafo"/>
    <w:uiPriority w:val="99"/>
    <w:semiHidden/>
    <w:unhideWhenUsed/>
    <w:rsid w:val="00FB2087"/>
    <w:rPr>
      <w:sz w:val="16"/>
      <w:szCs w:val="16"/>
    </w:rPr>
  </w:style>
  <w:style w:type="paragraph" w:styleId="Testocommento">
    <w:name w:val="annotation text"/>
    <w:basedOn w:val="Normale"/>
    <w:link w:val="TestocommentoCarattere"/>
    <w:uiPriority w:val="99"/>
    <w:semiHidden/>
    <w:unhideWhenUsed/>
    <w:rsid w:val="00FB208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B2087"/>
    <w:rPr>
      <w:rFonts w:ascii="Calibri" w:eastAsia="Times New Roman" w:hAnsi="Calibri" w:cs="Times New Roman"/>
      <w:sz w:val="20"/>
      <w:szCs w:val="20"/>
    </w:rPr>
  </w:style>
  <w:style w:type="paragraph" w:styleId="Soggettocommento">
    <w:name w:val="annotation subject"/>
    <w:basedOn w:val="Testocommento"/>
    <w:next w:val="Testocommento"/>
    <w:link w:val="SoggettocommentoCarattere"/>
    <w:uiPriority w:val="99"/>
    <w:semiHidden/>
    <w:unhideWhenUsed/>
    <w:rsid w:val="00FB2087"/>
    <w:rPr>
      <w:b/>
      <w:bCs/>
    </w:rPr>
  </w:style>
  <w:style w:type="character" w:customStyle="1" w:styleId="SoggettocommentoCarattere">
    <w:name w:val="Soggetto commento Carattere"/>
    <w:basedOn w:val="TestocommentoCarattere"/>
    <w:link w:val="Soggettocommento"/>
    <w:uiPriority w:val="99"/>
    <w:semiHidden/>
    <w:rsid w:val="00FB2087"/>
    <w:rPr>
      <w:rFonts w:ascii="Calibri" w:eastAsia="Times New Roman"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43594">
      <w:bodyDiv w:val="1"/>
      <w:marLeft w:val="0"/>
      <w:marRight w:val="0"/>
      <w:marTop w:val="0"/>
      <w:marBottom w:val="0"/>
      <w:divBdr>
        <w:top w:val="none" w:sz="0" w:space="0" w:color="auto"/>
        <w:left w:val="none" w:sz="0" w:space="0" w:color="auto"/>
        <w:bottom w:val="none" w:sz="0" w:space="0" w:color="auto"/>
        <w:right w:val="none" w:sz="0" w:space="0" w:color="auto"/>
      </w:divBdr>
    </w:div>
    <w:div w:id="8418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90FD2-05A6-4B7C-B385-58637569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133</Pages>
  <Words>31445</Words>
  <Characters>179238</Characters>
  <Application>Microsoft Office Word</Application>
  <DocSecurity>0</DocSecurity>
  <Lines>1493</Lines>
  <Paragraphs>420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dc:creator>
  <cp:lastModifiedBy>grippo</cp:lastModifiedBy>
  <cp:revision>339</cp:revision>
  <cp:lastPrinted>2015-05-25T09:12:00Z</cp:lastPrinted>
  <dcterms:created xsi:type="dcterms:W3CDTF">2015-11-24T08:06:00Z</dcterms:created>
  <dcterms:modified xsi:type="dcterms:W3CDTF">2018-03-07T15:52:00Z</dcterms:modified>
</cp:coreProperties>
</file>